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8A180" w14:textId="77777777" w:rsidR="00B74F94" w:rsidRDefault="00B74F94" w:rsidP="000B630F">
      <w:pPr>
        <w:pStyle w:val="SectionHeading"/>
        <w:keepNext w:val="0"/>
        <w:spacing w:before="0" w:after="120"/>
        <w:ind w:left="-900"/>
        <w:rPr>
          <w:noProof/>
        </w:rPr>
      </w:pPr>
    </w:p>
    <w:p w14:paraId="3D38A181" w14:textId="77777777" w:rsidR="00B74F94" w:rsidRDefault="00B74F94" w:rsidP="000B630F">
      <w:pPr>
        <w:pStyle w:val="SectionHeading"/>
        <w:keepNext w:val="0"/>
        <w:spacing w:before="0" w:after="120"/>
        <w:ind w:left="-900"/>
        <w:rPr>
          <w:noProof/>
        </w:rPr>
      </w:pPr>
    </w:p>
    <w:p w14:paraId="3D38A182" w14:textId="77777777" w:rsidR="00B74F94" w:rsidRDefault="00173036" w:rsidP="000B630F">
      <w:pPr>
        <w:pStyle w:val="SectionHeading"/>
        <w:keepNext w:val="0"/>
        <w:spacing w:before="0" w:after="120"/>
        <w:ind w:left="-900"/>
        <w:rPr>
          <w:noProof/>
        </w:rPr>
      </w:pPr>
      <w:r w:rsidRPr="00173036">
        <w:rPr>
          <w:noProof/>
        </w:rPr>
        <w:drawing>
          <wp:inline distT="0" distB="0" distL="0" distR="0" wp14:anchorId="3D38A4C7" wp14:editId="3D38A4C8">
            <wp:extent cx="4968586" cy="1085850"/>
            <wp:effectExtent l="19050" t="0" r="3464" b="0"/>
            <wp:docPr id="1" name="Picture 6" descr="cid:image001.gif@01CFC776.4B56E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gif@01CFC776.4B56ECD0"/>
                    <pic:cNvPicPr>
                      <a:picLocks noChangeAspect="1" noChangeArrowheads="1"/>
                    </pic:cNvPicPr>
                  </pic:nvPicPr>
                  <pic:blipFill>
                    <a:blip r:embed="rId11" r:link="rId12" cstate="print"/>
                    <a:srcRect/>
                    <a:stretch>
                      <a:fillRect/>
                    </a:stretch>
                  </pic:blipFill>
                  <pic:spPr bwMode="auto">
                    <a:xfrm>
                      <a:off x="0" y="0"/>
                      <a:ext cx="4968586" cy="1085850"/>
                    </a:xfrm>
                    <a:prstGeom prst="rect">
                      <a:avLst/>
                    </a:prstGeom>
                    <a:noFill/>
                    <a:ln w="9525">
                      <a:noFill/>
                      <a:miter lim="800000"/>
                      <a:headEnd/>
                      <a:tailEnd/>
                    </a:ln>
                  </pic:spPr>
                </pic:pic>
              </a:graphicData>
            </a:graphic>
          </wp:inline>
        </w:drawing>
      </w:r>
    </w:p>
    <w:p w14:paraId="3D38A183" w14:textId="77777777" w:rsidR="00202C06" w:rsidRDefault="000B630F" w:rsidP="000B630F">
      <w:pPr>
        <w:pStyle w:val="SectionHeading"/>
        <w:keepNext w:val="0"/>
        <w:spacing w:before="0" w:after="120"/>
        <w:ind w:left="-900"/>
        <w:rPr>
          <w:b w:val="0"/>
          <w:color w:val="808080"/>
          <w:sz w:val="36"/>
          <w:szCs w:val="36"/>
        </w:rPr>
      </w:pPr>
      <w:r>
        <w:rPr>
          <w:noProof/>
        </w:rPr>
        <w:t xml:space="preserve">       </w:t>
      </w:r>
    </w:p>
    <w:p w14:paraId="3D38A184" w14:textId="77777777" w:rsidR="00202C06" w:rsidRDefault="00202C06" w:rsidP="00202C06">
      <w:pPr>
        <w:pStyle w:val="BodyText"/>
        <w:rPr>
          <w:b/>
          <w:color w:val="808080"/>
          <w:sz w:val="36"/>
          <w:szCs w:val="36"/>
        </w:rPr>
      </w:pPr>
    </w:p>
    <w:p w14:paraId="3D38A185" w14:textId="77777777" w:rsidR="00202C06" w:rsidRDefault="00202C06" w:rsidP="00202C06">
      <w:pPr>
        <w:pStyle w:val="BodyText"/>
        <w:rPr>
          <w:b/>
          <w:color w:val="808080"/>
          <w:sz w:val="36"/>
          <w:szCs w:val="36"/>
        </w:rPr>
      </w:pPr>
    </w:p>
    <w:p w14:paraId="3D38A186" w14:textId="77777777" w:rsidR="00202C06" w:rsidRDefault="00202C06" w:rsidP="00202C06">
      <w:pPr>
        <w:pStyle w:val="BodyText"/>
        <w:jc w:val="right"/>
        <w:rPr>
          <w:b/>
          <w:color w:val="808080"/>
          <w:sz w:val="36"/>
          <w:szCs w:val="36"/>
        </w:rPr>
      </w:pPr>
    </w:p>
    <w:p w14:paraId="3D38A187" w14:textId="77777777" w:rsidR="00202C06" w:rsidRPr="00C76D03" w:rsidRDefault="00202C06" w:rsidP="00202C06">
      <w:pPr>
        <w:pStyle w:val="SectionHeading"/>
        <w:keepNext w:val="0"/>
        <w:spacing w:after="120"/>
        <w:jc w:val="right"/>
        <w:rPr>
          <w:rFonts w:ascii="Arial Narrow" w:hAnsi="Arial Narrow"/>
          <w:color w:val="808080"/>
          <w:sz w:val="40"/>
        </w:rPr>
      </w:pPr>
    </w:p>
    <w:p w14:paraId="3D38A188" w14:textId="77777777" w:rsidR="005C5D9B" w:rsidRPr="00D5621E" w:rsidRDefault="00B74F94" w:rsidP="00DD4D45">
      <w:pPr>
        <w:pStyle w:val="SectionHeading"/>
        <w:keepNext w:val="0"/>
        <w:spacing w:before="0" w:after="0"/>
        <w:jc w:val="right"/>
        <w:rPr>
          <w:rFonts w:ascii="Arial Narrow" w:hAnsi="Arial Narrow"/>
          <w:bCs/>
          <w:color w:val="808080"/>
          <w:sz w:val="96"/>
          <w:szCs w:val="52"/>
        </w:rPr>
      </w:pPr>
      <w:r w:rsidRPr="00D5621E">
        <w:rPr>
          <w:rFonts w:ascii="Arial Narrow" w:hAnsi="Arial Narrow"/>
          <w:bCs/>
          <w:color w:val="7F7F7F" w:themeColor="text1" w:themeTint="80"/>
          <w:sz w:val="96"/>
          <w:szCs w:val="52"/>
        </w:rPr>
        <w:t>Run Book</w:t>
      </w:r>
      <w:r w:rsidR="00932C23" w:rsidRPr="00D5621E">
        <w:rPr>
          <w:rFonts w:ascii="Arial Narrow" w:hAnsi="Arial Narrow"/>
          <w:bCs/>
          <w:color w:val="808080"/>
          <w:sz w:val="96"/>
          <w:szCs w:val="52"/>
        </w:rPr>
        <w:t xml:space="preserve"> </w:t>
      </w:r>
    </w:p>
    <w:p w14:paraId="3D38A189" w14:textId="65F7959F" w:rsidR="00D5621E" w:rsidRPr="00D5621E" w:rsidRDefault="000D06C7" w:rsidP="004F5000">
      <w:pPr>
        <w:pStyle w:val="SectionHeading"/>
        <w:keepNext w:val="0"/>
        <w:spacing w:before="0" w:after="0"/>
        <w:jc w:val="right"/>
        <w:rPr>
          <w:rFonts w:ascii="Arial Narrow" w:hAnsi="Arial Narrow"/>
          <w:color w:val="808080"/>
          <w:sz w:val="22"/>
          <w:szCs w:val="22"/>
        </w:rPr>
      </w:pPr>
      <w:r>
        <w:rPr>
          <w:rFonts w:ascii="Arial Narrow" w:hAnsi="Arial Narrow"/>
          <w:color w:val="808080"/>
          <w:sz w:val="22"/>
          <w:szCs w:val="22"/>
        </w:rPr>
        <w:t>SDA</w:t>
      </w:r>
      <w:r w:rsidR="002E37D9">
        <w:rPr>
          <w:rFonts w:ascii="Arial Narrow" w:hAnsi="Arial Narrow"/>
          <w:color w:val="808080"/>
          <w:sz w:val="22"/>
          <w:szCs w:val="22"/>
        </w:rPr>
        <w:t xml:space="preserve"> Batch</w:t>
      </w:r>
    </w:p>
    <w:p w14:paraId="3D38A18A" w14:textId="77777777" w:rsidR="00202C06" w:rsidRPr="00857454" w:rsidRDefault="00202C06" w:rsidP="00202C06">
      <w:pPr>
        <w:pStyle w:val="BodyText"/>
        <w:ind w:left="-900"/>
        <w:jc w:val="right"/>
        <w:rPr>
          <w:rFonts w:ascii="Arial Narrow" w:hAnsi="Arial Narrow"/>
          <w:sz w:val="36"/>
          <w:szCs w:val="36"/>
        </w:rPr>
      </w:pPr>
    </w:p>
    <w:p w14:paraId="3D38A18B" w14:textId="77777777" w:rsidR="002646BA" w:rsidRPr="00857454" w:rsidRDefault="00202C06" w:rsidP="002646BA">
      <w:pPr>
        <w:pStyle w:val="BodyText"/>
        <w:ind w:left="-900" w:firstLine="900"/>
        <w:jc w:val="right"/>
        <w:rPr>
          <w:rFonts w:ascii="Arial Narrow" w:hAnsi="Arial Narrow"/>
          <w:b/>
          <w:bCs/>
          <w:color w:val="808080"/>
          <w:sz w:val="36"/>
          <w:szCs w:val="36"/>
        </w:rPr>
      </w:pPr>
      <w:r w:rsidRPr="00857454">
        <w:rPr>
          <w:rFonts w:ascii="Arial Narrow" w:hAnsi="Arial Narrow"/>
          <w:b/>
          <w:bCs/>
          <w:color w:val="808080"/>
          <w:sz w:val="36"/>
          <w:szCs w:val="36"/>
        </w:rPr>
        <w:t xml:space="preserve">Version </w:t>
      </w:r>
      <w:r w:rsidR="00B86600">
        <w:rPr>
          <w:rFonts w:ascii="Arial Narrow" w:hAnsi="Arial Narrow"/>
          <w:b/>
          <w:bCs/>
          <w:color w:val="808080"/>
          <w:sz w:val="36"/>
          <w:szCs w:val="36"/>
        </w:rPr>
        <w:t>1.00</w:t>
      </w:r>
    </w:p>
    <w:p w14:paraId="3D38A18C" w14:textId="09CDF2E5" w:rsidR="00202C06" w:rsidRPr="00857454" w:rsidRDefault="00202C06" w:rsidP="00202C06">
      <w:pPr>
        <w:pStyle w:val="BodyText"/>
        <w:jc w:val="right"/>
        <w:rPr>
          <w:rFonts w:ascii="Arial Narrow" w:hAnsi="Arial Narrow"/>
          <w:b/>
          <w:bCs/>
          <w:color w:val="808080"/>
          <w:sz w:val="36"/>
          <w:szCs w:val="36"/>
        </w:rPr>
      </w:pPr>
      <w:r w:rsidRPr="00857454">
        <w:rPr>
          <w:rFonts w:ascii="Arial Narrow" w:hAnsi="Arial Narrow"/>
          <w:b/>
          <w:bCs/>
          <w:color w:val="808080"/>
          <w:sz w:val="36"/>
          <w:szCs w:val="36"/>
        </w:rPr>
        <w:t xml:space="preserve">Version Date: </w:t>
      </w:r>
      <w:r w:rsidR="002E37D9">
        <w:rPr>
          <w:rFonts w:ascii="Arial Narrow" w:hAnsi="Arial Narrow"/>
          <w:b/>
          <w:bCs/>
          <w:color w:val="808080"/>
          <w:sz w:val="36"/>
          <w:szCs w:val="36"/>
        </w:rPr>
        <w:t>0</w:t>
      </w:r>
      <w:r w:rsidR="000D06C7">
        <w:rPr>
          <w:rFonts w:ascii="Arial Narrow" w:hAnsi="Arial Narrow"/>
          <w:b/>
          <w:bCs/>
          <w:color w:val="808080"/>
          <w:sz w:val="36"/>
          <w:szCs w:val="36"/>
        </w:rPr>
        <w:t>9</w:t>
      </w:r>
      <w:r w:rsidR="002E37D9">
        <w:rPr>
          <w:rFonts w:ascii="Arial Narrow" w:hAnsi="Arial Narrow"/>
          <w:b/>
          <w:bCs/>
          <w:color w:val="808080"/>
          <w:sz w:val="36"/>
          <w:szCs w:val="36"/>
        </w:rPr>
        <w:t>/</w:t>
      </w:r>
      <w:r w:rsidR="000D06C7">
        <w:rPr>
          <w:rFonts w:ascii="Arial Narrow" w:hAnsi="Arial Narrow"/>
          <w:b/>
          <w:bCs/>
          <w:color w:val="808080"/>
          <w:sz w:val="36"/>
          <w:szCs w:val="36"/>
        </w:rPr>
        <w:t>03</w:t>
      </w:r>
      <w:r w:rsidR="00423293">
        <w:rPr>
          <w:rFonts w:ascii="Arial Narrow" w:hAnsi="Arial Narrow"/>
          <w:b/>
          <w:bCs/>
          <w:color w:val="808080"/>
          <w:sz w:val="36"/>
          <w:szCs w:val="36"/>
        </w:rPr>
        <w:t>/</w:t>
      </w:r>
      <w:r w:rsidR="002E37D9">
        <w:rPr>
          <w:rFonts w:ascii="Arial Narrow" w:hAnsi="Arial Narrow"/>
          <w:b/>
          <w:bCs/>
          <w:color w:val="808080"/>
          <w:sz w:val="36"/>
          <w:szCs w:val="36"/>
        </w:rPr>
        <w:t>2020</w:t>
      </w:r>
    </w:p>
    <w:p w14:paraId="3D38A18D" w14:textId="77777777" w:rsidR="00D5621E" w:rsidRDefault="00D5621E" w:rsidP="00F152F2">
      <w:pPr>
        <w:pStyle w:val="BodyText"/>
        <w:jc w:val="right"/>
        <w:rPr>
          <w:rFonts w:ascii="Arial Narrow" w:hAnsi="Arial Narrow"/>
          <w:b/>
          <w:bCs/>
          <w:color w:val="808080"/>
          <w:sz w:val="36"/>
          <w:szCs w:val="36"/>
        </w:rPr>
      </w:pPr>
    </w:p>
    <w:p w14:paraId="3D38A18E" w14:textId="77777777" w:rsidR="00D5621E" w:rsidRPr="00857454" w:rsidRDefault="00D5621E" w:rsidP="00F152F2">
      <w:pPr>
        <w:pStyle w:val="BodyText"/>
        <w:jc w:val="right"/>
        <w:rPr>
          <w:rFonts w:ascii="Arial Narrow" w:hAnsi="Arial Narrow"/>
          <w:b/>
          <w:bCs/>
          <w:color w:val="808080"/>
          <w:sz w:val="36"/>
          <w:szCs w:val="36"/>
        </w:rPr>
      </w:pPr>
    </w:p>
    <w:p w14:paraId="3D38A18F" w14:textId="6CF30731" w:rsidR="00202C06" w:rsidRDefault="00EB4174" w:rsidP="0051714F">
      <w:pPr>
        <w:pStyle w:val="BodyText"/>
        <w:jc w:val="right"/>
        <w:rPr>
          <w:rFonts w:ascii="Arial Narrow" w:hAnsi="Arial Narrow"/>
          <w:b/>
          <w:bCs/>
          <w:color w:val="808080"/>
          <w:sz w:val="40"/>
          <w:szCs w:val="40"/>
        </w:rPr>
      </w:pPr>
      <w:r>
        <w:rPr>
          <w:rFonts w:ascii="Arial Narrow" w:hAnsi="Arial Narrow"/>
          <w:b/>
          <w:bCs/>
          <w:color w:val="808080"/>
          <w:sz w:val="40"/>
          <w:szCs w:val="40"/>
        </w:rPr>
        <w:t>Author</w:t>
      </w:r>
      <w:r w:rsidR="00D063A3">
        <w:rPr>
          <w:rFonts w:ascii="Arial Narrow" w:hAnsi="Arial Narrow"/>
          <w:b/>
          <w:bCs/>
          <w:color w:val="808080"/>
          <w:sz w:val="40"/>
          <w:szCs w:val="40"/>
        </w:rPr>
        <w:t>(s)</w:t>
      </w:r>
      <w:r w:rsidR="00436C65" w:rsidRPr="00857454">
        <w:rPr>
          <w:rFonts w:ascii="Arial Narrow" w:hAnsi="Arial Narrow"/>
          <w:b/>
          <w:bCs/>
          <w:color w:val="808080"/>
          <w:sz w:val="40"/>
          <w:szCs w:val="40"/>
        </w:rPr>
        <w:t>:</w:t>
      </w:r>
      <w:r w:rsidR="000D06C7">
        <w:rPr>
          <w:rFonts w:ascii="Arial Narrow" w:hAnsi="Arial Narrow"/>
          <w:b/>
          <w:bCs/>
          <w:color w:val="808080"/>
          <w:sz w:val="40"/>
          <w:szCs w:val="40"/>
        </w:rPr>
        <w:t>Narasimha Itharaju</w:t>
      </w:r>
      <w:r w:rsidR="002E37D9">
        <w:rPr>
          <w:rFonts w:ascii="Arial Narrow" w:hAnsi="Arial Narrow"/>
          <w:b/>
          <w:bCs/>
          <w:color w:val="808080"/>
          <w:sz w:val="40"/>
          <w:szCs w:val="40"/>
        </w:rPr>
        <w:t xml:space="preserve">, </w:t>
      </w:r>
      <w:r w:rsidR="000D06C7">
        <w:rPr>
          <w:rFonts w:ascii="Arial Narrow" w:hAnsi="Arial Narrow"/>
          <w:b/>
          <w:bCs/>
          <w:color w:val="808080"/>
          <w:sz w:val="40"/>
          <w:szCs w:val="40"/>
        </w:rPr>
        <w:t>Gopi Gurram.</w:t>
      </w:r>
    </w:p>
    <w:p w14:paraId="3D38A190" w14:textId="77777777" w:rsidR="00D5621E" w:rsidRDefault="00D5621E" w:rsidP="0051714F">
      <w:pPr>
        <w:pStyle w:val="BodyText"/>
        <w:jc w:val="right"/>
        <w:rPr>
          <w:rFonts w:ascii="Arial Narrow" w:hAnsi="Arial Narrow"/>
          <w:b/>
          <w:bCs/>
          <w:color w:val="808080"/>
          <w:sz w:val="40"/>
          <w:szCs w:val="40"/>
        </w:rPr>
      </w:pPr>
    </w:p>
    <w:p w14:paraId="3D38A191" w14:textId="77777777" w:rsidR="00F152F2" w:rsidRPr="0051714F" w:rsidRDefault="00F152F2" w:rsidP="0051714F">
      <w:pPr>
        <w:pStyle w:val="BodyText"/>
        <w:jc w:val="right"/>
        <w:rPr>
          <w:rFonts w:ascii="Arial Narrow" w:hAnsi="Arial Narrow"/>
          <w:b/>
          <w:bCs/>
          <w:color w:val="808080"/>
          <w:sz w:val="40"/>
          <w:szCs w:val="40"/>
        </w:rPr>
      </w:pPr>
    </w:p>
    <w:p w14:paraId="3D38A192" w14:textId="77777777" w:rsidR="00202C06" w:rsidRDefault="00C04540" w:rsidP="00202C06">
      <w:pPr>
        <w:pStyle w:val="SectionHeading"/>
        <w:keepNext w:val="0"/>
        <w:spacing w:before="0" w:after="0"/>
        <w:ind w:left="-900"/>
        <w:jc w:val="right"/>
        <w:rPr>
          <w:sz w:val="20"/>
        </w:rPr>
        <w:sectPr w:rsidR="00202C06" w:rsidSect="00202C0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r w:rsidRPr="00C04540">
        <w:rPr>
          <w:noProof/>
          <w:sz w:val="20"/>
        </w:rPr>
        <w:drawing>
          <wp:inline distT="0" distB="0" distL="0" distR="0" wp14:anchorId="3D38A4C9" wp14:editId="3D38A4CA">
            <wp:extent cx="2596591" cy="567467"/>
            <wp:effectExtent l="19050" t="0" r="0" b="0"/>
            <wp:docPr id="3" name="Picture 6" descr="cid:image001.gif@01CFC776.4B56E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gif@01CFC776.4B56ECD0"/>
                    <pic:cNvPicPr>
                      <a:picLocks noChangeAspect="1" noChangeArrowheads="1"/>
                    </pic:cNvPicPr>
                  </pic:nvPicPr>
                  <pic:blipFill>
                    <a:blip r:embed="rId11" r:link="rId12" cstate="print"/>
                    <a:srcRect/>
                    <a:stretch>
                      <a:fillRect/>
                    </a:stretch>
                  </pic:blipFill>
                  <pic:spPr bwMode="auto">
                    <a:xfrm>
                      <a:off x="0" y="0"/>
                      <a:ext cx="2593766" cy="566850"/>
                    </a:xfrm>
                    <a:prstGeom prst="rect">
                      <a:avLst/>
                    </a:prstGeom>
                    <a:noFill/>
                    <a:ln w="9525">
                      <a:noFill/>
                      <a:miter lim="800000"/>
                      <a:headEnd/>
                      <a:tailEnd/>
                    </a:ln>
                  </pic:spPr>
                </pic:pic>
              </a:graphicData>
            </a:graphic>
          </wp:inline>
        </w:drawing>
      </w:r>
    </w:p>
    <w:p w14:paraId="3D38A193" w14:textId="77777777" w:rsidR="00202C06" w:rsidRPr="003F7165" w:rsidRDefault="00202C06" w:rsidP="003F7165">
      <w:pPr>
        <w:pStyle w:val="Heading1"/>
        <w:numPr>
          <w:ilvl w:val="0"/>
          <w:numId w:val="0"/>
        </w:numPr>
      </w:pPr>
      <w:bookmarkStart w:id="3" w:name="_Toc16692795"/>
      <w:r w:rsidRPr="003F7165">
        <w:t>Revision History</w:t>
      </w:r>
      <w:bookmarkEnd w:id="3"/>
    </w:p>
    <w:p w14:paraId="3D38A194" w14:textId="77777777" w:rsidR="00202C06" w:rsidRPr="002F612A" w:rsidRDefault="00202C06" w:rsidP="003D1360">
      <w:pPr>
        <w:pStyle w:val="SectionHeading"/>
        <w:spacing w:before="60" w:after="60"/>
        <w:jc w:val="center"/>
        <w:rPr>
          <w:b w:val="0"/>
          <w:sz w:val="20"/>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08"/>
        <w:gridCol w:w="1350"/>
        <w:gridCol w:w="2317"/>
        <w:gridCol w:w="4253"/>
      </w:tblGrid>
      <w:tr w:rsidR="00202C06" w:rsidRPr="002F612A" w14:paraId="3D38A199" w14:textId="77777777" w:rsidTr="007B06F4">
        <w:tc>
          <w:tcPr>
            <w:tcW w:w="1008" w:type="dxa"/>
            <w:shd w:val="clear" w:color="auto" w:fill="D9D9D9"/>
          </w:tcPr>
          <w:p w14:paraId="3D38A195" w14:textId="77777777" w:rsidR="00202C06" w:rsidRPr="002F612A" w:rsidRDefault="00202C06" w:rsidP="003D1360">
            <w:pPr>
              <w:pStyle w:val="SectionHeading"/>
              <w:spacing w:before="60" w:after="60"/>
              <w:jc w:val="center"/>
              <w:rPr>
                <w:kern w:val="0"/>
                <w:sz w:val="18"/>
              </w:rPr>
            </w:pPr>
            <w:r w:rsidRPr="002F612A">
              <w:rPr>
                <w:kern w:val="0"/>
                <w:sz w:val="18"/>
              </w:rPr>
              <w:t>Version</w:t>
            </w:r>
          </w:p>
        </w:tc>
        <w:tc>
          <w:tcPr>
            <w:tcW w:w="1350" w:type="dxa"/>
            <w:shd w:val="clear" w:color="auto" w:fill="D9D9D9"/>
          </w:tcPr>
          <w:p w14:paraId="3D38A196" w14:textId="77777777" w:rsidR="00202C06" w:rsidRPr="002F612A" w:rsidRDefault="00202C06" w:rsidP="003D1360">
            <w:pPr>
              <w:pStyle w:val="SectionHeading"/>
              <w:spacing w:before="60" w:after="60"/>
              <w:jc w:val="center"/>
              <w:rPr>
                <w:kern w:val="0"/>
                <w:sz w:val="18"/>
              </w:rPr>
            </w:pPr>
            <w:r w:rsidRPr="002F612A">
              <w:rPr>
                <w:kern w:val="0"/>
                <w:sz w:val="18"/>
              </w:rPr>
              <w:t>Date</w:t>
            </w:r>
          </w:p>
        </w:tc>
        <w:tc>
          <w:tcPr>
            <w:tcW w:w="2317" w:type="dxa"/>
            <w:shd w:val="clear" w:color="auto" w:fill="D9D9D9"/>
          </w:tcPr>
          <w:p w14:paraId="3D38A197" w14:textId="77777777" w:rsidR="00202C06" w:rsidRPr="002F612A" w:rsidRDefault="00202C06" w:rsidP="003D1360">
            <w:pPr>
              <w:pStyle w:val="SectionHeading"/>
              <w:spacing w:before="60" w:after="60"/>
              <w:jc w:val="center"/>
              <w:rPr>
                <w:kern w:val="0"/>
                <w:sz w:val="18"/>
              </w:rPr>
            </w:pPr>
            <w:r w:rsidRPr="002F612A">
              <w:rPr>
                <w:kern w:val="0"/>
                <w:sz w:val="18"/>
              </w:rPr>
              <w:t>Initials</w:t>
            </w:r>
          </w:p>
        </w:tc>
        <w:tc>
          <w:tcPr>
            <w:tcW w:w="4253" w:type="dxa"/>
            <w:shd w:val="clear" w:color="auto" w:fill="D9D9D9"/>
          </w:tcPr>
          <w:p w14:paraId="3D38A198" w14:textId="77777777" w:rsidR="00202C06" w:rsidRPr="002F612A" w:rsidRDefault="00202C06" w:rsidP="003D1360">
            <w:pPr>
              <w:pStyle w:val="SectionHeading"/>
              <w:spacing w:before="60" w:after="60"/>
              <w:jc w:val="center"/>
              <w:rPr>
                <w:kern w:val="0"/>
                <w:sz w:val="18"/>
              </w:rPr>
            </w:pPr>
            <w:r w:rsidRPr="002F612A">
              <w:rPr>
                <w:kern w:val="0"/>
                <w:sz w:val="18"/>
              </w:rPr>
              <w:t>Changes</w:t>
            </w:r>
          </w:p>
        </w:tc>
      </w:tr>
      <w:tr w:rsidR="00B74F94" w:rsidRPr="002F612A" w14:paraId="3D38A19E" w14:textId="77777777" w:rsidTr="007B06F4">
        <w:trPr>
          <w:trHeight w:val="237"/>
        </w:trPr>
        <w:tc>
          <w:tcPr>
            <w:tcW w:w="1008" w:type="dxa"/>
          </w:tcPr>
          <w:p w14:paraId="3D38A19A" w14:textId="77777777" w:rsidR="00B74F94" w:rsidRPr="002F612A" w:rsidRDefault="003138D8" w:rsidP="009B45C9">
            <w:pPr>
              <w:pStyle w:val="SectionHeading"/>
              <w:spacing w:before="0" w:after="0"/>
              <w:jc w:val="center"/>
              <w:rPr>
                <w:b w:val="0"/>
                <w:sz w:val="20"/>
              </w:rPr>
            </w:pPr>
            <w:r>
              <w:rPr>
                <w:b w:val="0"/>
                <w:sz w:val="20"/>
              </w:rPr>
              <w:t>1.00</w:t>
            </w:r>
          </w:p>
        </w:tc>
        <w:tc>
          <w:tcPr>
            <w:tcW w:w="1350" w:type="dxa"/>
          </w:tcPr>
          <w:p w14:paraId="3D38A19B" w14:textId="0AF74EEE" w:rsidR="00B74F94" w:rsidRPr="002F612A" w:rsidRDefault="002E37D9" w:rsidP="008B1C26">
            <w:pPr>
              <w:pStyle w:val="SectionHeading"/>
              <w:spacing w:before="0" w:after="0"/>
              <w:jc w:val="center"/>
              <w:rPr>
                <w:b w:val="0"/>
                <w:sz w:val="20"/>
              </w:rPr>
            </w:pPr>
            <w:r>
              <w:rPr>
                <w:b w:val="0"/>
                <w:sz w:val="20"/>
              </w:rPr>
              <w:t>0</w:t>
            </w:r>
            <w:r w:rsidR="000D06C7">
              <w:rPr>
                <w:b w:val="0"/>
                <w:sz w:val="20"/>
              </w:rPr>
              <w:t>9</w:t>
            </w:r>
            <w:r>
              <w:rPr>
                <w:b w:val="0"/>
                <w:sz w:val="20"/>
              </w:rPr>
              <w:t>/</w:t>
            </w:r>
            <w:r w:rsidR="000D06C7">
              <w:rPr>
                <w:b w:val="0"/>
                <w:sz w:val="20"/>
              </w:rPr>
              <w:t>03</w:t>
            </w:r>
            <w:r>
              <w:rPr>
                <w:b w:val="0"/>
                <w:sz w:val="20"/>
              </w:rPr>
              <w:t>/2020</w:t>
            </w:r>
          </w:p>
        </w:tc>
        <w:tc>
          <w:tcPr>
            <w:tcW w:w="2317" w:type="dxa"/>
          </w:tcPr>
          <w:p w14:paraId="3D38A19C" w14:textId="06B8643C" w:rsidR="00B74F94" w:rsidRPr="002F612A" w:rsidRDefault="000D06C7" w:rsidP="009B45C9">
            <w:pPr>
              <w:pStyle w:val="SectionHeading"/>
              <w:spacing w:before="0" w:after="0"/>
              <w:jc w:val="center"/>
              <w:rPr>
                <w:b w:val="0"/>
                <w:sz w:val="20"/>
              </w:rPr>
            </w:pPr>
            <w:r>
              <w:rPr>
                <w:b w:val="0"/>
                <w:sz w:val="20"/>
              </w:rPr>
              <w:t>Narasimha I, Gopi G</w:t>
            </w:r>
          </w:p>
        </w:tc>
        <w:tc>
          <w:tcPr>
            <w:tcW w:w="4253" w:type="dxa"/>
          </w:tcPr>
          <w:p w14:paraId="3D38A19D" w14:textId="77777777" w:rsidR="00B74F94" w:rsidRPr="00415651" w:rsidRDefault="00B74F94" w:rsidP="0099503D">
            <w:pPr>
              <w:pStyle w:val="SectionHeading"/>
              <w:numPr>
                <w:ilvl w:val="0"/>
                <w:numId w:val="6"/>
              </w:numPr>
              <w:spacing w:before="0" w:after="0"/>
              <w:ind w:left="162" w:hanging="162"/>
              <w:rPr>
                <w:b w:val="0"/>
                <w:sz w:val="18"/>
                <w:szCs w:val="18"/>
              </w:rPr>
            </w:pPr>
            <w:r>
              <w:rPr>
                <w:b w:val="0"/>
                <w:sz w:val="18"/>
                <w:szCs w:val="18"/>
              </w:rPr>
              <w:t>Initial Revision</w:t>
            </w:r>
          </w:p>
        </w:tc>
      </w:tr>
      <w:tr w:rsidR="00B74F94" w:rsidRPr="002F612A" w14:paraId="3D38A1A3" w14:textId="77777777" w:rsidTr="007B06F4">
        <w:trPr>
          <w:trHeight w:val="237"/>
        </w:trPr>
        <w:tc>
          <w:tcPr>
            <w:tcW w:w="1008" w:type="dxa"/>
          </w:tcPr>
          <w:p w14:paraId="3D38A19F" w14:textId="77777777" w:rsidR="00B74F94" w:rsidRDefault="00B74F94" w:rsidP="00202E75">
            <w:pPr>
              <w:pStyle w:val="SectionHeading"/>
              <w:spacing w:before="0" w:after="0"/>
              <w:jc w:val="center"/>
              <w:rPr>
                <w:b w:val="0"/>
                <w:sz w:val="20"/>
              </w:rPr>
            </w:pPr>
          </w:p>
        </w:tc>
        <w:tc>
          <w:tcPr>
            <w:tcW w:w="1350" w:type="dxa"/>
          </w:tcPr>
          <w:p w14:paraId="3D38A1A0" w14:textId="77777777" w:rsidR="00B74F94" w:rsidRDefault="00B74F94" w:rsidP="00710DCD">
            <w:pPr>
              <w:pStyle w:val="SectionHeading"/>
              <w:spacing w:before="0" w:after="0"/>
              <w:jc w:val="center"/>
              <w:rPr>
                <w:b w:val="0"/>
                <w:sz w:val="20"/>
              </w:rPr>
            </w:pPr>
          </w:p>
        </w:tc>
        <w:tc>
          <w:tcPr>
            <w:tcW w:w="2317" w:type="dxa"/>
          </w:tcPr>
          <w:p w14:paraId="3D38A1A1" w14:textId="77777777" w:rsidR="00B74F94" w:rsidRDefault="00B74F94" w:rsidP="00202E75">
            <w:pPr>
              <w:pStyle w:val="SectionHeading"/>
              <w:spacing w:before="0" w:after="0"/>
              <w:jc w:val="center"/>
              <w:rPr>
                <w:b w:val="0"/>
                <w:sz w:val="20"/>
              </w:rPr>
            </w:pPr>
          </w:p>
        </w:tc>
        <w:tc>
          <w:tcPr>
            <w:tcW w:w="4253" w:type="dxa"/>
          </w:tcPr>
          <w:p w14:paraId="3D38A1A2" w14:textId="77777777" w:rsidR="00B74F94" w:rsidRPr="00C90A04" w:rsidRDefault="00B74F94" w:rsidP="00B74F94">
            <w:pPr>
              <w:pStyle w:val="SectionHeading"/>
              <w:spacing w:before="0" w:after="0"/>
              <w:ind w:left="162"/>
              <w:rPr>
                <w:sz w:val="18"/>
                <w:szCs w:val="18"/>
              </w:rPr>
            </w:pPr>
          </w:p>
        </w:tc>
      </w:tr>
      <w:tr w:rsidR="00B74F94" w:rsidRPr="002F612A" w14:paraId="3D38A1A8" w14:textId="77777777" w:rsidTr="007B06F4">
        <w:trPr>
          <w:trHeight w:val="237"/>
        </w:trPr>
        <w:tc>
          <w:tcPr>
            <w:tcW w:w="1008" w:type="dxa"/>
          </w:tcPr>
          <w:p w14:paraId="3D38A1A4" w14:textId="77777777" w:rsidR="00B74F94" w:rsidRDefault="00B74F94" w:rsidP="00202E75">
            <w:pPr>
              <w:pStyle w:val="SectionHeading"/>
              <w:spacing w:before="0" w:after="0"/>
              <w:jc w:val="center"/>
              <w:rPr>
                <w:b w:val="0"/>
                <w:sz w:val="20"/>
              </w:rPr>
            </w:pPr>
          </w:p>
        </w:tc>
        <w:tc>
          <w:tcPr>
            <w:tcW w:w="1350" w:type="dxa"/>
          </w:tcPr>
          <w:p w14:paraId="3D38A1A5" w14:textId="77777777" w:rsidR="00B74F94" w:rsidRDefault="00B74F94" w:rsidP="00710DCD">
            <w:pPr>
              <w:pStyle w:val="SectionHeading"/>
              <w:spacing w:before="0" w:after="0"/>
              <w:jc w:val="center"/>
              <w:rPr>
                <w:b w:val="0"/>
                <w:sz w:val="20"/>
              </w:rPr>
            </w:pPr>
          </w:p>
        </w:tc>
        <w:tc>
          <w:tcPr>
            <w:tcW w:w="2317" w:type="dxa"/>
          </w:tcPr>
          <w:p w14:paraId="3D38A1A6" w14:textId="77777777" w:rsidR="00B74F94" w:rsidRDefault="00B74F94" w:rsidP="00202E75">
            <w:pPr>
              <w:pStyle w:val="SectionHeading"/>
              <w:spacing w:before="0" w:after="0"/>
              <w:jc w:val="center"/>
              <w:rPr>
                <w:b w:val="0"/>
                <w:sz w:val="20"/>
              </w:rPr>
            </w:pPr>
          </w:p>
        </w:tc>
        <w:tc>
          <w:tcPr>
            <w:tcW w:w="4253" w:type="dxa"/>
          </w:tcPr>
          <w:p w14:paraId="3D38A1A7" w14:textId="77777777" w:rsidR="00B74F94" w:rsidRPr="00C90A04" w:rsidRDefault="00B74F94" w:rsidP="00A12952">
            <w:pPr>
              <w:pStyle w:val="SectionHeading"/>
              <w:spacing w:before="0" w:after="0"/>
              <w:jc w:val="center"/>
              <w:rPr>
                <w:sz w:val="18"/>
                <w:szCs w:val="18"/>
              </w:rPr>
            </w:pPr>
          </w:p>
        </w:tc>
      </w:tr>
      <w:tr w:rsidR="00B74F94" w:rsidRPr="002F612A" w14:paraId="3D38A1AD" w14:textId="77777777" w:rsidTr="007B06F4">
        <w:trPr>
          <w:trHeight w:val="237"/>
        </w:trPr>
        <w:tc>
          <w:tcPr>
            <w:tcW w:w="1008" w:type="dxa"/>
          </w:tcPr>
          <w:p w14:paraId="3D38A1A9" w14:textId="77777777" w:rsidR="00B74F94" w:rsidRDefault="00B74F94" w:rsidP="00081ADC">
            <w:pPr>
              <w:pStyle w:val="SectionHeading"/>
              <w:spacing w:before="0" w:after="0"/>
              <w:jc w:val="center"/>
              <w:rPr>
                <w:b w:val="0"/>
                <w:sz w:val="20"/>
              </w:rPr>
            </w:pPr>
          </w:p>
        </w:tc>
        <w:tc>
          <w:tcPr>
            <w:tcW w:w="1350" w:type="dxa"/>
          </w:tcPr>
          <w:p w14:paraId="3D38A1AA" w14:textId="77777777" w:rsidR="00B74F94" w:rsidRDefault="00B74F94" w:rsidP="00081ADC">
            <w:pPr>
              <w:pStyle w:val="SectionHeading"/>
              <w:spacing w:before="0" w:after="0"/>
              <w:jc w:val="center"/>
              <w:rPr>
                <w:b w:val="0"/>
                <w:sz w:val="20"/>
              </w:rPr>
            </w:pPr>
          </w:p>
        </w:tc>
        <w:tc>
          <w:tcPr>
            <w:tcW w:w="2317" w:type="dxa"/>
          </w:tcPr>
          <w:p w14:paraId="3D38A1AB" w14:textId="77777777" w:rsidR="00B74F94" w:rsidRDefault="00B74F94" w:rsidP="00081ADC">
            <w:pPr>
              <w:pStyle w:val="SectionHeading"/>
              <w:spacing w:before="0" w:after="0"/>
              <w:jc w:val="center"/>
              <w:rPr>
                <w:b w:val="0"/>
                <w:sz w:val="20"/>
              </w:rPr>
            </w:pPr>
          </w:p>
        </w:tc>
        <w:tc>
          <w:tcPr>
            <w:tcW w:w="4253" w:type="dxa"/>
          </w:tcPr>
          <w:p w14:paraId="3D38A1AC" w14:textId="77777777" w:rsidR="00B74F94" w:rsidRPr="00710DCD" w:rsidRDefault="00B74F94" w:rsidP="00081ADC">
            <w:pPr>
              <w:pStyle w:val="SectionHeading"/>
              <w:spacing w:before="0" w:after="0"/>
              <w:rPr>
                <w:b w:val="0"/>
                <w:sz w:val="18"/>
                <w:szCs w:val="18"/>
              </w:rPr>
            </w:pPr>
          </w:p>
        </w:tc>
      </w:tr>
    </w:tbl>
    <w:p w14:paraId="3D38A1AE" w14:textId="77777777" w:rsidR="00202C06" w:rsidRPr="002F612A" w:rsidRDefault="00202C06" w:rsidP="00202C06">
      <w:pPr>
        <w:pStyle w:val="SectionHeading"/>
        <w:spacing w:before="0" w:after="0"/>
        <w:rPr>
          <w:b w:val="0"/>
          <w:sz w:val="24"/>
        </w:rPr>
      </w:pPr>
    </w:p>
    <w:p w14:paraId="3D38A1AF" w14:textId="77777777" w:rsidR="007007F3" w:rsidRDefault="007007F3" w:rsidP="00202C06">
      <w:pPr>
        <w:pStyle w:val="SectionHeading"/>
        <w:spacing w:before="0" w:after="0"/>
        <w:rPr>
          <w:b w:val="0"/>
          <w:sz w:val="24"/>
        </w:rPr>
      </w:pPr>
    </w:p>
    <w:p w14:paraId="3D38A1B0" w14:textId="77777777" w:rsidR="007007F3" w:rsidRDefault="007007F3" w:rsidP="00202C06">
      <w:pPr>
        <w:pStyle w:val="SectionHeading"/>
        <w:spacing w:before="0" w:after="0"/>
        <w:rPr>
          <w:b w:val="0"/>
          <w:sz w:val="24"/>
        </w:rPr>
      </w:pPr>
    </w:p>
    <w:p w14:paraId="3D38A1B1" w14:textId="77777777" w:rsidR="007007F3" w:rsidRDefault="007007F3" w:rsidP="00202C06">
      <w:pPr>
        <w:pStyle w:val="SectionHeading"/>
        <w:spacing w:before="0" w:after="0"/>
        <w:rPr>
          <w:b w:val="0"/>
          <w:sz w:val="24"/>
        </w:rPr>
      </w:pPr>
    </w:p>
    <w:p w14:paraId="3D38A1B2" w14:textId="77777777" w:rsidR="000B630F" w:rsidRDefault="000B630F" w:rsidP="00202C06">
      <w:pPr>
        <w:pStyle w:val="SectionHeading"/>
        <w:spacing w:before="0" w:after="0"/>
        <w:rPr>
          <w:b w:val="0"/>
          <w:sz w:val="24"/>
        </w:rPr>
      </w:pPr>
    </w:p>
    <w:p w14:paraId="3D38A1B3" w14:textId="77777777" w:rsidR="000B630F" w:rsidRPr="00981181" w:rsidRDefault="000B630F" w:rsidP="003F7165">
      <w:pPr>
        <w:pStyle w:val="Heading1"/>
        <w:numPr>
          <w:ilvl w:val="0"/>
          <w:numId w:val="0"/>
        </w:numPr>
      </w:pPr>
      <w:bookmarkStart w:id="4" w:name="_Toc368916692"/>
      <w:bookmarkStart w:id="5" w:name="_Toc378926390"/>
      <w:bookmarkStart w:id="6" w:name="_Toc16692796"/>
      <w:r w:rsidRPr="00981181">
        <w:t>Privacy Information</w:t>
      </w:r>
      <w:bookmarkEnd w:id="4"/>
      <w:bookmarkEnd w:id="5"/>
      <w:bookmarkEnd w:id="6"/>
    </w:p>
    <w:p w14:paraId="3D38A1B4" w14:textId="77777777" w:rsidR="000B630F" w:rsidRPr="0036587F" w:rsidRDefault="000B630F" w:rsidP="000B630F"/>
    <w:p w14:paraId="3D38A1B5" w14:textId="77777777" w:rsidR="000B630F" w:rsidRDefault="000B630F" w:rsidP="000B630F">
      <w:pPr>
        <w:pStyle w:val="BodyText"/>
        <w:rPr>
          <w:color w:val="000000"/>
        </w:rPr>
      </w:pPr>
      <w:r w:rsidRPr="0036587F">
        <w:rPr>
          <w:color w:val="000000"/>
        </w:rPr>
        <w:t xml:space="preserve">This document contains proprietary and confidential information of </w:t>
      </w:r>
      <w:r>
        <w:rPr>
          <w:color w:val="000000"/>
        </w:rPr>
        <w:t>CVS Caremark</w:t>
      </w:r>
      <w:r w:rsidRPr="0036587F">
        <w:rPr>
          <w:color w:val="000000"/>
        </w:rPr>
        <w:t>.  The recipient agrees to maintain this information in confidence and not reproduce or otherwise disclose this information to any person outside of the group directly responsible for the evaluation of its contents.</w:t>
      </w:r>
    </w:p>
    <w:p w14:paraId="3D38A1B6" w14:textId="77777777" w:rsidR="000B630F" w:rsidRDefault="000B630F" w:rsidP="000B630F">
      <w:pPr>
        <w:pStyle w:val="BodyText"/>
        <w:jc w:val="both"/>
        <w:rPr>
          <w:color w:val="000000"/>
        </w:rPr>
      </w:pPr>
    </w:p>
    <w:p w14:paraId="3D38A1B7" w14:textId="77777777" w:rsidR="000B630F" w:rsidRDefault="000B630F" w:rsidP="000B630F">
      <w:pPr>
        <w:pStyle w:val="BodyText"/>
        <w:jc w:val="both"/>
        <w:rPr>
          <w:color w:val="000000"/>
        </w:rPr>
      </w:pPr>
      <w:r>
        <w:rPr>
          <w:color w:val="000000"/>
        </w:rPr>
        <w:t>CVS Caremark</w:t>
      </w:r>
    </w:p>
    <w:p w14:paraId="3D38A1B8" w14:textId="77777777" w:rsidR="000B630F" w:rsidRDefault="000B630F" w:rsidP="000B630F">
      <w:pPr>
        <w:pStyle w:val="BodyText"/>
        <w:jc w:val="both"/>
        <w:rPr>
          <w:color w:val="000000"/>
        </w:rPr>
      </w:pPr>
      <w:r>
        <w:rPr>
          <w:color w:val="000000"/>
        </w:rPr>
        <w:t>One CVS Drive</w:t>
      </w:r>
      <w:r>
        <w:rPr>
          <w:color w:val="000000"/>
        </w:rPr>
        <w:tab/>
      </w:r>
    </w:p>
    <w:p w14:paraId="3D38A1B9" w14:textId="77777777" w:rsidR="000B630F" w:rsidRPr="0036587F" w:rsidRDefault="000B630F" w:rsidP="000B630F">
      <w:pPr>
        <w:pStyle w:val="BodyText"/>
        <w:jc w:val="both"/>
        <w:rPr>
          <w:color w:val="000000"/>
        </w:rPr>
      </w:pPr>
      <w:r>
        <w:rPr>
          <w:color w:val="000000"/>
        </w:rPr>
        <w:t>Woonsocket, RI  02895</w:t>
      </w:r>
    </w:p>
    <w:p w14:paraId="3D38A1BA" w14:textId="77777777" w:rsidR="00BA10B7" w:rsidRPr="00857454" w:rsidRDefault="00D11BB2" w:rsidP="003F7165">
      <w:pPr>
        <w:pStyle w:val="Heading1"/>
        <w:numPr>
          <w:ilvl w:val="0"/>
          <w:numId w:val="0"/>
        </w:numPr>
      </w:pPr>
      <w:r>
        <w:rPr>
          <w:b w:val="0"/>
          <w:sz w:val="24"/>
        </w:rPr>
        <w:br w:type="page"/>
      </w:r>
      <w:bookmarkStart w:id="7" w:name="_Toc16692797"/>
      <w:r w:rsidR="00BA10B7" w:rsidRPr="00857454">
        <w:t>Table of Contents</w:t>
      </w:r>
      <w:bookmarkEnd w:id="7"/>
    </w:p>
    <w:p w14:paraId="3D38A1BB" w14:textId="77777777" w:rsidR="00615FBE" w:rsidRPr="00857454" w:rsidRDefault="00615FBE" w:rsidP="00615FBE">
      <w:pPr>
        <w:pStyle w:val="toc"/>
      </w:pPr>
    </w:p>
    <w:p w14:paraId="1ADEF07D" w14:textId="77777777" w:rsidR="00021EBA" w:rsidRDefault="00032A81">
      <w:pPr>
        <w:pStyle w:val="TOC1"/>
        <w:tabs>
          <w:tab w:val="right" w:leader="dot" w:pos="8630"/>
        </w:tabs>
        <w:rPr>
          <w:rFonts w:asciiTheme="minorHAnsi" w:eastAsiaTheme="minorEastAsia" w:hAnsiTheme="minorHAnsi" w:cstheme="minorBidi"/>
          <w:noProof/>
          <w:sz w:val="22"/>
          <w:szCs w:val="22"/>
        </w:rPr>
      </w:pPr>
      <w:r w:rsidRPr="00220ADC">
        <w:rPr>
          <w:rFonts w:cs="Arial"/>
          <w:sz w:val="16"/>
          <w:szCs w:val="16"/>
        </w:rPr>
        <w:fldChar w:fldCharType="begin"/>
      </w:r>
      <w:r w:rsidR="00615FBE" w:rsidRPr="00220ADC">
        <w:rPr>
          <w:rFonts w:cs="Arial"/>
          <w:sz w:val="16"/>
          <w:szCs w:val="16"/>
        </w:rPr>
        <w:instrText xml:space="preserve"> TOC \o "1-3" \h \z </w:instrText>
      </w:r>
      <w:r w:rsidRPr="00220ADC">
        <w:rPr>
          <w:rFonts w:cs="Arial"/>
          <w:sz w:val="16"/>
          <w:szCs w:val="16"/>
        </w:rPr>
        <w:fldChar w:fldCharType="separate"/>
      </w:r>
      <w:hyperlink w:anchor="_Toc16692795" w:history="1">
        <w:r w:rsidR="00021EBA" w:rsidRPr="005A3BA3">
          <w:rPr>
            <w:rStyle w:val="Hyperlink"/>
            <w:noProof/>
          </w:rPr>
          <w:t>Revision History</w:t>
        </w:r>
        <w:r w:rsidR="00021EBA">
          <w:rPr>
            <w:noProof/>
            <w:webHidden/>
          </w:rPr>
          <w:tab/>
        </w:r>
        <w:r w:rsidR="00021EBA">
          <w:rPr>
            <w:noProof/>
            <w:webHidden/>
          </w:rPr>
          <w:fldChar w:fldCharType="begin"/>
        </w:r>
        <w:r w:rsidR="00021EBA">
          <w:rPr>
            <w:noProof/>
            <w:webHidden/>
          </w:rPr>
          <w:instrText xml:space="preserve"> PAGEREF _Toc16692795 \h </w:instrText>
        </w:r>
        <w:r w:rsidR="00021EBA">
          <w:rPr>
            <w:noProof/>
            <w:webHidden/>
          </w:rPr>
        </w:r>
        <w:r w:rsidR="00021EBA">
          <w:rPr>
            <w:noProof/>
            <w:webHidden/>
          </w:rPr>
          <w:fldChar w:fldCharType="separate"/>
        </w:r>
        <w:r w:rsidR="00021EBA">
          <w:rPr>
            <w:noProof/>
            <w:webHidden/>
          </w:rPr>
          <w:t>2</w:t>
        </w:r>
        <w:r w:rsidR="00021EBA">
          <w:rPr>
            <w:noProof/>
            <w:webHidden/>
          </w:rPr>
          <w:fldChar w:fldCharType="end"/>
        </w:r>
      </w:hyperlink>
    </w:p>
    <w:p w14:paraId="75BC9D02" w14:textId="77777777" w:rsidR="00021EBA" w:rsidRDefault="0063750A">
      <w:pPr>
        <w:pStyle w:val="TOC1"/>
        <w:tabs>
          <w:tab w:val="right" w:leader="dot" w:pos="8630"/>
        </w:tabs>
        <w:rPr>
          <w:rFonts w:asciiTheme="minorHAnsi" w:eastAsiaTheme="minorEastAsia" w:hAnsiTheme="minorHAnsi" w:cstheme="minorBidi"/>
          <w:noProof/>
          <w:sz w:val="22"/>
          <w:szCs w:val="22"/>
        </w:rPr>
      </w:pPr>
      <w:hyperlink w:anchor="_Toc16692796" w:history="1">
        <w:r w:rsidR="00021EBA" w:rsidRPr="004D69C7">
          <w:rPr>
            <w:rStyle w:val="Hyperlink"/>
            <w:noProof/>
          </w:rPr>
          <w:t>Privacy Information</w:t>
        </w:r>
        <w:r w:rsidR="00021EBA">
          <w:rPr>
            <w:noProof/>
            <w:webHidden/>
          </w:rPr>
          <w:tab/>
        </w:r>
        <w:r w:rsidR="00021EBA">
          <w:rPr>
            <w:noProof/>
            <w:webHidden/>
          </w:rPr>
          <w:fldChar w:fldCharType="begin"/>
        </w:r>
        <w:r w:rsidR="00021EBA">
          <w:rPr>
            <w:noProof/>
            <w:webHidden/>
          </w:rPr>
          <w:instrText xml:space="preserve"> PAGEREF _Toc16692796 \h </w:instrText>
        </w:r>
        <w:r w:rsidR="00021EBA">
          <w:rPr>
            <w:noProof/>
            <w:webHidden/>
          </w:rPr>
        </w:r>
        <w:r w:rsidR="00021EBA">
          <w:rPr>
            <w:noProof/>
            <w:webHidden/>
          </w:rPr>
          <w:fldChar w:fldCharType="separate"/>
        </w:r>
        <w:r w:rsidR="00021EBA">
          <w:rPr>
            <w:noProof/>
            <w:webHidden/>
          </w:rPr>
          <w:t>2</w:t>
        </w:r>
        <w:r w:rsidR="00021EBA">
          <w:rPr>
            <w:noProof/>
            <w:webHidden/>
          </w:rPr>
          <w:fldChar w:fldCharType="end"/>
        </w:r>
      </w:hyperlink>
    </w:p>
    <w:p w14:paraId="5FE05F5E" w14:textId="77777777" w:rsidR="00021EBA" w:rsidRDefault="0063750A">
      <w:pPr>
        <w:pStyle w:val="TOC1"/>
        <w:tabs>
          <w:tab w:val="right" w:leader="dot" w:pos="8630"/>
        </w:tabs>
        <w:rPr>
          <w:rFonts w:asciiTheme="minorHAnsi" w:eastAsiaTheme="minorEastAsia" w:hAnsiTheme="minorHAnsi" w:cstheme="minorBidi"/>
          <w:noProof/>
          <w:sz w:val="22"/>
          <w:szCs w:val="22"/>
        </w:rPr>
      </w:pPr>
      <w:hyperlink w:anchor="_Toc16692797" w:history="1">
        <w:r w:rsidR="00021EBA" w:rsidRPr="005A3BA3">
          <w:rPr>
            <w:rStyle w:val="Hyperlink"/>
            <w:noProof/>
          </w:rPr>
          <w:t>Table of Contents</w:t>
        </w:r>
        <w:r w:rsidR="00021EBA">
          <w:rPr>
            <w:noProof/>
            <w:webHidden/>
          </w:rPr>
          <w:tab/>
        </w:r>
        <w:r w:rsidR="00021EBA">
          <w:rPr>
            <w:noProof/>
            <w:webHidden/>
          </w:rPr>
          <w:fldChar w:fldCharType="begin"/>
        </w:r>
        <w:r w:rsidR="00021EBA">
          <w:rPr>
            <w:noProof/>
            <w:webHidden/>
          </w:rPr>
          <w:instrText xml:space="preserve"> PAGEREF _Toc16692797 \h </w:instrText>
        </w:r>
        <w:r w:rsidR="00021EBA">
          <w:rPr>
            <w:noProof/>
            <w:webHidden/>
          </w:rPr>
        </w:r>
        <w:r w:rsidR="00021EBA">
          <w:rPr>
            <w:noProof/>
            <w:webHidden/>
          </w:rPr>
          <w:fldChar w:fldCharType="separate"/>
        </w:r>
        <w:r w:rsidR="00021EBA">
          <w:rPr>
            <w:noProof/>
            <w:webHidden/>
          </w:rPr>
          <w:t>3</w:t>
        </w:r>
        <w:r w:rsidR="00021EBA">
          <w:rPr>
            <w:noProof/>
            <w:webHidden/>
          </w:rPr>
          <w:fldChar w:fldCharType="end"/>
        </w:r>
      </w:hyperlink>
    </w:p>
    <w:p w14:paraId="3DB78CEA" w14:textId="41D893EF" w:rsidR="00021EBA" w:rsidRDefault="0063750A">
      <w:pPr>
        <w:pStyle w:val="TOC1"/>
        <w:tabs>
          <w:tab w:val="right" w:leader="dot" w:pos="8630"/>
        </w:tabs>
        <w:rPr>
          <w:rFonts w:asciiTheme="minorHAnsi" w:eastAsiaTheme="minorEastAsia" w:hAnsiTheme="minorHAnsi" w:cstheme="minorBidi"/>
          <w:noProof/>
          <w:sz w:val="22"/>
          <w:szCs w:val="22"/>
        </w:rPr>
      </w:pPr>
      <w:hyperlink w:anchor="_Toc16692798" w:history="1">
        <w:r w:rsidR="00021EBA" w:rsidRPr="005A3BA3">
          <w:rPr>
            <w:rStyle w:val="Hyperlink"/>
            <w:noProof/>
          </w:rPr>
          <w:t>Run Book - RxDW</w:t>
        </w:r>
        <w:r w:rsidR="00021EBA">
          <w:rPr>
            <w:noProof/>
            <w:webHidden/>
          </w:rPr>
          <w:tab/>
        </w:r>
        <w:r w:rsidR="005E4006">
          <w:rPr>
            <w:noProof/>
            <w:webHidden/>
          </w:rPr>
          <w:t>6</w:t>
        </w:r>
      </w:hyperlink>
    </w:p>
    <w:p w14:paraId="45A5B8D6" w14:textId="7BC1BFFC" w:rsidR="00021EBA" w:rsidRDefault="0063750A">
      <w:pPr>
        <w:pStyle w:val="TOC2"/>
        <w:tabs>
          <w:tab w:val="left" w:pos="880"/>
          <w:tab w:val="right" w:leader="dot" w:pos="8630"/>
        </w:tabs>
        <w:rPr>
          <w:rFonts w:asciiTheme="minorHAnsi" w:eastAsiaTheme="minorEastAsia" w:hAnsiTheme="minorHAnsi" w:cstheme="minorBidi"/>
          <w:noProof/>
          <w:sz w:val="22"/>
          <w:szCs w:val="22"/>
        </w:rPr>
      </w:pPr>
      <w:hyperlink w:anchor="_Toc16692799" w:history="1">
        <w:r w:rsidR="00021EBA" w:rsidRPr="005A3BA3">
          <w:rPr>
            <w:rStyle w:val="Hyperlink"/>
            <w:noProof/>
          </w:rPr>
          <w:t>1.1</w:t>
        </w:r>
        <w:r w:rsidR="00021EBA">
          <w:rPr>
            <w:rFonts w:asciiTheme="minorHAnsi" w:eastAsiaTheme="minorEastAsia" w:hAnsiTheme="minorHAnsi" w:cstheme="minorBidi"/>
            <w:noProof/>
            <w:sz w:val="22"/>
            <w:szCs w:val="22"/>
          </w:rPr>
          <w:tab/>
        </w:r>
        <w:r w:rsidR="00021EBA" w:rsidRPr="005A3BA3">
          <w:rPr>
            <w:rStyle w:val="Hyperlink"/>
            <w:noProof/>
          </w:rPr>
          <w:t>Jobs, Files and Tables List</w:t>
        </w:r>
        <w:r w:rsidR="00021EBA">
          <w:rPr>
            <w:noProof/>
            <w:webHidden/>
          </w:rPr>
          <w:tab/>
        </w:r>
        <w:r w:rsidR="005E4006">
          <w:rPr>
            <w:noProof/>
            <w:webHidden/>
          </w:rPr>
          <w:t>6</w:t>
        </w:r>
      </w:hyperlink>
    </w:p>
    <w:p w14:paraId="01B0BCB1" w14:textId="04ED607D" w:rsidR="00021EBA" w:rsidRDefault="0063750A">
      <w:pPr>
        <w:pStyle w:val="TOC1"/>
        <w:tabs>
          <w:tab w:val="left" w:pos="480"/>
          <w:tab w:val="right" w:leader="dot" w:pos="8630"/>
        </w:tabs>
        <w:rPr>
          <w:rFonts w:asciiTheme="minorHAnsi" w:eastAsiaTheme="minorEastAsia" w:hAnsiTheme="minorHAnsi" w:cstheme="minorBidi"/>
          <w:noProof/>
          <w:sz w:val="22"/>
          <w:szCs w:val="22"/>
        </w:rPr>
      </w:pPr>
      <w:hyperlink w:anchor="_Toc16692800" w:history="1">
        <w:r w:rsidR="00021EBA" w:rsidRPr="005A3BA3">
          <w:rPr>
            <w:rStyle w:val="Hyperlink"/>
            <w:noProof/>
          </w:rPr>
          <w:t>2</w:t>
        </w:r>
        <w:r w:rsidR="00021EBA">
          <w:rPr>
            <w:rFonts w:asciiTheme="minorHAnsi" w:eastAsiaTheme="minorEastAsia" w:hAnsiTheme="minorHAnsi" w:cstheme="minorBidi"/>
            <w:noProof/>
            <w:sz w:val="22"/>
            <w:szCs w:val="22"/>
          </w:rPr>
          <w:tab/>
        </w:r>
        <w:r w:rsidR="00021EBA" w:rsidRPr="005A3BA3">
          <w:rPr>
            <w:rStyle w:val="Hyperlink"/>
            <w:noProof/>
          </w:rPr>
          <w:t>Application(s)</w:t>
        </w:r>
        <w:r w:rsidR="00021EBA">
          <w:rPr>
            <w:noProof/>
            <w:webHidden/>
          </w:rPr>
          <w:tab/>
        </w:r>
        <w:r w:rsidR="005E4006">
          <w:rPr>
            <w:noProof/>
            <w:webHidden/>
          </w:rPr>
          <w:t>8</w:t>
        </w:r>
      </w:hyperlink>
    </w:p>
    <w:p w14:paraId="744388B2" w14:textId="60A96F8E" w:rsidR="00021EBA" w:rsidRDefault="0063750A">
      <w:pPr>
        <w:pStyle w:val="TOC2"/>
        <w:tabs>
          <w:tab w:val="left" w:pos="880"/>
          <w:tab w:val="right" w:leader="dot" w:pos="8630"/>
        </w:tabs>
        <w:rPr>
          <w:rFonts w:asciiTheme="minorHAnsi" w:eastAsiaTheme="minorEastAsia" w:hAnsiTheme="minorHAnsi" w:cstheme="minorBidi"/>
          <w:noProof/>
          <w:sz w:val="22"/>
          <w:szCs w:val="22"/>
        </w:rPr>
      </w:pPr>
      <w:hyperlink w:anchor="_Toc16692801" w:history="1">
        <w:r w:rsidR="00021EBA" w:rsidRPr="005A3BA3">
          <w:rPr>
            <w:rStyle w:val="Hyperlink"/>
            <w:noProof/>
          </w:rPr>
          <w:t>2.1</w:t>
        </w:r>
        <w:r w:rsidR="00021EBA">
          <w:rPr>
            <w:rFonts w:asciiTheme="minorHAnsi" w:eastAsiaTheme="minorEastAsia" w:hAnsiTheme="minorHAnsi" w:cstheme="minorBidi"/>
            <w:noProof/>
            <w:sz w:val="22"/>
            <w:szCs w:val="22"/>
          </w:rPr>
          <w:tab/>
        </w:r>
        <w:r w:rsidR="000D06C7" w:rsidRPr="000D06C7">
          <w:rPr>
            <w:rStyle w:val="Hyperlink"/>
            <w:noProof/>
          </w:rPr>
          <w:t>sqsq001d</w:t>
        </w:r>
        <w:r w:rsidR="00021EBA">
          <w:rPr>
            <w:noProof/>
            <w:webHidden/>
          </w:rPr>
          <w:tab/>
        </w:r>
        <w:r w:rsidR="005E4006">
          <w:rPr>
            <w:noProof/>
            <w:webHidden/>
          </w:rPr>
          <w:t>8</w:t>
        </w:r>
      </w:hyperlink>
    </w:p>
    <w:p w14:paraId="5DE00FEC" w14:textId="55D15AD8"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2" w:history="1">
        <w:r w:rsidR="00021EBA" w:rsidRPr="005A3BA3">
          <w:rPr>
            <w:rStyle w:val="Hyperlink"/>
            <w:noProof/>
          </w:rPr>
          <w:t>2.1.1</w:t>
        </w:r>
        <w:r w:rsidR="00021EBA">
          <w:rPr>
            <w:rFonts w:asciiTheme="minorHAnsi" w:eastAsiaTheme="minorEastAsia" w:hAnsiTheme="minorHAnsi" w:cstheme="minorBidi"/>
            <w:noProof/>
            <w:sz w:val="22"/>
            <w:szCs w:val="22"/>
          </w:rPr>
          <w:tab/>
        </w:r>
        <w:r w:rsidR="00021EBA" w:rsidRPr="005A3BA3">
          <w:rPr>
            <w:rStyle w:val="Hyperlink"/>
            <w:noProof/>
          </w:rPr>
          <w:t>Overview</w:t>
        </w:r>
        <w:r w:rsidR="00021EBA">
          <w:rPr>
            <w:noProof/>
            <w:webHidden/>
          </w:rPr>
          <w:tab/>
        </w:r>
        <w:r w:rsidR="005E4006">
          <w:rPr>
            <w:noProof/>
            <w:webHidden/>
          </w:rPr>
          <w:t>8</w:t>
        </w:r>
      </w:hyperlink>
    </w:p>
    <w:p w14:paraId="77CFB9DB" w14:textId="49A4737B"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3" w:history="1">
        <w:r w:rsidR="00021EBA" w:rsidRPr="005A3BA3">
          <w:rPr>
            <w:rStyle w:val="Hyperlink"/>
            <w:noProof/>
          </w:rPr>
          <w:t>2.1.2</w:t>
        </w:r>
        <w:r w:rsidR="00021EBA">
          <w:rPr>
            <w:rFonts w:asciiTheme="minorHAnsi" w:eastAsiaTheme="minorEastAsia" w:hAnsiTheme="minorHAnsi" w:cstheme="minorBidi"/>
            <w:noProof/>
            <w:sz w:val="22"/>
            <w:szCs w:val="22"/>
          </w:rPr>
          <w:tab/>
        </w:r>
        <w:r w:rsidR="00021EBA" w:rsidRPr="005A3BA3">
          <w:rPr>
            <w:rStyle w:val="Hyperlink"/>
            <w:noProof/>
          </w:rPr>
          <w:t>Purpose</w:t>
        </w:r>
        <w:r w:rsidR="00021EBA">
          <w:rPr>
            <w:noProof/>
            <w:webHidden/>
          </w:rPr>
          <w:tab/>
        </w:r>
        <w:r w:rsidR="005E4006">
          <w:rPr>
            <w:noProof/>
            <w:webHidden/>
          </w:rPr>
          <w:t>8</w:t>
        </w:r>
      </w:hyperlink>
    </w:p>
    <w:p w14:paraId="771A00B0" w14:textId="220DFB09"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4" w:history="1">
        <w:r w:rsidR="00021EBA" w:rsidRPr="005A3BA3">
          <w:rPr>
            <w:rStyle w:val="Hyperlink"/>
            <w:noProof/>
          </w:rPr>
          <w:t>2.1.3</w:t>
        </w:r>
        <w:r w:rsidR="00021EBA">
          <w:rPr>
            <w:rFonts w:asciiTheme="minorHAnsi" w:eastAsiaTheme="minorEastAsia" w:hAnsiTheme="minorHAnsi" w:cstheme="minorBidi"/>
            <w:noProof/>
            <w:sz w:val="22"/>
            <w:szCs w:val="22"/>
          </w:rPr>
          <w:tab/>
        </w:r>
        <w:r w:rsidR="00021EBA" w:rsidRPr="005A3BA3">
          <w:rPr>
            <w:rStyle w:val="Hyperlink"/>
            <w:noProof/>
          </w:rPr>
          <w:t>Setup</w:t>
        </w:r>
        <w:r w:rsidR="00021EBA">
          <w:rPr>
            <w:noProof/>
            <w:webHidden/>
          </w:rPr>
          <w:tab/>
        </w:r>
        <w:r w:rsidR="005E4006">
          <w:rPr>
            <w:noProof/>
            <w:webHidden/>
          </w:rPr>
          <w:t>8</w:t>
        </w:r>
      </w:hyperlink>
    </w:p>
    <w:p w14:paraId="3B996323" w14:textId="5B8B2694"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5" w:history="1">
        <w:r w:rsidR="00021EBA" w:rsidRPr="005A3BA3">
          <w:rPr>
            <w:rStyle w:val="Hyperlink"/>
            <w:noProof/>
          </w:rPr>
          <w:t>2.1.4</w:t>
        </w:r>
        <w:r w:rsidR="00021EBA">
          <w:rPr>
            <w:rFonts w:asciiTheme="minorHAnsi" w:eastAsiaTheme="minorEastAsia" w:hAnsiTheme="minorHAnsi" w:cstheme="minorBidi"/>
            <w:noProof/>
            <w:sz w:val="22"/>
            <w:szCs w:val="22"/>
          </w:rPr>
          <w:tab/>
        </w:r>
        <w:r w:rsidR="00021EBA" w:rsidRPr="005A3BA3">
          <w:rPr>
            <w:rStyle w:val="Hyperlink"/>
            <w:noProof/>
          </w:rPr>
          <w:t>Shouts</w:t>
        </w:r>
        <w:r w:rsidR="00021EBA">
          <w:rPr>
            <w:noProof/>
            <w:webHidden/>
          </w:rPr>
          <w:tab/>
        </w:r>
        <w:r w:rsidR="005E4006">
          <w:rPr>
            <w:noProof/>
            <w:webHidden/>
          </w:rPr>
          <w:t>9</w:t>
        </w:r>
      </w:hyperlink>
    </w:p>
    <w:p w14:paraId="067D11A8" w14:textId="23F65647"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6" w:history="1">
        <w:r w:rsidR="00021EBA" w:rsidRPr="005A3BA3">
          <w:rPr>
            <w:rStyle w:val="Hyperlink"/>
            <w:noProof/>
          </w:rPr>
          <w:t>2.1.5</w:t>
        </w:r>
        <w:r w:rsidR="00021EBA">
          <w:rPr>
            <w:rFonts w:asciiTheme="minorHAnsi" w:eastAsiaTheme="minorEastAsia" w:hAnsiTheme="minorHAnsi" w:cstheme="minorBidi"/>
            <w:noProof/>
            <w:sz w:val="22"/>
            <w:szCs w:val="22"/>
          </w:rPr>
          <w:tab/>
        </w:r>
        <w:r w:rsidR="00021EBA" w:rsidRPr="005A3BA3">
          <w:rPr>
            <w:rStyle w:val="Hyperlink"/>
            <w:noProof/>
          </w:rPr>
          <w:t>Troubleshooting</w:t>
        </w:r>
        <w:r w:rsidR="00021EBA">
          <w:rPr>
            <w:noProof/>
            <w:webHidden/>
          </w:rPr>
          <w:tab/>
        </w:r>
        <w:r w:rsidR="005E4006">
          <w:rPr>
            <w:noProof/>
            <w:webHidden/>
          </w:rPr>
          <w:t>9</w:t>
        </w:r>
      </w:hyperlink>
    </w:p>
    <w:p w14:paraId="071B08A4" w14:textId="308B0566" w:rsidR="00021EBA" w:rsidRDefault="0063750A">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021EBA" w:rsidRPr="005A3BA3">
          <w:rPr>
            <w:rStyle w:val="Hyperlink"/>
            <w:noProof/>
          </w:rPr>
          <w:t>2.2</w:t>
        </w:r>
        <w:r w:rsidR="00021EBA">
          <w:rPr>
            <w:rFonts w:asciiTheme="minorHAnsi" w:eastAsiaTheme="minorEastAsia" w:hAnsiTheme="minorHAnsi" w:cstheme="minorBidi"/>
            <w:noProof/>
            <w:sz w:val="22"/>
            <w:szCs w:val="22"/>
          </w:rPr>
          <w:tab/>
        </w:r>
        <w:r w:rsidR="00905BA3" w:rsidRPr="00905BA3">
          <w:rPr>
            <w:rStyle w:val="Hyperlink"/>
            <w:noProof/>
          </w:rPr>
          <w:t>sqsq00</w:t>
        </w:r>
        <w:r w:rsidR="00905BA3">
          <w:rPr>
            <w:rStyle w:val="Hyperlink"/>
            <w:noProof/>
          </w:rPr>
          <w:t>2</w:t>
        </w:r>
        <w:r w:rsidR="00905BA3" w:rsidRPr="00905BA3">
          <w:rPr>
            <w:rStyle w:val="Hyperlink"/>
            <w:noProof/>
          </w:rPr>
          <w:t>d</w:t>
        </w:r>
        <w:r w:rsidR="00021EBA">
          <w:rPr>
            <w:noProof/>
            <w:webHidden/>
          </w:rPr>
          <w:tab/>
        </w:r>
        <w:r w:rsidR="005E4006">
          <w:rPr>
            <w:noProof/>
            <w:webHidden/>
          </w:rPr>
          <w:t>9</w:t>
        </w:r>
      </w:hyperlink>
    </w:p>
    <w:p w14:paraId="33272E4E" w14:textId="1B2916ED"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021EBA" w:rsidRPr="005A3BA3">
          <w:rPr>
            <w:rStyle w:val="Hyperlink"/>
            <w:noProof/>
          </w:rPr>
          <w:t>2.2.1</w:t>
        </w:r>
        <w:r w:rsidR="00021EBA">
          <w:rPr>
            <w:rFonts w:asciiTheme="minorHAnsi" w:eastAsiaTheme="minorEastAsia" w:hAnsiTheme="minorHAnsi" w:cstheme="minorBidi"/>
            <w:noProof/>
            <w:sz w:val="22"/>
            <w:szCs w:val="22"/>
          </w:rPr>
          <w:tab/>
        </w:r>
        <w:r w:rsidR="00021EBA" w:rsidRPr="005A3BA3">
          <w:rPr>
            <w:rStyle w:val="Hyperlink"/>
            <w:noProof/>
          </w:rPr>
          <w:t>Overview</w:t>
        </w:r>
        <w:r w:rsidR="00021EBA">
          <w:rPr>
            <w:noProof/>
            <w:webHidden/>
          </w:rPr>
          <w:tab/>
        </w:r>
        <w:r w:rsidR="005E4006">
          <w:rPr>
            <w:noProof/>
            <w:webHidden/>
          </w:rPr>
          <w:t>9</w:t>
        </w:r>
      </w:hyperlink>
    </w:p>
    <w:p w14:paraId="01283F0E" w14:textId="3B224298"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021EBA" w:rsidRPr="005A3BA3">
          <w:rPr>
            <w:rStyle w:val="Hyperlink"/>
            <w:noProof/>
          </w:rPr>
          <w:t>2.2.2</w:t>
        </w:r>
        <w:r w:rsidR="00021EBA">
          <w:rPr>
            <w:rFonts w:asciiTheme="minorHAnsi" w:eastAsiaTheme="minorEastAsia" w:hAnsiTheme="minorHAnsi" w:cstheme="minorBidi"/>
            <w:noProof/>
            <w:sz w:val="22"/>
            <w:szCs w:val="22"/>
          </w:rPr>
          <w:tab/>
        </w:r>
        <w:r w:rsidR="00021EBA" w:rsidRPr="005A3BA3">
          <w:rPr>
            <w:rStyle w:val="Hyperlink"/>
            <w:noProof/>
          </w:rPr>
          <w:t>Purpose</w:t>
        </w:r>
        <w:r w:rsidR="00021EBA">
          <w:rPr>
            <w:noProof/>
            <w:webHidden/>
          </w:rPr>
          <w:tab/>
        </w:r>
        <w:r w:rsidR="005E4006">
          <w:rPr>
            <w:noProof/>
            <w:webHidden/>
          </w:rPr>
          <w:t>9</w:t>
        </w:r>
      </w:hyperlink>
    </w:p>
    <w:p w14:paraId="0007B1F7" w14:textId="1DA81A03"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021EBA" w:rsidRPr="005A3BA3">
          <w:rPr>
            <w:rStyle w:val="Hyperlink"/>
            <w:noProof/>
          </w:rPr>
          <w:t>2.2.3</w:t>
        </w:r>
        <w:r w:rsidR="00021EBA">
          <w:rPr>
            <w:rFonts w:asciiTheme="minorHAnsi" w:eastAsiaTheme="minorEastAsia" w:hAnsiTheme="minorHAnsi" w:cstheme="minorBidi"/>
            <w:noProof/>
            <w:sz w:val="22"/>
            <w:szCs w:val="22"/>
          </w:rPr>
          <w:tab/>
        </w:r>
        <w:r w:rsidR="00021EBA" w:rsidRPr="005A3BA3">
          <w:rPr>
            <w:rStyle w:val="Hyperlink"/>
            <w:noProof/>
          </w:rPr>
          <w:t>Setup</w:t>
        </w:r>
        <w:r w:rsidR="00021EBA">
          <w:rPr>
            <w:noProof/>
            <w:webHidden/>
          </w:rPr>
          <w:tab/>
        </w:r>
        <w:r w:rsidR="005E4006">
          <w:rPr>
            <w:noProof/>
            <w:webHidden/>
          </w:rPr>
          <w:t>10</w:t>
        </w:r>
      </w:hyperlink>
    </w:p>
    <w:p w14:paraId="4242F4D9" w14:textId="7936B779" w:rsidR="00021EBA" w:rsidRDefault="0063750A">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021EBA" w:rsidRPr="005A3BA3">
          <w:rPr>
            <w:rStyle w:val="Hyperlink"/>
            <w:noProof/>
          </w:rPr>
          <w:t>2.2.4</w:t>
        </w:r>
        <w:r w:rsidR="00021EBA">
          <w:rPr>
            <w:rFonts w:asciiTheme="minorHAnsi" w:eastAsiaTheme="minorEastAsia" w:hAnsiTheme="minorHAnsi" w:cstheme="minorBidi"/>
            <w:noProof/>
            <w:sz w:val="22"/>
            <w:szCs w:val="22"/>
          </w:rPr>
          <w:tab/>
        </w:r>
        <w:r w:rsidR="00021EBA" w:rsidRPr="005A3BA3">
          <w:rPr>
            <w:rStyle w:val="Hyperlink"/>
            <w:noProof/>
          </w:rPr>
          <w:t>Shouts</w:t>
        </w:r>
        <w:r w:rsidR="00021EBA">
          <w:rPr>
            <w:noProof/>
            <w:webHidden/>
          </w:rPr>
          <w:tab/>
        </w:r>
        <w:r w:rsidR="005E4006">
          <w:rPr>
            <w:noProof/>
            <w:webHidden/>
          </w:rPr>
          <w:t>10</w:t>
        </w:r>
      </w:hyperlink>
    </w:p>
    <w:p w14:paraId="1DB7FCF0" w14:textId="41B0F4C4" w:rsidR="00021EBA" w:rsidRDefault="0063750A">
      <w:pPr>
        <w:pStyle w:val="TOC3"/>
        <w:tabs>
          <w:tab w:val="left" w:pos="1320"/>
          <w:tab w:val="right" w:leader="dot" w:pos="8630"/>
        </w:tabs>
        <w:rPr>
          <w:noProof/>
        </w:rPr>
      </w:pPr>
      <w:hyperlink w:anchor="_Toc16692812" w:history="1">
        <w:r w:rsidR="00021EBA" w:rsidRPr="005A3BA3">
          <w:rPr>
            <w:rStyle w:val="Hyperlink"/>
            <w:noProof/>
          </w:rPr>
          <w:t>2.2.5</w:t>
        </w:r>
        <w:r w:rsidR="00021EBA">
          <w:rPr>
            <w:rFonts w:asciiTheme="minorHAnsi" w:eastAsiaTheme="minorEastAsia" w:hAnsiTheme="minorHAnsi" w:cstheme="minorBidi"/>
            <w:noProof/>
            <w:sz w:val="22"/>
            <w:szCs w:val="22"/>
          </w:rPr>
          <w:tab/>
        </w:r>
        <w:r w:rsidR="00021EBA" w:rsidRPr="005A3BA3">
          <w:rPr>
            <w:rStyle w:val="Hyperlink"/>
            <w:noProof/>
          </w:rPr>
          <w:t>Troubleshooting</w:t>
        </w:r>
        <w:r w:rsidR="00021EBA">
          <w:rPr>
            <w:noProof/>
            <w:webHidden/>
          </w:rPr>
          <w:tab/>
        </w:r>
        <w:r w:rsidR="005E4006">
          <w:rPr>
            <w:noProof/>
            <w:webHidden/>
          </w:rPr>
          <w:t>10</w:t>
        </w:r>
      </w:hyperlink>
    </w:p>
    <w:p w14:paraId="37E82093" w14:textId="126C98FA" w:rsidR="002E37D9" w:rsidRDefault="0063750A" w:rsidP="002E37D9">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2.3</w:t>
        </w:r>
        <w:r w:rsidR="002E37D9">
          <w:rPr>
            <w:rFonts w:asciiTheme="minorHAnsi" w:eastAsiaTheme="minorEastAsia" w:hAnsiTheme="minorHAnsi" w:cstheme="minorBidi"/>
            <w:noProof/>
            <w:sz w:val="22"/>
            <w:szCs w:val="22"/>
          </w:rPr>
          <w:tab/>
        </w:r>
        <w:r w:rsidR="005C21D1" w:rsidRPr="005C21D1">
          <w:rPr>
            <w:rStyle w:val="Hyperlink"/>
            <w:noProof/>
          </w:rPr>
          <w:t>sqsq00</w:t>
        </w:r>
        <w:r w:rsidR="005C21D1">
          <w:rPr>
            <w:rStyle w:val="Hyperlink"/>
            <w:noProof/>
          </w:rPr>
          <w:t>3</w:t>
        </w:r>
        <w:r w:rsidR="005C21D1" w:rsidRPr="005C21D1">
          <w:rPr>
            <w:rStyle w:val="Hyperlink"/>
            <w:noProof/>
          </w:rPr>
          <w:t>d</w:t>
        </w:r>
        <w:r w:rsidR="002E37D9">
          <w:rPr>
            <w:noProof/>
            <w:webHidden/>
          </w:rPr>
          <w:tab/>
        </w:r>
        <w:r w:rsidR="005E4006">
          <w:rPr>
            <w:noProof/>
            <w:webHidden/>
          </w:rPr>
          <w:t>10</w:t>
        </w:r>
      </w:hyperlink>
    </w:p>
    <w:p w14:paraId="5F36897B" w14:textId="218490E2"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2.3</w:t>
        </w:r>
        <w:r w:rsidR="002E37D9" w:rsidRPr="005A3BA3">
          <w:rPr>
            <w:rStyle w:val="Hyperlink"/>
            <w:noProof/>
          </w:rPr>
          <w:t>.1</w:t>
        </w:r>
        <w:r w:rsidR="002E37D9">
          <w:rPr>
            <w:rFonts w:asciiTheme="minorHAnsi" w:eastAsiaTheme="minorEastAsia" w:hAnsiTheme="minorHAnsi" w:cstheme="minorBidi"/>
            <w:noProof/>
            <w:sz w:val="22"/>
            <w:szCs w:val="22"/>
          </w:rPr>
          <w:tab/>
        </w:r>
        <w:r w:rsidR="002E37D9" w:rsidRPr="005A3BA3">
          <w:rPr>
            <w:rStyle w:val="Hyperlink"/>
            <w:noProof/>
          </w:rPr>
          <w:t>Overview</w:t>
        </w:r>
        <w:r w:rsidR="002E37D9">
          <w:rPr>
            <w:noProof/>
            <w:webHidden/>
          </w:rPr>
          <w:tab/>
        </w:r>
        <w:r w:rsidR="005E4006">
          <w:rPr>
            <w:noProof/>
            <w:webHidden/>
          </w:rPr>
          <w:t>10</w:t>
        </w:r>
      </w:hyperlink>
    </w:p>
    <w:p w14:paraId="4A452AF8" w14:textId="3A8195AF"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2.3</w:t>
        </w:r>
        <w:r w:rsidR="002E37D9" w:rsidRPr="005A3BA3">
          <w:rPr>
            <w:rStyle w:val="Hyperlink"/>
            <w:noProof/>
          </w:rPr>
          <w:t>.2</w:t>
        </w:r>
        <w:r w:rsidR="002E37D9">
          <w:rPr>
            <w:rFonts w:asciiTheme="minorHAnsi" w:eastAsiaTheme="minorEastAsia" w:hAnsiTheme="minorHAnsi" w:cstheme="minorBidi"/>
            <w:noProof/>
            <w:sz w:val="22"/>
            <w:szCs w:val="22"/>
          </w:rPr>
          <w:tab/>
        </w:r>
        <w:r w:rsidR="002E37D9" w:rsidRPr="005A3BA3">
          <w:rPr>
            <w:rStyle w:val="Hyperlink"/>
            <w:noProof/>
          </w:rPr>
          <w:t>Purpose</w:t>
        </w:r>
        <w:r w:rsidR="002E37D9">
          <w:rPr>
            <w:noProof/>
            <w:webHidden/>
          </w:rPr>
          <w:tab/>
        </w:r>
        <w:r w:rsidR="005E4006">
          <w:rPr>
            <w:noProof/>
            <w:webHidden/>
          </w:rPr>
          <w:t>11</w:t>
        </w:r>
      </w:hyperlink>
    </w:p>
    <w:p w14:paraId="5A8E4C86" w14:textId="23E025E3"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2.3</w:t>
        </w:r>
        <w:r w:rsidR="002E37D9" w:rsidRPr="005A3BA3">
          <w:rPr>
            <w:rStyle w:val="Hyperlink"/>
            <w:noProof/>
          </w:rPr>
          <w:t>.3</w:t>
        </w:r>
        <w:r w:rsidR="002E37D9">
          <w:rPr>
            <w:rFonts w:asciiTheme="minorHAnsi" w:eastAsiaTheme="minorEastAsia" w:hAnsiTheme="minorHAnsi" w:cstheme="minorBidi"/>
            <w:noProof/>
            <w:sz w:val="22"/>
            <w:szCs w:val="22"/>
          </w:rPr>
          <w:tab/>
        </w:r>
        <w:r w:rsidR="002E37D9" w:rsidRPr="005A3BA3">
          <w:rPr>
            <w:rStyle w:val="Hyperlink"/>
            <w:noProof/>
          </w:rPr>
          <w:t>Setup</w:t>
        </w:r>
        <w:r w:rsidR="002E37D9">
          <w:rPr>
            <w:noProof/>
            <w:webHidden/>
          </w:rPr>
          <w:tab/>
        </w:r>
        <w:r w:rsidR="005E4006">
          <w:rPr>
            <w:noProof/>
            <w:webHidden/>
          </w:rPr>
          <w:t>11</w:t>
        </w:r>
      </w:hyperlink>
    </w:p>
    <w:p w14:paraId="201AA81E" w14:textId="541F910C"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2.3</w:t>
        </w:r>
        <w:r w:rsidR="002E37D9" w:rsidRPr="005A3BA3">
          <w:rPr>
            <w:rStyle w:val="Hyperlink"/>
            <w:noProof/>
          </w:rPr>
          <w:t>.4</w:t>
        </w:r>
        <w:r w:rsidR="002E37D9">
          <w:rPr>
            <w:rFonts w:asciiTheme="minorHAnsi" w:eastAsiaTheme="minorEastAsia" w:hAnsiTheme="minorHAnsi" w:cstheme="minorBidi"/>
            <w:noProof/>
            <w:sz w:val="22"/>
            <w:szCs w:val="22"/>
          </w:rPr>
          <w:tab/>
        </w:r>
        <w:r w:rsidR="002E37D9" w:rsidRPr="005A3BA3">
          <w:rPr>
            <w:rStyle w:val="Hyperlink"/>
            <w:noProof/>
          </w:rPr>
          <w:t>Shouts</w:t>
        </w:r>
        <w:r w:rsidR="002E37D9">
          <w:rPr>
            <w:noProof/>
            <w:webHidden/>
          </w:rPr>
          <w:tab/>
        </w:r>
        <w:r w:rsidR="005E4006">
          <w:rPr>
            <w:noProof/>
            <w:webHidden/>
          </w:rPr>
          <w:t>11</w:t>
        </w:r>
      </w:hyperlink>
    </w:p>
    <w:p w14:paraId="39B04EE8" w14:textId="5075CB8F" w:rsidR="002E37D9" w:rsidRDefault="0063750A" w:rsidP="002E37D9">
      <w:pPr>
        <w:pStyle w:val="TOC3"/>
        <w:tabs>
          <w:tab w:val="left" w:pos="1320"/>
          <w:tab w:val="right" w:leader="dot" w:pos="8630"/>
        </w:tabs>
        <w:rPr>
          <w:noProof/>
        </w:rPr>
      </w:pPr>
      <w:hyperlink w:anchor="_Toc16692812" w:history="1">
        <w:r w:rsidR="00E81DE2">
          <w:rPr>
            <w:rStyle w:val="Hyperlink"/>
            <w:noProof/>
          </w:rPr>
          <w:t>2.3</w:t>
        </w:r>
        <w:r w:rsidR="002E37D9" w:rsidRPr="005A3BA3">
          <w:rPr>
            <w:rStyle w:val="Hyperlink"/>
            <w:noProof/>
          </w:rPr>
          <w:t>.5</w:t>
        </w:r>
        <w:r w:rsidR="002E37D9">
          <w:rPr>
            <w:rFonts w:asciiTheme="minorHAnsi" w:eastAsiaTheme="minorEastAsia" w:hAnsiTheme="minorHAnsi" w:cstheme="minorBidi"/>
            <w:noProof/>
            <w:sz w:val="22"/>
            <w:szCs w:val="22"/>
          </w:rPr>
          <w:tab/>
        </w:r>
        <w:r w:rsidR="002E37D9" w:rsidRPr="005A3BA3">
          <w:rPr>
            <w:rStyle w:val="Hyperlink"/>
            <w:noProof/>
          </w:rPr>
          <w:t>Troubleshooting</w:t>
        </w:r>
        <w:r w:rsidR="002E37D9">
          <w:rPr>
            <w:noProof/>
            <w:webHidden/>
          </w:rPr>
          <w:tab/>
        </w:r>
        <w:r w:rsidR="005E4006">
          <w:rPr>
            <w:noProof/>
            <w:webHidden/>
          </w:rPr>
          <w:t>11</w:t>
        </w:r>
      </w:hyperlink>
    </w:p>
    <w:p w14:paraId="3BCFE31D" w14:textId="231B3DA3" w:rsidR="002E37D9" w:rsidRDefault="0063750A" w:rsidP="002E37D9">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2.4</w:t>
        </w:r>
        <w:r w:rsidR="002E37D9">
          <w:rPr>
            <w:rFonts w:asciiTheme="minorHAnsi" w:eastAsiaTheme="minorEastAsia" w:hAnsiTheme="minorHAnsi" w:cstheme="minorBidi"/>
            <w:noProof/>
            <w:sz w:val="22"/>
            <w:szCs w:val="22"/>
          </w:rPr>
          <w:tab/>
        </w:r>
        <w:r w:rsidR="005C21D1" w:rsidRPr="005C21D1">
          <w:rPr>
            <w:rStyle w:val="Hyperlink"/>
            <w:noProof/>
          </w:rPr>
          <w:t>sqsq00</w:t>
        </w:r>
        <w:r w:rsidR="005C21D1">
          <w:rPr>
            <w:rStyle w:val="Hyperlink"/>
            <w:noProof/>
          </w:rPr>
          <w:t>4</w:t>
        </w:r>
        <w:r w:rsidR="005C21D1" w:rsidRPr="005C21D1">
          <w:rPr>
            <w:rStyle w:val="Hyperlink"/>
            <w:noProof/>
          </w:rPr>
          <w:t>d</w:t>
        </w:r>
        <w:r w:rsidR="002E37D9">
          <w:rPr>
            <w:noProof/>
            <w:webHidden/>
          </w:rPr>
          <w:tab/>
        </w:r>
        <w:r w:rsidR="005E4006">
          <w:rPr>
            <w:noProof/>
            <w:webHidden/>
          </w:rPr>
          <w:t>11</w:t>
        </w:r>
      </w:hyperlink>
    </w:p>
    <w:p w14:paraId="3148984B" w14:textId="39811B98"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2.4</w:t>
        </w:r>
        <w:r w:rsidR="002E37D9" w:rsidRPr="005A3BA3">
          <w:rPr>
            <w:rStyle w:val="Hyperlink"/>
            <w:noProof/>
          </w:rPr>
          <w:t>.1</w:t>
        </w:r>
        <w:r w:rsidR="002E37D9">
          <w:rPr>
            <w:rFonts w:asciiTheme="minorHAnsi" w:eastAsiaTheme="minorEastAsia" w:hAnsiTheme="minorHAnsi" w:cstheme="minorBidi"/>
            <w:noProof/>
            <w:sz w:val="22"/>
            <w:szCs w:val="22"/>
          </w:rPr>
          <w:tab/>
        </w:r>
        <w:r w:rsidR="002E37D9" w:rsidRPr="005A3BA3">
          <w:rPr>
            <w:rStyle w:val="Hyperlink"/>
            <w:noProof/>
          </w:rPr>
          <w:t>Overview</w:t>
        </w:r>
        <w:r w:rsidR="002E37D9">
          <w:rPr>
            <w:noProof/>
            <w:webHidden/>
          </w:rPr>
          <w:tab/>
        </w:r>
        <w:r w:rsidR="005E4006">
          <w:rPr>
            <w:noProof/>
            <w:webHidden/>
          </w:rPr>
          <w:t>11</w:t>
        </w:r>
      </w:hyperlink>
    </w:p>
    <w:p w14:paraId="49073708" w14:textId="1A1B4345"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2.4</w:t>
        </w:r>
        <w:r w:rsidR="002E37D9" w:rsidRPr="005A3BA3">
          <w:rPr>
            <w:rStyle w:val="Hyperlink"/>
            <w:noProof/>
          </w:rPr>
          <w:t>.2</w:t>
        </w:r>
        <w:r w:rsidR="002E37D9">
          <w:rPr>
            <w:rFonts w:asciiTheme="minorHAnsi" w:eastAsiaTheme="minorEastAsia" w:hAnsiTheme="minorHAnsi" w:cstheme="minorBidi"/>
            <w:noProof/>
            <w:sz w:val="22"/>
            <w:szCs w:val="22"/>
          </w:rPr>
          <w:tab/>
        </w:r>
        <w:r w:rsidR="002E37D9" w:rsidRPr="005A3BA3">
          <w:rPr>
            <w:rStyle w:val="Hyperlink"/>
            <w:noProof/>
          </w:rPr>
          <w:t>Purpose</w:t>
        </w:r>
        <w:r w:rsidR="002E37D9">
          <w:rPr>
            <w:noProof/>
            <w:webHidden/>
          </w:rPr>
          <w:tab/>
        </w:r>
        <w:r w:rsidR="005E4006">
          <w:rPr>
            <w:noProof/>
            <w:webHidden/>
          </w:rPr>
          <w:t>12</w:t>
        </w:r>
      </w:hyperlink>
    </w:p>
    <w:p w14:paraId="34D71A2E" w14:textId="63144319"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2.4</w:t>
        </w:r>
        <w:r w:rsidR="002E37D9" w:rsidRPr="005A3BA3">
          <w:rPr>
            <w:rStyle w:val="Hyperlink"/>
            <w:noProof/>
          </w:rPr>
          <w:t>.3</w:t>
        </w:r>
        <w:r w:rsidR="002E37D9">
          <w:rPr>
            <w:rFonts w:asciiTheme="minorHAnsi" w:eastAsiaTheme="minorEastAsia" w:hAnsiTheme="minorHAnsi" w:cstheme="minorBidi"/>
            <w:noProof/>
            <w:sz w:val="22"/>
            <w:szCs w:val="22"/>
          </w:rPr>
          <w:tab/>
        </w:r>
        <w:r w:rsidR="002E37D9" w:rsidRPr="005A3BA3">
          <w:rPr>
            <w:rStyle w:val="Hyperlink"/>
            <w:noProof/>
          </w:rPr>
          <w:t>Setup</w:t>
        </w:r>
        <w:r w:rsidR="002E37D9">
          <w:rPr>
            <w:noProof/>
            <w:webHidden/>
          </w:rPr>
          <w:tab/>
        </w:r>
        <w:r w:rsidR="005E4006">
          <w:rPr>
            <w:noProof/>
            <w:webHidden/>
          </w:rPr>
          <w:t>12</w:t>
        </w:r>
      </w:hyperlink>
    </w:p>
    <w:p w14:paraId="3B141C3F" w14:textId="51CBD54F"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2.4</w:t>
        </w:r>
        <w:r w:rsidR="002E37D9" w:rsidRPr="005A3BA3">
          <w:rPr>
            <w:rStyle w:val="Hyperlink"/>
            <w:noProof/>
          </w:rPr>
          <w:t>.4</w:t>
        </w:r>
        <w:r w:rsidR="002E37D9">
          <w:rPr>
            <w:rFonts w:asciiTheme="minorHAnsi" w:eastAsiaTheme="minorEastAsia" w:hAnsiTheme="minorHAnsi" w:cstheme="minorBidi"/>
            <w:noProof/>
            <w:sz w:val="22"/>
            <w:szCs w:val="22"/>
          </w:rPr>
          <w:tab/>
        </w:r>
        <w:r w:rsidR="002E37D9" w:rsidRPr="005A3BA3">
          <w:rPr>
            <w:rStyle w:val="Hyperlink"/>
            <w:noProof/>
          </w:rPr>
          <w:t>Shouts</w:t>
        </w:r>
        <w:r w:rsidR="002E37D9">
          <w:rPr>
            <w:noProof/>
            <w:webHidden/>
          </w:rPr>
          <w:tab/>
        </w:r>
        <w:r w:rsidR="005E4006">
          <w:rPr>
            <w:noProof/>
            <w:webHidden/>
          </w:rPr>
          <w:t>12</w:t>
        </w:r>
      </w:hyperlink>
    </w:p>
    <w:p w14:paraId="0D8C65F2" w14:textId="2DDF1BCE" w:rsidR="002E37D9" w:rsidRDefault="0063750A" w:rsidP="002E37D9">
      <w:pPr>
        <w:pStyle w:val="TOC3"/>
        <w:tabs>
          <w:tab w:val="left" w:pos="1320"/>
          <w:tab w:val="right" w:leader="dot" w:pos="8630"/>
        </w:tabs>
        <w:rPr>
          <w:noProof/>
        </w:rPr>
      </w:pPr>
      <w:hyperlink w:anchor="_Toc16692812" w:history="1">
        <w:r w:rsidR="00E81DE2">
          <w:rPr>
            <w:rStyle w:val="Hyperlink"/>
            <w:noProof/>
          </w:rPr>
          <w:t>2.4</w:t>
        </w:r>
        <w:r w:rsidR="002E37D9" w:rsidRPr="005A3BA3">
          <w:rPr>
            <w:rStyle w:val="Hyperlink"/>
            <w:noProof/>
          </w:rPr>
          <w:t>.5</w:t>
        </w:r>
        <w:r w:rsidR="002E37D9">
          <w:rPr>
            <w:rFonts w:asciiTheme="minorHAnsi" w:eastAsiaTheme="minorEastAsia" w:hAnsiTheme="minorHAnsi" w:cstheme="minorBidi"/>
            <w:noProof/>
            <w:sz w:val="22"/>
            <w:szCs w:val="22"/>
          </w:rPr>
          <w:tab/>
        </w:r>
        <w:r w:rsidR="002E37D9" w:rsidRPr="005A3BA3">
          <w:rPr>
            <w:rStyle w:val="Hyperlink"/>
            <w:noProof/>
          </w:rPr>
          <w:t>Troubleshooting</w:t>
        </w:r>
        <w:r w:rsidR="002E37D9">
          <w:rPr>
            <w:noProof/>
            <w:webHidden/>
          </w:rPr>
          <w:tab/>
        </w:r>
        <w:r w:rsidR="005E4006">
          <w:rPr>
            <w:noProof/>
            <w:webHidden/>
          </w:rPr>
          <w:t>13</w:t>
        </w:r>
      </w:hyperlink>
    </w:p>
    <w:p w14:paraId="5E2FAC36" w14:textId="1F04C3BB" w:rsidR="002E37D9" w:rsidRDefault="0063750A" w:rsidP="002E37D9">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2.5</w:t>
        </w:r>
        <w:r w:rsidR="002E37D9">
          <w:rPr>
            <w:rFonts w:asciiTheme="minorHAnsi" w:eastAsiaTheme="minorEastAsia" w:hAnsiTheme="minorHAnsi" w:cstheme="minorBidi"/>
            <w:noProof/>
            <w:sz w:val="22"/>
            <w:szCs w:val="22"/>
          </w:rPr>
          <w:tab/>
        </w:r>
        <w:r w:rsidR="005C21D1" w:rsidRPr="005C21D1">
          <w:rPr>
            <w:rStyle w:val="Hyperlink"/>
            <w:noProof/>
          </w:rPr>
          <w:t>sqsq00</w:t>
        </w:r>
        <w:r w:rsidR="005C21D1">
          <w:rPr>
            <w:rStyle w:val="Hyperlink"/>
            <w:noProof/>
          </w:rPr>
          <w:t>5</w:t>
        </w:r>
        <w:r w:rsidR="005C21D1" w:rsidRPr="005C21D1">
          <w:rPr>
            <w:rStyle w:val="Hyperlink"/>
            <w:noProof/>
          </w:rPr>
          <w:t>d</w:t>
        </w:r>
        <w:r w:rsidR="002E37D9">
          <w:rPr>
            <w:noProof/>
            <w:webHidden/>
          </w:rPr>
          <w:tab/>
        </w:r>
        <w:r w:rsidR="009D3510">
          <w:rPr>
            <w:noProof/>
            <w:webHidden/>
          </w:rPr>
          <w:t>13</w:t>
        </w:r>
      </w:hyperlink>
    </w:p>
    <w:p w14:paraId="65EE6F67" w14:textId="5CBDCDCA"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2.5</w:t>
        </w:r>
        <w:r w:rsidR="002E37D9" w:rsidRPr="005A3BA3">
          <w:rPr>
            <w:rStyle w:val="Hyperlink"/>
            <w:noProof/>
          </w:rPr>
          <w:t>.1</w:t>
        </w:r>
        <w:r w:rsidR="002E37D9">
          <w:rPr>
            <w:rFonts w:asciiTheme="minorHAnsi" w:eastAsiaTheme="minorEastAsia" w:hAnsiTheme="minorHAnsi" w:cstheme="minorBidi"/>
            <w:noProof/>
            <w:sz w:val="22"/>
            <w:szCs w:val="22"/>
          </w:rPr>
          <w:tab/>
        </w:r>
        <w:r w:rsidR="002E37D9" w:rsidRPr="005A3BA3">
          <w:rPr>
            <w:rStyle w:val="Hyperlink"/>
            <w:noProof/>
          </w:rPr>
          <w:t>Overview</w:t>
        </w:r>
        <w:r w:rsidR="002E37D9">
          <w:rPr>
            <w:noProof/>
            <w:webHidden/>
          </w:rPr>
          <w:tab/>
        </w:r>
        <w:r w:rsidR="009D3510">
          <w:rPr>
            <w:noProof/>
            <w:webHidden/>
          </w:rPr>
          <w:t>13</w:t>
        </w:r>
      </w:hyperlink>
    </w:p>
    <w:p w14:paraId="0734AFD1" w14:textId="73413588"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2.5</w:t>
        </w:r>
        <w:r w:rsidR="002E37D9" w:rsidRPr="005A3BA3">
          <w:rPr>
            <w:rStyle w:val="Hyperlink"/>
            <w:noProof/>
          </w:rPr>
          <w:t>.2</w:t>
        </w:r>
        <w:r w:rsidR="002E37D9">
          <w:rPr>
            <w:rFonts w:asciiTheme="minorHAnsi" w:eastAsiaTheme="minorEastAsia" w:hAnsiTheme="minorHAnsi" w:cstheme="minorBidi"/>
            <w:noProof/>
            <w:sz w:val="22"/>
            <w:szCs w:val="22"/>
          </w:rPr>
          <w:tab/>
        </w:r>
        <w:r w:rsidR="002E37D9" w:rsidRPr="005A3BA3">
          <w:rPr>
            <w:rStyle w:val="Hyperlink"/>
            <w:noProof/>
          </w:rPr>
          <w:t>Purpose</w:t>
        </w:r>
        <w:r w:rsidR="002E37D9">
          <w:rPr>
            <w:noProof/>
            <w:webHidden/>
          </w:rPr>
          <w:tab/>
        </w:r>
        <w:r w:rsidR="005E4006">
          <w:rPr>
            <w:noProof/>
            <w:webHidden/>
          </w:rPr>
          <w:t>13</w:t>
        </w:r>
      </w:hyperlink>
    </w:p>
    <w:p w14:paraId="0B499FE6" w14:textId="67033443"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2.5</w:t>
        </w:r>
        <w:r w:rsidR="002E37D9" w:rsidRPr="005A3BA3">
          <w:rPr>
            <w:rStyle w:val="Hyperlink"/>
            <w:noProof/>
          </w:rPr>
          <w:t>.3</w:t>
        </w:r>
        <w:r w:rsidR="002E37D9">
          <w:rPr>
            <w:rFonts w:asciiTheme="minorHAnsi" w:eastAsiaTheme="minorEastAsia" w:hAnsiTheme="minorHAnsi" w:cstheme="minorBidi"/>
            <w:noProof/>
            <w:sz w:val="22"/>
            <w:szCs w:val="22"/>
          </w:rPr>
          <w:tab/>
        </w:r>
        <w:r w:rsidR="002E37D9" w:rsidRPr="005A3BA3">
          <w:rPr>
            <w:rStyle w:val="Hyperlink"/>
            <w:noProof/>
          </w:rPr>
          <w:t>Setup</w:t>
        </w:r>
        <w:r w:rsidR="002E37D9">
          <w:rPr>
            <w:noProof/>
            <w:webHidden/>
          </w:rPr>
          <w:tab/>
        </w:r>
        <w:r w:rsidR="005E4006">
          <w:rPr>
            <w:noProof/>
            <w:webHidden/>
          </w:rPr>
          <w:t>14</w:t>
        </w:r>
      </w:hyperlink>
    </w:p>
    <w:p w14:paraId="2287EC29" w14:textId="26420110"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2.5</w:t>
        </w:r>
        <w:r w:rsidR="002E37D9" w:rsidRPr="005A3BA3">
          <w:rPr>
            <w:rStyle w:val="Hyperlink"/>
            <w:noProof/>
          </w:rPr>
          <w:t>.4</w:t>
        </w:r>
        <w:r w:rsidR="002E37D9">
          <w:rPr>
            <w:rFonts w:asciiTheme="minorHAnsi" w:eastAsiaTheme="minorEastAsia" w:hAnsiTheme="minorHAnsi" w:cstheme="minorBidi"/>
            <w:noProof/>
            <w:sz w:val="22"/>
            <w:szCs w:val="22"/>
          </w:rPr>
          <w:tab/>
        </w:r>
        <w:r w:rsidR="002E37D9" w:rsidRPr="005A3BA3">
          <w:rPr>
            <w:rStyle w:val="Hyperlink"/>
            <w:noProof/>
          </w:rPr>
          <w:t>Shouts</w:t>
        </w:r>
        <w:r w:rsidR="002E37D9">
          <w:rPr>
            <w:noProof/>
            <w:webHidden/>
          </w:rPr>
          <w:tab/>
        </w:r>
        <w:r w:rsidR="009D3510">
          <w:rPr>
            <w:noProof/>
            <w:webHidden/>
          </w:rPr>
          <w:t>14</w:t>
        </w:r>
      </w:hyperlink>
    </w:p>
    <w:p w14:paraId="537B9DCF" w14:textId="0387A33F" w:rsidR="002E37D9" w:rsidRDefault="0063750A" w:rsidP="002E37D9">
      <w:pPr>
        <w:pStyle w:val="TOC3"/>
        <w:tabs>
          <w:tab w:val="left" w:pos="1320"/>
          <w:tab w:val="right" w:leader="dot" w:pos="8630"/>
        </w:tabs>
        <w:rPr>
          <w:noProof/>
        </w:rPr>
      </w:pPr>
      <w:hyperlink w:anchor="_Toc16692812" w:history="1">
        <w:r w:rsidR="00E81DE2">
          <w:rPr>
            <w:rStyle w:val="Hyperlink"/>
            <w:noProof/>
          </w:rPr>
          <w:t>2.5</w:t>
        </w:r>
        <w:r w:rsidR="002E37D9" w:rsidRPr="005A3BA3">
          <w:rPr>
            <w:rStyle w:val="Hyperlink"/>
            <w:noProof/>
          </w:rPr>
          <w:t>.5</w:t>
        </w:r>
        <w:r w:rsidR="002E37D9">
          <w:rPr>
            <w:rFonts w:asciiTheme="minorHAnsi" w:eastAsiaTheme="minorEastAsia" w:hAnsiTheme="minorHAnsi" w:cstheme="minorBidi"/>
            <w:noProof/>
            <w:sz w:val="22"/>
            <w:szCs w:val="22"/>
          </w:rPr>
          <w:tab/>
        </w:r>
        <w:r w:rsidR="002E37D9" w:rsidRPr="005A3BA3">
          <w:rPr>
            <w:rStyle w:val="Hyperlink"/>
            <w:noProof/>
          </w:rPr>
          <w:t>Troubleshooting</w:t>
        </w:r>
        <w:r w:rsidR="002E37D9">
          <w:rPr>
            <w:noProof/>
            <w:webHidden/>
          </w:rPr>
          <w:tab/>
        </w:r>
        <w:r w:rsidR="009D3510">
          <w:rPr>
            <w:noProof/>
            <w:webHidden/>
          </w:rPr>
          <w:t>14</w:t>
        </w:r>
      </w:hyperlink>
    </w:p>
    <w:p w14:paraId="486201E3" w14:textId="093889BF" w:rsidR="002E37D9" w:rsidRDefault="0063750A" w:rsidP="002E37D9">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2.6</w:t>
        </w:r>
        <w:r w:rsidR="002E37D9">
          <w:rPr>
            <w:rFonts w:asciiTheme="minorHAnsi" w:eastAsiaTheme="minorEastAsia" w:hAnsiTheme="minorHAnsi" w:cstheme="minorBidi"/>
            <w:noProof/>
            <w:sz w:val="22"/>
            <w:szCs w:val="22"/>
          </w:rPr>
          <w:tab/>
        </w:r>
        <w:r w:rsidR="005C21D1" w:rsidRPr="005C21D1">
          <w:rPr>
            <w:rStyle w:val="Hyperlink"/>
            <w:noProof/>
          </w:rPr>
          <w:t>sqsq00</w:t>
        </w:r>
        <w:r w:rsidR="005C21D1">
          <w:rPr>
            <w:rStyle w:val="Hyperlink"/>
            <w:noProof/>
          </w:rPr>
          <w:t>6</w:t>
        </w:r>
        <w:r w:rsidR="005C21D1" w:rsidRPr="005C21D1">
          <w:rPr>
            <w:rStyle w:val="Hyperlink"/>
            <w:noProof/>
          </w:rPr>
          <w:t>d</w:t>
        </w:r>
        <w:r w:rsidR="002E37D9">
          <w:rPr>
            <w:noProof/>
            <w:webHidden/>
          </w:rPr>
          <w:tab/>
        </w:r>
        <w:r w:rsidR="009D3510">
          <w:rPr>
            <w:noProof/>
            <w:webHidden/>
          </w:rPr>
          <w:t>14</w:t>
        </w:r>
      </w:hyperlink>
    </w:p>
    <w:p w14:paraId="72EF4CAF" w14:textId="6074B4F3"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2.6</w:t>
        </w:r>
        <w:r w:rsidR="002E37D9" w:rsidRPr="005A3BA3">
          <w:rPr>
            <w:rStyle w:val="Hyperlink"/>
            <w:noProof/>
          </w:rPr>
          <w:t>.1</w:t>
        </w:r>
        <w:r w:rsidR="002E37D9">
          <w:rPr>
            <w:rFonts w:asciiTheme="minorHAnsi" w:eastAsiaTheme="minorEastAsia" w:hAnsiTheme="minorHAnsi" w:cstheme="minorBidi"/>
            <w:noProof/>
            <w:sz w:val="22"/>
            <w:szCs w:val="22"/>
          </w:rPr>
          <w:tab/>
        </w:r>
        <w:r w:rsidR="002E37D9" w:rsidRPr="005A3BA3">
          <w:rPr>
            <w:rStyle w:val="Hyperlink"/>
            <w:noProof/>
          </w:rPr>
          <w:t>Overview</w:t>
        </w:r>
        <w:r w:rsidR="002E37D9">
          <w:rPr>
            <w:noProof/>
            <w:webHidden/>
          </w:rPr>
          <w:tab/>
        </w:r>
        <w:r w:rsidR="009D3510">
          <w:rPr>
            <w:noProof/>
            <w:webHidden/>
          </w:rPr>
          <w:t>14</w:t>
        </w:r>
      </w:hyperlink>
    </w:p>
    <w:p w14:paraId="615DD301" w14:textId="5EF2B5DA"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2.6</w:t>
        </w:r>
        <w:r w:rsidR="002E37D9" w:rsidRPr="005A3BA3">
          <w:rPr>
            <w:rStyle w:val="Hyperlink"/>
            <w:noProof/>
          </w:rPr>
          <w:t>.2</w:t>
        </w:r>
        <w:r w:rsidR="002E37D9">
          <w:rPr>
            <w:rFonts w:asciiTheme="minorHAnsi" w:eastAsiaTheme="minorEastAsia" w:hAnsiTheme="minorHAnsi" w:cstheme="minorBidi"/>
            <w:noProof/>
            <w:sz w:val="22"/>
            <w:szCs w:val="22"/>
          </w:rPr>
          <w:tab/>
        </w:r>
        <w:r w:rsidR="002E37D9" w:rsidRPr="005A3BA3">
          <w:rPr>
            <w:rStyle w:val="Hyperlink"/>
            <w:noProof/>
          </w:rPr>
          <w:t>Purpose</w:t>
        </w:r>
        <w:r w:rsidR="002E37D9">
          <w:rPr>
            <w:noProof/>
            <w:webHidden/>
          </w:rPr>
          <w:tab/>
        </w:r>
        <w:r w:rsidR="005E4006">
          <w:rPr>
            <w:noProof/>
            <w:webHidden/>
          </w:rPr>
          <w:t>14</w:t>
        </w:r>
      </w:hyperlink>
    </w:p>
    <w:p w14:paraId="6774A9E6" w14:textId="3E3AF496"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2.6</w:t>
        </w:r>
        <w:r w:rsidR="002E37D9" w:rsidRPr="005A3BA3">
          <w:rPr>
            <w:rStyle w:val="Hyperlink"/>
            <w:noProof/>
          </w:rPr>
          <w:t>.3</w:t>
        </w:r>
        <w:r w:rsidR="002E37D9">
          <w:rPr>
            <w:rFonts w:asciiTheme="minorHAnsi" w:eastAsiaTheme="minorEastAsia" w:hAnsiTheme="minorHAnsi" w:cstheme="minorBidi"/>
            <w:noProof/>
            <w:sz w:val="22"/>
            <w:szCs w:val="22"/>
          </w:rPr>
          <w:tab/>
        </w:r>
        <w:r w:rsidR="002E37D9" w:rsidRPr="005A3BA3">
          <w:rPr>
            <w:rStyle w:val="Hyperlink"/>
            <w:noProof/>
          </w:rPr>
          <w:t>Setup</w:t>
        </w:r>
        <w:r w:rsidR="002E37D9">
          <w:rPr>
            <w:noProof/>
            <w:webHidden/>
          </w:rPr>
          <w:tab/>
        </w:r>
        <w:r w:rsidR="009D3510">
          <w:rPr>
            <w:noProof/>
            <w:webHidden/>
          </w:rPr>
          <w:t>15</w:t>
        </w:r>
      </w:hyperlink>
    </w:p>
    <w:p w14:paraId="01A6C2E9" w14:textId="2330CDED" w:rsidR="002E37D9" w:rsidRDefault="0063750A" w:rsidP="002E37D9">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2.6</w:t>
        </w:r>
        <w:r w:rsidR="002E37D9" w:rsidRPr="005A3BA3">
          <w:rPr>
            <w:rStyle w:val="Hyperlink"/>
            <w:noProof/>
          </w:rPr>
          <w:t>.4</w:t>
        </w:r>
        <w:r w:rsidR="002E37D9">
          <w:rPr>
            <w:rFonts w:asciiTheme="minorHAnsi" w:eastAsiaTheme="minorEastAsia" w:hAnsiTheme="minorHAnsi" w:cstheme="minorBidi"/>
            <w:noProof/>
            <w:sz w:val="22"/>
            <w:szCs w:val="22"/>
          </w:rPr>
          <w:tab/>
        </w:r>
        <w:r w:rsidR="002E37D9" w:rsidRPr="005A3BA3">
          <w:rPr>
            <w:rStyle w:val="Hyperlink"/>
            <w:noProof/>
          </w:rPr>
          <w:t>Shouts</w:t>
        </w:r>
        <w:r w:rsidR="002E37D9">
          <w:rPr>
            <w:noProof/>
            <w:webHidden/>
          </w:rPr>
          <w:tab/>
        </w:r>
        <w:r w:rsidR="005E4006">
          <w:rPr>
            <w:noProof/>
            <w:webHidden/>
          </w:rPr>
          <w:t>1</w:t>
        </w:r>
        <w:r w:rsidR="009D3510">
          <w:rPr>
            <w:noProof/>
            <w:webHidden/>
          </w:rPr>
          <w:t>5</w:t>
        </w:r>
      </w:hyperlink>
    </w:p>
    <w:p w14:paraId="75901CC3" w14:textId="0E2B5D65" w:rsidR="002E37D9" w:rsidRDefault="0063750A" w:rsidP="002E37D9">
      <w:pPr>
        <w:pStyle w:val="TOC3"/>
        <w:tabs>
          <w:tab w:val="left" w:pos="1320"/>
          <w:tab w:val="right" w:leader="dot" w:pos="8630"/>
        </w:tabs>
        <w:rPr>
          <w:noProof/>
        </w:rPr>
      </w:pPr>
      <w:hyperlink w:anchor="_Toc16692812" w:history="1">
        <w:r w:rsidR="00E81DE2">
          <w:rPr>
            <w:rStyle w:val="Hyperlink"/>
            <w:noProof/>
          </w:rPr>
          <w:t>2.6</w:t>
        </w:r>
        <w:r w:rsidR="002E37D9" w:rsidRPr="005A3BA3">
          <w:rPr>
            <w:rStyle w:val="Hyperlink"/>
            <w:noProof/>
          </w:rPr>
          <w:t>.5</w:t>
        </w:r>
        <w:r w:rsidR="002E37D9">
          <w:rPr>
            <w:rFonts w:asciiTheme="minorHAnsi" w:eastAsiaTheme="minorEastAsia" w:hAnsiTheme="minorHAnsi" w:cstheme="minorBidi"/>
            <w:noProof/>
            <w:sz w:val="22"/>
            <w:szCs w:val="22"/>
          </w:rPr>
          <w:tab/>
        </w:r>
        <w:r w:rsidR="002E37D9" w:rsidRPr="005A3BA3">
          <w:rPr>
            <w:rStyle w:val="Hyperlink"/>
            <w:noProof/>
          </w:rPr>
          <w:t>Troubleshooting</w:t>
        </w:r>
        <w:r w:rsidR="002E37D9">
          <w:rPr>
            <w:noProof/>
            <w:webHidden/>
          </w:rPr>
          <w:tab/>
        </w:r>
        <w:r w:rsidR="005E4006">
          <w:rPr>
            <w:noProof/>
            <w:webHidden/>
          </w:rPr>
          <w:t>15</w:t>
        </w:r>
      </w:hyperlink>
    </w:p>
    <w:p w14:paraId="15544730" w14:textId="7B9A69D1" w:rsidR="006A0571" w:rsidRDefault="0063750A" w:rsidP="006A0571">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2.7</w:t>
        </w:r>
        <w:r w:rsidR="006A0571">
          <w:rPr>
            <w:rFonts w:asciiTheme="minorHAnsi" w:eastAsiaTheme="minorEastAsia" w:hAnsiTheme="minorHAnsi" w:cstheme="minorBidi"/>
            <w:noProof/>
            <w:sz w:val="22"/>
            <w:szCs w:val="22"/>
          </w:rPr>
          <w:tab/>
        </w:r>
        <w:r w:rsidR="00692FEE" w:rsidRPr="00692FEE">
          <w:rPr>
            <w:rStyle w:val="Hyperlink"/>
            <w:noProof/>
          </w:rPr>
          <w:t>sqsq00</w:t>
        </w:r>
        <w:r w:rsidR="00692FEE">
          <w:rPr>
            <w:rStyle w:val="Hyperlink"/>
            <w:noProof/>
          </w:rPr>
          <w:t>7</w:t>
        </w:r>
        <w:r w:rsidR="00692FEE" w:rsidRPr="00692FEE">
          <w:rPr>
            <w:rStyle w:val="Hyperlink"/>
            <w:noProof/>
          </w:rPr>
          <w:t>d</w:t>
        </w:r>
        <w:r w:rsidR="006A0571">
          <w:rPr>
            <w:noProof/>
            <w:webHidden/>
          </w:rPr>
          <w:tab/>
        </w:r>
        <w:r w:rsidR="005E4006">
          <w:rPr>
            <w:noProof/>
            <w:webHidden/>
          </w:rPr>
          <w:t>1</w:t>
        </w:r>
        <w:r w:rsidR="006A0571">
          <w:rPr>
            <w:noProof/>
            <w:webHidden/>
          </w:rPr>
          <w:fldChar w:fldCharType="begin"/>
        </w:r>
        <w:r w:rsidR="006A0571">
          <w:rPr>
            <w:noProof/>
            <w:webHidden/>
          </w:rPr>
          <w:instrText xml:space="preserve"> PAGEREF _Toc16692807 \h </w:instrText>
        </w:r>
        <w:r w:rsidR="006A0571">
          <w:rPr>
            <w:noProof/>
            <w:webHidden/>
          </w:rPr>
        </w:r>
        <w:r w:rsidR="006A0571">
          <w:rPr>
            <w:noProof/>
            <w:webHidden/>
          </w:rPr>
          <w:fldChar w:fldCharType="separate"/>
        </w:r>
        <w:r w:rsidR="006A0571">
          <w:rPr>
            <w:noProof/>
            <w:webHidden/>
          </w:rPr>
          <w:t>6</w:t>
        </w:r>
        <w:r w:rsidR="006A0571">
          <w:rPr>
            <w:noProof/>
            <w:webHidden/>
          </w:rPr>
          <w:fldChar w:fldCharType="end"/>
        </w:r>
      </w:hyperlink>
    </w:p>
    <w:p w14:paraId="5D3BA7F8" w14:textId="22DFB7C9"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2.7</w:t>
        </w:r>
        <w:r w:rsidR="006A0571" w:rsidRPr="005A3BA3">
          <w:rPr>
            <w:rStyle w:val="Hyperlink"/>
            <w:noProof/>
          </w:rPr>
          <w:t>.1</w:t>
        </w:r>
        <w:r w:rsidR="006A0571">
          <w:rPr>
            <w:rFonts w:asciiTheme="minorHAnsi" w:eastAsiaTheme="minorEastAsia" w:hAnsiTheme="minorHAnsi" w:cstheme="minorBidi"/>
            <w:noProof/>
            <w:sz w:val="22"/>
            <w:szCs w:val="22"/>
          </w:rPr>
          <w:tab/>
        </w:r>
        <w:r w:rsidR="006A0571" w:rsidRPr="005A3BA3">
          <w:rPr>
            <w:rStyle w:val="Hyperlink"/>
            <w:noProof/>
          </w:rPr>
          <w:t>Overview</w:t>
        </w:r>
        <w:r w:rsidR="006A0571">
          <w:rPr>
            <w:noProof/>
            <w:webHidden/>
          </w:rPr>
          <w:tab/>
        </w:r>
        <w:r w:rsidR="005E4006">
          <w:rPr>
            <w:noProof/>
            <w:webHidden/>
          </w:rPr>
          <w:t>1</w:t>
        </w:r>
        <w:r w:rsidR="006A0571">
          <w:rPr>
            <w:noProof/>
            <w:webHidden/>
          </w:rPr>
          <w:fldChar w:fldCharType="begin"/>
        </w:r>
        <w:r w:rsidR="006A0571">
          <w:rPr>
            <w:noProof/>
            <w:webHidden/>
          </w:rPr>
          <w:instrText xml:space="preserve"> PAGEREF _Toc16692808 \h </w:instrText>
        </w:r>
        <w:r w:rsidR="006A0571">
          <w:rPr>
            <w:noProof/>
            <w:webHidden/>
          </w:rPr>
        </w:r>
        <w:r w:rsidR="006A0571">
          <w:rPr>
            <w:noProof/>
            <w:webHidden/>
          </w:rPr>
          <w:fldChar w:fldCharType="separate"/>
        </w:r>
        <w:r w:rsidR="006A0571">
          <w:rPr>
            <w:noProof/>
            <w:webHidden/>
          </w:rPr>
          <w:t>6</w:t>
        </w:r>
        <w:r w:rsidR="006A0571">
          <w:rPr>
            <w:noProof/>
            <w:webHidden/>
          </w:rPr>
          <w:fldChar w:fldCharType="end"/>
        </w:r>
      </w:hyperlink>
    </w:p>
    <w:p w14:paraId="54A7C363" w14:textId="30AAAED4"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2.7</w:t>
        </w:r>
        <w:r w:rsidR="006A0571" w:rsidRPr="005A3BA3">
          <w:rPr>
            <w:rStyle w:val="Hyperlink"/>
            <w:noProof/>
          </w:rPr>
          <w:t>.2</w:t>
        </w:r>
        <w:r w:rsidR="006A0571">
          <w:rPr>
            <w:rFonts w:asciiTheme="minorHAnsi" w:eastAsiaTheme="minorEastAsia" w:hAnsiTheme="minorHAnsi" w:cstheme="minorBidi"/>
            <w:noProof/>
            <w:sz w:val="22"/>
            <w:szCs w:val="22"/>
          </w:rPr>
          <w:tab/>
        </w:r>
        <w:r w:rsidR="006A0571" w:rsidRPr="005A3BA3">
          <w:rPr>
            <w:rStyle w:val="Hyperlink"/>
            <w:noProof/>
          </w:rPr>
          <w:t>Purpose</w:t>
        </w:r>
        <w:r w:rsidR="006A0571">
          <w:rPr>
            <w:noProof/>
            <w:webHidden/>
          </w:rPr>
          <w:tab/>
        </w:r>
        <w:r w:rsidR="005E4006">
          <w:rPr>
            <w:noProof/>
            <w:webHidden/>
          </w:rPr>
          <w:t>1</w:t>
        </w:r>
        <w:r w:rsidR="006A0571">
          <w:rPr>
            <w:noProof/>
            <w:webHidden/>
          </w:rPr>
          <w:fldChar w:fldCharType="begin"/>
        </w:r>
        <w:r w:rsidR="006A0571">
          <w:rPr>
            <w:noProof/>
            <w:webHidden/>
          </w:rPr>
          <w:instrText xml:space="preserve"> PAGEREF _Toc16692809 \h </w:instrText>
        </w:r>
        <w:r w:rsidR="006A0571">
          <w:rPr>
            <w:noProof/>
            <w:webHidden/>
          </w:rPr>
        </w:r>
        <w:r w:rsidR="006A0571">
          <w:rPr>
            <w:noProof/>
            <w:webHidden/>
          </w:rPr>
          <w:fldChar w:fldCharType="separate"/>
        </w:r>
        <w:r w:rsidR="006A0571">
          <w:rPr>
            <w:noProof/>
            <w:webHidden/>
          </w:rPr>
          <w:t>6</w:t>
        </w:r>
        <w:r w:rsidR="006A0571">
          <w:rPr>
            <w:noProof/>
            <w:webHidden/>
          </w:rPr>
          <w:fldChar w:fldCharType="end"/>
        </w:r>
      </w:hyperlink>
    </w:p>
    <w:p w14:paraId="42FF9531" w14:textId="1F01CB44"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2.7</w:t>
        </w:r>
        <w:r w:rsidR="006A0571" w:rsidRPr="005A3BA3">
          <w:rPr>
            <w:rStyle w:val="Hyperlink"/>
            <w:noProof/>
          </w:rPr>
          <w:t>.3</w:t>
        </w:r>
        <w:r w:rsidR="006A0571">
          <w:rPr>
            <w:rFonts w:asciiTheme="minorHAnsi" w:eastAsiaTheme="minorEastAsia" w:hAnsiTheme="minorHAnsi" w:cstheme="minorBidi"/>
            <w:noProof/>
            <w:sz w:val="22"/>
            <w:szCs w:val="22"/>
          </w:rPr>
          <w:tab/>
        </w:r>
        <w:r w:rsidR="006A0571" w:rsidRPr="005A3BA3">
          <w:rPr>
            <w:rStyle w:val="Hyperlink"/>
            <w:noProof/>
          </w:rPr>
          <w:t>Setup</w:t>
        </w:r>
        <w:r w:rsidR="006A0571">
          <w:rPr>
            <w:noProof/>
            <w:webHidden/>
          </w:rPr>
          <w:tab/>
        </w:r>
        <w:r w:rsidR="005E4006">
          <w:rPr>
            <w:noProof/>
            <w:webHidden/>
          </w:rPr>
          <w:t>1</w:t>
        </w:r>
        <w:r w:rsidR="006A0571">
          <w:rPr>
            <w:noProof/>
            <w:webHidden/>
          </w:rPr>
          <w:fldChar w:fldCharType="begin"/>
        </w:r>
        <w:r w:rsidR="006A0571">
          <w:rPr>
            <w:noProof/>
            <w:webHidden/>
          </w:rPr>
          <w:instrText xml:space="preserve"> PAGEREF _Toc16692810 \h </w:instrText>
        </w:r>
        <w:r w:rsidR="006A0571">
          <w:rPr>
            <w:noProof/>
            <w:webHidden/>
          </w:rPr>
        </w:r>
        <w:r w:rsidR="006A0571">
          <w:rPr>
            <w:noProof/>
            <w:webHidden/>
          </w:rPr>
          <w:fldChar w:fldCharType="separate"/>
        </w:r>
        <w:r w:rsidR="006A0571">
          <w:rPr>
            <w:noProof/>
            <w:webHidden/>
          </w:rPr>
          <w:t>6</w:t>
        </w:r>
        <w:r w:rsidR="006A0571">
          <w:rPr>
            <w:noProof/>
            <w:webHidden/>
          </w:rPr>
          <w:fldChar w:fldCharType="end"/>
        </w:r>
      </w:hyperlink>
    </w:p>
    <w:p w14:paraId="620B45AD" w14:textId="553D9B25"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2.7</w:t>
        </w:r>
        <w:r w:rsidR="006A0571" w:rsidRPr="005A3BA3">
          <w:rPr>
            <w:rStyle w:val="Hyperlink"/>
            <w:noProof/>
          </w:rPr>
          <w:t>.4</w:t>
        </w:r>
        <w:r w:rsidR="006A0571">
          <w:rPr>
            <w:rFonts w:asciiTheme="minorHAnsi" w:eastAsiaTheme="minorEastAsia" w:hAnsiTheme="minorHAnsi" w:cstheme="minorBidi"/>
            <w:noProof/>
            <w:sz w:val="22"/>
            <w:szCs w:val="22"/>
          </w:rPr>
          <w:tab/>
        </w:r>
        <w:r w:rsidR="006A0571" w:rsidRPr="005A3BA3">
          <w:rPr>
            <w:rStyle w:val="Hyperlink"/>
            <w:noProof/>
          </w:rPr>
          <w:t>Shouts</w:t>
        </w:r>
        <w:r w:rsidR="006A0571">
          <w:rPr>
            <w:noProof/>
            <w:webHidden/>
          </w:rPr>
          <w:tab/>
        </w:r>
        <w:r w:rsidR="00BA0753">
          <w:rPr>
            <w:noProof/>
            <w:webHidden/>
          </w:rPr>
          <w:t>17</w:t>
        </w:r>
      </w:hyperlink>
    </w:p>
    <w:p w14:paraId="657CE59F" w14:textId="2D235C2C" w:rsidR="006A0571" w:rsidRDefault="0063750A" w:rsidP="006A0571">
      <w:pPr>
        <w:pStyle w:val="TOC3"/>
        <w:tabs>
          <w:tab w:val="left" w:pos="1320"/>
          <w:tab w:val="right" w:leader="dot" w:pos="8630"/>
        </w:tabs>
        <w:rPr>
          <w:noProof/>
        </w:rPr>
      </w:pPr>
      <w:hyperlink w:anchor="_Toc16692812" w:history="1">
        <w:r w:rsidR="00E81DE2">
          <w:rPr>
            <w:rStyle w:val="Hyperlink"/>
            <w:noProof/>
          </w:rPr>
          <w:t>2.7</w:t>
        </w:r>
        <w:r w:rsidR="006A0571" w:rsidRPr="005A3BA3">
          <w:rPr>
            <w:rStyle w:val="Hyperlink"/>
            <w:noProof/>
          </w:rPr>
          <w:t>.5</w:t>
        </w:r>
        <w:r w:rsidR="006A0571">
          <w:rPr>
            <w:rFonts w:asciiTheme="minorHAnsi" w:eastAsiaTheme="minorEastAsia" w:hAnsiTheme="minorHAnsi" w:cstheme="minorBidi"/>
            <w:noProof/>
            <w:sz w:val="22"/>
            <w:szCs w:val="22"/>
          </w:rPr>
          <w:tab/>
        </w:r>
        <w:r w:rsidR="006A0571" w:rsidRPr="005A3BA3">
          <w:rPr>
            <w:rStyle w:val="Hyperlink"/>
            <w:noProof/>
          </w:rPr>
          <w:t>Troubleshooting</w:t>
        </w:r>
        <w:r w:rsidR="006A0571">
          <w:rPr>
            <w:noProof/>
            <w:webHidden/>
          </w:rPr>
          <w:tab/>
        </w:r>
        <w:r w:rsidR="00BA0753">
          <w:rPr>
            <w:noProof/>
            <w:webHidden/>
          </w:rPr>
          <w:t>17</w:t>
        </w:r>
      </w:hyperlink>
    </w:p>
    <w:p w14:paraId="45A137C1" w14:textId="7BDCE750" w:rsidR="006A0571" w:rsidRDefault="0063750A" w:rsidP="006A0571">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2.8</w:t>
        </w:r>
        <w:r w:rsidR="006A0571">
          <w:rPr>
            <w:rFonts w:asciiTheme="minorHAnsi" w:eastAsiaTheme="minorEastAsia" w:hAnsiTheme="minorHAnsi" w:cstheme="minorBidi"/>
            <w:noProof/>
            <w:sz w:val="22"/>
            <w:szCs w:val="22"/>
          </w:rPr>
          <w:tab/>
        </w:r>
        <w:r w:rsidR="003A1112" w:rsidRPr="003A1112">
          <w:rPr>
            <w:rStyle w:val="Hyperlink"/>
            <w:noProof/>
          </w:rPr>
          <w:t>sqsq00</w:t>
        </w:r>
        <w:r w:rsidR="003A1112">
          <w:rPr>
            <w:rStyle w:val="Hyperlink"/>
            <w:noProof/>
          </w:rPr>
          <w:t>8</w:t>
        </w:r>
        <w:r w:rsidR="003A1112" w:rsidRPr="003A1112">
          <w:rPr>
            <w:rStyle w:val="Hyperlink"/>
            <w:noProof/>
          </w:rPr>
          <w:t>d</w:t>
        </w:r>
        <w:r w:rsidR="006A0571">
          <w:rPr>
            <w:noProof/>
            <w:webHidden/>
          </w:rPr>
          <w:tab/>
        </w:r>
        <w:r w:rsidR="00BA0753">
          <w:rPr>
            <w:noProof/>
            <w:webHidden/>
          </w:rPr>
          <w:t>17</w:t>
        </w:r>
      </w:hyperlink>
    </w:p>
    <w:p w14:paraId="54E4B004" w14:textId="5B664934"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2.8</w:t>
        </w:r>
        <w:r w:rsidR="006A0571" w:rsidRPr="005A3BA3">
          <w:rPr>
            <w:rStyle w:val="Hyperlink"/>
            <w:noProof/>
          </w:rPr>
          <w:t>.1</w:t>
        </w:r>
        <w:r w:rsidR="006A0571">
          <w:rPr>
            <w:rFonts w:asciiTheme="minorHAnsi" w:eastAsiaTheme="minorEastAsia" w:hAnsiTheme="minorHAnsi" w:cstheme="minorBidi"/>
            <w:noProof/>
            <w:sz w:val="22"/>
            <w:szCs w:val="22"/>
          </w:rPr>
          <w:tab/>
        </w:r>
        <w:r w:rsidR="006A0571" w:rsidRPr="005A3BA3">
          <w:rPr>
            <w:rStyle w:val="Hyperlink"/>
            <w:noProof/>
          </w:rPr>
          <w:t>Overview</w:t>
        </w:r>
        <w:r w:rsidR="006A0571">
          <w:rPr>
            <w:noProof/>
            <w:webHidden/>
          </w:rPr>
          <w:tab/>
        </w:r>
        <w:r w:rsidR="00BA0753">
          <w:rPr>
            <w:noProof/>
            <w:webHidden/>
          </w:rPr>
          <w:t>17</w:t>
        </w:r>
      </w:hyperlink>
    </w:p>
    <w:p w14:paraId="64417F8A" w14:textId="615D4F5C"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2.8</w:t>
        </w:r>
        <w:r w:rsidR="006A0571" w:rsidRPr="005A3BA3">
          <w:rPr>
            <w:rStyle w:val="Hyperlink"/>
            <w:noProof/>
          </w:rPr>
          <w:t>.2</w:t>
        </w:r>
        <w:r w:rsidR="006A0571">
          <w:rPr>
            <w:rFonts w:asciiTheme="minorHAnsi" w:eastAsiaTheme="minorEastAsia" w:hAnsiTheme="minorHAnsi" w:cstheme="minorBidi"/>
            <w:noProof/>
            <w:sz w:val="22"/>
            <w:szCs w:val="22"/>
          </w:rPr>
          <w:tab/>
        </w:r>
        <w:r w:rsidR="006A0571" w:rsidRPr="005A3BA3">
          <w:rPr>
            <w:rStyle w:val="Hyperlink"/>
            <w:noProof/>
          </w:rPr>
          <w:t>Purpose</w:t>
        </w:r>
        <w:r w:rsidR="006A0571">
          <w:rPr>
            <w:noProof/>
            <w:webHidden/>
          </w:rPr>
          <w:tab/>
        </w:r>
        <w:r w:rsidR="00BA0753">
          <w:rPr>
            <w:noProof/>
            <w:webHidden/>
          </w:rPr>
          <w:t>17</w:t>
        </w:r>
      </w:hyperlink>
    </w:p>
    <w:p w14:paraId="3FC6B52A" w14:textId="3456FC98"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2.8</w:t>
        </w:r>
        <w:r w:rsidR="006A0571" w:rsidRPr="005A3BA3">
          <w:rPr>
            <w:rStyle w:val="Hyperlink"/>
            <w:noProof/>
          </w:rPr>
          <w:t>.3</w:t>
        </w:r>
        <w:r w:rsidR="006A0571">
          <w:rPr>
            <w:rFonts w:asciiTheme="minorHAnsi" w:eastAsiaTheme="minorEastAsia" w:hAnsiTheme="minorHAnsi" w:cstheme="minorBidi"/>
            <w:noProof/>
            <w:sz w:val="22"/>
            <w:szCs w:val="22"/>
          </w:rPr>
          <w:tab/>
        </w:r>
        <w:r w:rsidR="006A0571" w:rsidRPr="005A3BA3">
          <w:rPr>
            <w:rStyle w:val="Hyperlink"/>
            <w:noProof/>
          </w:rPr>
          <w:t>Setup</w:t>
        </w:r>
        <w:r w:rsidR="006A0571">
          <w:rPr>
            <w:noProof/>
            <w:webHidden/>
          </w:rPr>
          <w:tab/>
        </w:r>
        <w:r w:rsidR="00BA0753">
          <w:rPr>
            <w:noProof/>
            <w:webHidden/>
          </w:rPr>
          <w:t>17</w:t>
        </w:r>
      </w:hyperlink>
    </w:p>
    <w:p w14:paraId="4520D28A" w14:textId="1A2587BA"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2.8</w:t>
        </w:r>
        <w:r w:rsidR="006A0571" w:rsidRPr="005A3BA3">
          <w:rPr>
            <w:rStyle w:val="Hyperlink"/>
            <w:noProof/>
          </w:rPr>
          <w:t>.4</w:t>
        </w:r>
        <w:r w:rsidR="006A0571">
          <w:rPr>
            <w:rFonts w:asciiTheme="minorHAnsi" w:eastAsiaTheme="minorEastAsia" w:hAnsiTheme="minorHAnsi" w:cstheme="minorBidi"/>
            <w:noProof/>
            <w:sz w:val="22"/>
            <w:szCs w:val="22"/>
          </w:rPr>
          <w:tab/>
        </w:r>
        <w:r w:rsidR="006A0571" w:rsidRPr="005A3BA3">
          <w:rPr>
            <w:rStyle w:val="Hyperlink"/>
            <w:noProof/>
          </w:rPr>
          <w:t>Shouts</w:t>
        </w:r>
        <w:r w:rsidR="006A0571">
          <w:rPr>
            <w:noProof/>
            <w:webHidden/>
          </w:rPr>
          <w:tab/>
        </w:r>
        <w:r w:rsidR="00BA0753">
          <w:rPr>
            <w:noProof/>
            <w:webHidden/>
          </w:rPr>
          <w:t>18</w:t>
        </w:r>
      </w:hyperlink>
    </w:p>
    <w:p w14:paraId="1739E083" w14:textId="3DCFC16D" w:rsidR="006A0571" w:rsidRDefault="0063750A" w:rsidP="006A0571">
      <w:pPr>
        <w:pStyle w:val="TOC3"/>
        <w:tabs>
          <w:tab w:val="left" w:pos="1320"/>
          <w:tab w:val="right" w:leader="dot" w:pos="8630"/>
        </w:tabs>
        <w:rPr>
          <w:noProof/>
        </w:rPr>
      </w:pPr>
      <w:hyperlink w:anchor="_Toc16692812" w:history="1">
        <w:r w:rsidR="00E81DE2">
          <w:rPr>
            <w:rStyle w:val="Hyperlink"/>
            <w:noProof/>
          </w:rPr>
          <w:t>2.8</w:t>
        </w:r>
        <w:r w:rsidR="006A0571" w:rsidRPr="005A3BA3">
          <w:rPr>
            <w:rStyle w:val="Hyperlink"/>
            <w:noProof/>
          </w:rPr>
          <w:t>.5</w:t>
        </w:r>
        <w:r w:rsidR="006A0571">
          <w:rPr>
            <w:rFonts w:asciiTheme="minorHAnsi" w:eastAsiaTheme="minorEastAsia" w:hAnsiTheme="minorHAnsi" w:cstheme="minorBidi"/>
            <w:noProof/>
            <w:sz w:val="22"/>
            <w:szCs w:val="22"/>
          </w:rPr>
          <w:tab/>
        </w:r>
        <w:r w:rsidR="006A0571" w:rsidRPr="005A3BA3">
          <w:rPr>
            <w:rStyle w:val="Hyperlink"/>
            <w:noProof/>
          </w:rPr>
          <w:t>Troubleshooting</w:t>
        </w:r>
        <w:r w:rsidR="006A0571">
          <w:rPr>
            <w:noProof/>
            <w:webHidden/>
          </w:rPr>
          <w:tab/>
        </w:r>
        <w:r w:rsidR="00BA0753">
          <w:rPr>
            <w:noProof/>
            <w:webHidden/>
          </w:rPr>
          <w:t>18</w:t>
        </w:r>
      </w:hyperlink>
    </w:p>
    <w:p w14:paraId="2266B60B" w14:textId="5F050B47" w:rsidR="006A0571" w:rsidRDefault="0063750A" w:rsidP="006A0571">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2.9</w:t>
        </w:r>
        <w:r w:rsidR="006A0571">
          <w:rPr>
            <w:rFonts w:asciiTheme="minorHAnsi" w:eastAsiaTheme="minorEastAsia" w:hAnsiTheme="minorHAnsi" w:cstheme="minorBidi"/>
            <w:noProof/>
            <w:sz w:val="22"/>
            <w:szCs w:val="22"/>
          </w:rPr>
          <w:tab/>
        </w:r>
        <w:r w:rsidR="003A1112" w:rsidRPr="003A1112">
          <w:rPr>
            <w:rStyle w:val="Hyperlink"/>
            <w:noProof/>
          </w:rPr>
          <w:t>sqsq00</w:t>
        </w:r>
        <w:r w:rsidR="003A1112">
          <w:rPr>
            <w:rStyle w:val="Hyperlink"/>
            <w:noProof/>
          </w:rPr>
          <w:t>9</w:t>
        </w:r>
        <w:r w:rsidR="003A1112" w:rsidRPr="003A1112">
          <w:rPr>
            <w:rStyle w:val="Hyperlink"/>
            <w:noProof/>
          </w:rPr>
          <w:t>d</w:t>
        </w:r>
        <w:r w:rsidR="006A0571">
          <w:rPr>
            <w:noProof/>
            <w:webHidden/>
          </w:rPr>
          <w:tab/>
        </w:r>
        <w:r w:rsidR="00BA0753">
          <w:rPr>
            <w:noProof/>
            <w:webHidden/>
          </w:rPr>
          <w:t>18</w:t>
        </w:r>
      </w:hyperlink>
    </w:p>
    <w:p w14:paraId="59627D2A" w14:textId="2508A162"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2.9</w:t>
        </w:r>
        <w:r w:rsidR="006A0571" w:rsidRPr="005A3BA3">
          <w:rPr>
            <w:rStyle w:val="Hyperlink"/>
            <w:noProof/>
          </w:rPr>
          <w:t>.1</w:t>
        </w:r>
        <w:r w:rsidR="006A0571">
          <w:rPr>
            <w:rFonts w:asciiTheme="minorHAnsi" w:eastAsiaTheme="minorEastAsia" w:hAnsiTheme="minorHAnsi" w:cstheme="minorBidi"/>
            <w:noProof/>
            <w:sz w:val="22"/>
            <w:szCs w:val="22"/>
          </w:rPr>
          <w:tab/>
        </w:r>
        <w:r w:rsidR="006A0571" w:rsidRPr="005A3BA3">
          <w:rPr>
            <w:rStyle w:val="Hyperlink"/>
            <w:noProof/>
          </w:rPr>
          <w:t>Overview</w:t>
        </w:r>
        <w:r w:rsidR="006A0571">
          <w:rPr>
            <w:noProof/>
            <w:webHidden/>
          </w:rPr>
          <w:tab/>
        </w:r>
        <w:r w:rsidR="00BA0753">
          <w:rPr>
            <w:noProof/>
            <w:webHidden/>
          </w:rPr>
          <w:t>18</w:t>
        </w:r>
      </w:hyperlink>
    </w:p>
    <w:p w14:paraId="3268A4CD" w14:textId="651B0673"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2.9</w:t>
        </w:r>
        <w:r w:rsidR="006A0571" w:rsidRPr="005A3BA3">
          <w:rPr>
            <w:rStyle w:val="Hyperlink"/>
            <w:noProof/>
          </w:rPr>
          <w:t>.2</w:t>
        </w:r>
        <w:r w:rsidR="006A0571">
          <w:rPr>
            <w:rFonts w:asciiTheme="minorHAnsi" w:eastAsiaTheme="minorEastAsia" w:hAnsiTheme="minorHAnsi" w:cstheme="minorBidi"/>
            <w:noProof/>
            <w:sz w:val="22"/>
            <w:szCs w:val="22"/>
          </w:rPr>
          <w:tab/>
        </w:r>
        <w:r w:rsidR="006A0571" w:rsidRPr="005A3BA3">
          <w:rPr>
            <w:rStyle w:val="Hyperlink"/>
            <w:noProof/>
          </w:rPr>
          <w:t>Purpose</w:t>
        </w:r>
        <w:r w:rsidR="006A0571">
          <w:rPr>
            <w:noProof/>
            <w:webHidden/>
          </w:rPr>
          <w:tab/>
        </w:r>
        <w:r w:rsidR="00BA0753">
          <w:rPr>
            <w:noProof/>
            <w:webHidden/>
          </w:rPr>
          <w:t>18</w:t>
        </w:r>
      </w:hyperlink>
    </w:p>
    <w:p w14:paraId="73871F91" w14:textId="1279E809"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2.9</w:t>
        </w:r>
        <w:r w:rsidR="006A0571" w:rsidRPr="005A3BA3">
          <w:rPr>
            <w:rStyle w:val="Hyperlink"/>
            <w:noProof/>
          </w:rPr>
          <w:t>.3</w:t>
        </w:r>
        <w:r w:rsidR="006A0571">
          <w:rPr>
            <w:rFonts w:asciiTheme="minorHAnsi" w:eastAsiaTheme="minorEastAsia" w:hAnsiTheme="minorHAnsi" w:cstheme="minorBidi"/>
            <w:noProof/>
            <w:sz w:val="22"/>
            <w:szCs w:val="22"/>
          </w:rPr>
          <w:tab/>
        </w:r>
        <w:r w:rsidR="006A0571" w:rsidRPr="005A3BA3">
          <w:rPr>
            <w:rStyle w:val="Hyperlink"/>
            <w:noProof/>
          </w:rPr>
          <w:t>Setup</w:t>
        </w:r>
        <w:r w:rsidR="006A0571">
          <w:rPr>
            <w:noProof/>
            <w:webHidden/>
          </w:rPr>
          <w:tab/>
        </w:r>
        <w:r w:rsidR="00BA0753">
          <w:rPr>
            <w:noProof/>
            <w:webHidden/>
          </w:rPr>
          <w:t>19</w:t>
        </w:r>
      </w:hyperlink>
    </w:p>
    <w:p w14:paraId="21D2E860" w14:textId="551521FB"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2.9</w:t>
        </w:r>
        <w:r w:rsidR="006A0571" w:rsidRPr="005A3BA3">
          <w:rPr>
            <w:rStyle w:val="Hyperlink"/>
            <w:noProof/>
          </w:rPr>
          <w:t>.4</w:t>
        </w:r>
        <w:r w:rsidR="006A0571">
          <w:rPr>
            <w:rFonts w:asciiTheme="minorHAnsi" w:eastAsiaTheme="minorEastAsia" w:hAnsiTheme="minorHAnsi" w:cstheme="minorBidi"/>
            <w:noProof/>
            <w:sz w:val="22"/>
            <w:szCs w:val="22"/>
          </w:rPr>
          <w:tab/>
        </w:r>
        <w:r w:rsidR="006A0571" w:rsidRPr="005A3BA3">
          <w:rPr>
            <w:rStyle w:val="Hyperlink"/>
            <w:noProof/>
          </w:rPr>
          <w:t>Shouts</w:t>
        </w:r>
        <w:r w:rsidR="006A0571">
          <w:rPr>
            <w:noProof/>
            <w:webHidden/>
          </w:rPr>
          <w:tab/>
        </w:r>
        <w:r w:rsidR="00BA0753">
          <w:rPr>
            <w:noProof/>
            <w:webHidden/>
          </w:rPr>
          <w:t>19</w:t>
        </w:r>
      </w:hyperlink>
    </w:p>
    <w:p w14:paraId="33297787" w14:textId="5A0549E0" w:rsidR="006A0571" w:rsidRDefault="0063750A" w:rsidP="006A0571">
      <w:pPr>
        <w:pStyle w:val="TOC3"/>
        <w:tabs>
          <w:tab w:val="left" w:pos="1320"/>
          <w:tab w:val="right" w:leader="dot" w:pos="8630"/>
        </w:tabs>
        <w:rPr>
          <w:noProof/>
        </w:rPr>
      </w:pPr>
      <w:hyperlink w:anchor="_Toc16692812" w:history="1">
        <w:r w:rsidR="00E81DE2">
          <w:rPr>
            <w:rStyle w:val="Hyperlink"/>
            <w:noProof/>
          </w:rPr>
          <w:t>2.9</w:t>
        </w:r>
        <w:r w:rsidR="006A0571" w:rsidRPr="005A3BA3">
          <w:rPr>
            <w:rStyle w:val="Hyperlink"/>
            <w:noProof/>
          </w:rPr>
          <w:t>.5</w:t>
        </w:r>
        <w:r w:rsidR="006A0571">
          <w:rPr>
            <w:rFonts w:asciiTheme="minorHAnsi" w:eastAsiaTheme="minorEastAsia" w:hAnsiTheme="minorHAnsi" w:cstheme="minorBidi"/>
            <w:noProof/>
            <w:sz w:val="22"/>
            <w:szCs w:val="22"/>
          </w:rPr>
          <w:tab/>
        </w:r>
        <w:r w:rsidR="006A0571" w:rsidRPr="005A3BA3">
          <w:rPr>
            <w:rStyle w:val="Hyperlink"/>
            <w:noProof/>
          </w:rPr>
          <w:t>Troubleshooting</w:t>
        </w:r>
        <w:r w:rsidR="006A0571">
          <w:rPr>
            <w:noProof/>
            <w:webHidden/>
          </w:rPr>
          <w:tab/>
        </w:r>
        <w:r w:rsidR="00BA0753">
          <w:rPr>
            <w:noProof/>
            <w:webHidden/>
          </w:rPr>
          <w:t>19</w:t>
        </w:r>
      </w:hyperlink>
    </w:p>
    <w:p w14:paraId="58DB48EA" w14:textId="14BE1F3E" w:rsidR="006A0571" w:rsidRDefault="0063750A" w:rsidP="006A0571">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2.10</w:t>
        </w:r>
        <w:r w:rsidR="006A0571">
          <w:rPr>
            <w:rFonts w:asciiTheme="minorHAnsi" w:eastAsiaTheme="minorEastAsia" w:hAnsiTheme="minorHAnsi" w:cstheme="minorBidi"/>
            <w:noProof/>
            <w:sz w:val="22"/>
            <w:szCs w:val="22"/>
          </w:rPr>
          <w:tab/>
        </w:r>
        <w:r w:rsidR="003A1112" w:rsidRPr="003A1112">
          <w:rPr>
            <w:rStyle w:val="Hyperlink"/>
            <w:noProof/>
          </w:rPr>
          <w:t>sqsq0</w:t>
        </w:r>
        <w:r w:rsidR="003A1112">
          <w:rPr>
            <w:rStyle w:val="Hyperlink"/>
            <w:noProof/>
          </w:rPr>
          <w:t>10</w:t>
        </w:r>
        <w:r w:rsidR="003A1112" w:rsidRPr="003A1112">
          <w:rPr>
            <w:rStyle w:val="Hyperlink"/>
            <w:noProof/>
          </w:rPr>
          <w:t>d</w:t>
        </w:r>
        <w:r w:rsidR="006A0571">
          <w:rPr>
            <w:noProof/>
            <w:webHidden/>
          </w:rPr>
          <w:tab/>
        </w:r>
        <w:r w:rsidR="00BA0753">
          <w:rPr>
            <w:noProof/>
            <w:webHidden/>
          </w:rPr>
          <w:t>20</w:t>
        </w:r>
      </w:hyperlink>
    </w:p>
    <w:p w14:paraId="6F890ECC" w14:textId="47C0E500"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2.10</w:t>
        </w:r>
        <w:r w:rsidR="006A0571" w:rsidRPr="005A3BA3">
          <w:rPr>
            <w:rStyle w:val="Hyperlink"/>
            <w:noProof/>
          </w:rPr>
          <w:t>.1</w:t>
        </w:r>
        <w:r w:rsidR="006A0571">
          <w:rPr>
            <w:rFonts w:asciiTheme="minorHAnsi" w:eastAsiaTheme="minorEastAsia" w:hAnsiTheme="minorHAnsi" w:cstheme="minorBidi"/>
            <w:noProof/>
            <w:sz w:val="22"/>
            <w:szCs w:val="22"/>
          </w:rPr>
          <w:tab/>
        </w:r>
        <w:r w:rsidR="006A0571" w:rsidRPr="005A3BA3">
          <w:rPr>
            <w:rStyle w:val="Hyperlink"/>
            <w:noProof/>
          </w:rPr>
          <w:t>Overview</w:t>
        </w:r>
        <w:r w:rsidR="006A0571">
          <w:rPr>
            <w:noProof/>
            <w:webHidden/>
          </w:rPr>
          <w:tab/>
        </w:r>
        <w:r w:rsidR="00BA0753">
          <w:rPr>
            <w:noProof/>
            <w:webHidden/>
          </w:rPr>
          <w:t>20</w:t>
        </w:r>
      </w:hyperlink>
    </w:p>
    <w:p w14:paraId="7809A77C" w14:textId="0779A327"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2.10</w:t>
        </w:r>
        <w:r w:rsidR="006A0571" w:rsidRPr="005A3BA3">
          <w:rPr>
            <w:rStyle w:val="Hyperlink"/>
            <w:noProof/>
          </w:rPr>
          <w:t>.2</w:t>
        </w:r>
        <w:r w:rsidR="006A0571">
          <w:rPr>
            <w:rFonts w:asciiTheme="minorHAnsi" w:eastAsiaTheme="minorEastAsia" w:hAnsiTheme="minorHAnsi" w:cstheme="minorBidi"/>
            <w:noProof/>
            <w:sz w:val="22"/>
            <w:szCs w:val="22"/>
          </w:rPr>
          <w:tab/>
        </w:r>
        <w:r w:rsidR="006A0571" w:rsidRPr="005A3BA3">
          <w:rPr>
            <w:rStyle w:val="Hyperlink"/>
            <w:noProof/>
          </w:rPr>
          <w:t>Purpose</w:t>
        </w:r>
        <w:r w:rsidR="006A0571">
          <w:rPr>
            <w:noProof/>
            <w:webHidden/>
          </w:rPr>
          <w:tab/>
        </w:r>
        <w:r w:rsidR="00BA0753">
          <w:rPr>
            <w:noProof/>
            <w:webHidden/>
          </w:rPr>
          <w:t>20</w:t>
        </w:r>
      </w:hyperlink>
    </w:p>
    <w:p w14:paraId="256B3829" w14:textId="09DF15B3"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2.10</w:t>
        </w:r>
        <w:r w:rsidR="006A0571" w:rsidRPr="005A3BA3">
          <w:rPr>
            <w:rStyle w:val="Hyperlink"/>
            <w:noProof/>
          </w:rPr>
          <w:t>.3</w:t>
        </w:r>
        <w:r w:rsidR="006A0571">
          <w:rPr>
            <w:rFonts w:asciiTheme="minorHAnsi" w:eastAsiaTheme="minorEastAsia" w:hAnsiTheme="minorHAnsi" w:cstheme="minorBidi"/>
            <w:noProof/>
            <w:sz w:val="22"/>
            <w:szCs w:val="22"/>
          </w:rPr>
          <w:tab/>
        </w:r>
        <w:r w:rsidR="006A0571" w:rsidRPr="005A3BA3">
          <w:rPr>
            <w:rStyle w:val="Hyperlink"/>
            <w:noProof/>
          </w:rPr>
          <w:t>Setup</w:t>
        </w:r>
        <w:r w:rsidR="006A0571">
          <w:rPr>
            <w:noProof/>
            <w:webHidden/>
          </w:rPr>
          <w:tab/>
        </w:r>
        <w:r w:rsidR="00BA0753">
          <w:rPr>
            <w:noProof/>
            <w:webHidden/>
          </w:rPr>
          <w:t>20</w:t>
        </w:r>
      </w:hyperlink>
    </w:p>
    <w:p w14:paraId="1D5636F7" w14:textId="6500809A"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2.10</w:t>
        </w:r>
        <w:r w:rsidR="006A0571" w:rsidRPr="005A3BA3">
          <w:rPr>
            <w:rStyle w:val="Hyperlink"/>
            <w:noProof/>
          </w:rPr>
          <w:t>.4</w:t>
        </w:r>
        <w:r w:rsidR="006A0571">
          <w:rPr>
            <w:rFonts w:asciiTheme="minorHAnsi" w:eastAsiaTheme="minorEastAsia" w:hAnsiTheme="minorHAnsi" w:cstheme="minorBidi"/>
            <w:noProof/>
            <w:sz w:val="22"/>
            <w:szCs w:val="22"/>
          </w:rPr>
          <w:tab/>
        </w:r>
        <w:r w:rsidR="006A0571" w:rsidRPr="005A3BA3">
          <w:rPr>
            <w:rStyle w:val="Hyperlink"/>
            <w:noProof/>
          </w:rPr>
          <w:t>Shouts</w:t>
        </w:r>
        <w:r w:rsidR="006A0571">
          <w:rPr>
            <w:noProof/>
            <w:webHidden/>
          </w:rPr>
          <w:tab/>
        </w:r>
        <w:r w:rsidR="00BA0753">
          <w:rPr>
            <w:noProof/>
            <w:webHidden/>
          </w:rPr>
          <w:t>21</w:t>
        </w:r>
      </w:hyperlink>
    </w:p>
    <w:p w14:paraId="0F8772CE" w14:textId="1322557D" w:rsidR="006A0571" w:rsidRDefault="0063750A" w:rsidP="006A0571">
      <w:pPr>
        <w:pStyle w:val="TOC3"/>
        <w:tabs>
          <w:tab w:val="left" w:pos="1320"/>
          <w:tab w:val="right" w:leader="dot" w:pos="8630"/>
        </w:tabs>
        <w:rPr>
          <w:noProof/>
        </w:rPr>
      </w:pPr>
      <w:hyperlink w:anchor="_Toc16692812" w:history="1">
        <w:r w:rsidR="00E81DE2">
          <w:rPr>
            <w:rStyle w:val="Hyperlink"/>
            <w:noProof/>
          </w:rPr>
          <w:t>2.10.</w:t>
        </w:r>
        <w:r w:rsidR="006A0571" w:rsidRPr="005A3BA3">
          <w:rPr>
            <w:rStyle w:val="Hyperlink"/>
            <w:noProof/>
          </w:rPr>
          <w:t>5</w:t>
        </w:r>
        <w:r w:rsidR="006A0571">
          <w:rPr>
            <w:rFonts w:asciiTheme="minorHAnsi" w:eastAsiaTheme="minorEastAsia" w:hAnsiTheme="minorHAnsi" w:cstheme="minorBidi"/>
            <w:noProof/>
            <w:sz w:val="22"/>
            <w:szCs w:val="22"/>
          </w:rPr>
          <w:tab/>
        </w:r>
        <w:r w:rsidR="006A0571" w:rsidRPr="005A3BA3">
          <w:rPr>
            <w:rStyle w:val="Hyperlink"/>
            <w:noProof/>
          </w:rPr>
          <w:t>Troubleshooting</w:t>
        </w:r>
        <w:r w:rsidR="006A0571">
          <w:rPr>
            <w:noProof/>
            <w:webHidden/>
          </w:rPr>
          <w:tab/>
        </w:r>
        <w:r w:rsidR="00BA0753">
          <w:rPr>
            <w:noProof/>
            <w:webHidden/>
          </w:rPr>
          <w:t>21</w:t>
        </w:r>
      </w:hyperlink>
    </w:p>
    <w:p w14:paraId="5A4C10D7" w14:textId="4BCFC5DA" w:rsidR="006A0571" w:rsidRDefault="0063750A" w:rsidP="006A0571">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2.11</w:t>
        </w:r>
        <w:r w:rsidR="006A0571">
          <w:rPr>
            <w:rFonts w:asciiTheme="minorHAnsi" w:eastAsiaTheme="minorEastAsia" w:hAnsiTheme="minorHAnsi" w:cstheme="minorBidi"/>
            <w:noProof/>
            <w:sz w:val="22"/>
            <w:szCs w:val="22"/>
          </w:rPr>
          <w:tab/>
        </w:r>
        <w:r w:rsidR="00EB7322" w:rsidRPr="00EB7322">
          <w:rPr>
            <w:rStyle w:val="Hyperlink"/>
            <w:noProof/>
          </w:rPr>
          <w:t>sqsq0</w:t>
        </w:r>
        <w:r w:rsidR="00EB7322">
          <w:rPr>
            <w:rStyle w:val="Hyperlink"/>
            <w:noProof/>
          </w:rPr>
          <w:t>11</w:t>
        </w:r>
        <w:r w:rsidR="00EB7322" w:rsidRPr="00EB7322">
          <w:rPr>
            <w:rStyle w:val="Hyperlink"/>
            <w:noProof/>
          </w:rPr>
          <w:t>d</w:t>
        </w:r>
        <w:r w:rsidR="006A0571">
          <w:rPr>
            <w:noProof/>
            <w:webHidden/>
          </w:rPr>
          <w:tab/>
        </w:r>
        <w:r w:rsidR="00BA0753">
          <w:rPr>
            <w:noProof/>
            <w:webHidden/>
          </w:rPr>
          <w:t>21</w:t>
        </w:r>
      </w:hyperlink>
    </w:p>
    <w:p w14:paraId="332EF74D" w14:textId="1FB91651"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81DE2">
          <w:rPr>
            <w:rStyle w:val="Hyperlink"/>
            <w:noProof/>
          </w:rPr>
          <w:t>2.11</w:t>
        </w:r>
        <w:r w:rsidR="006A0571" w:rsidRPr="005A3BA3">
          <w:rPr>
            <w:rStyle w:val="Hyperlink"/>
            <w:noProof/>
          </w:rPr>
          <w:t>.1</w:t>
        </w:r>
        <w:r w:rsidR="006A0571">
          <w:rPr>
            <w:rFonts w:asciiTheme="minorHAnsi" w:eastAsiaTheme="minorEastAsia" w:hAnsiTheme="minorHAnsi" w:cstheme="minorBidi"/>
            <w:noProof/>
            <w:sz w:val="22"/>
            <w:szCs w:val="22"/>
          </w:rPr>
          <w:tab/>
        </w:r>
        <w:r w:rsidR="006A0571" w:rsidRPr="005A3BA3">
          <w:rPr>
            <w:rStyle w:val="Hyperlink"/>
            <w:noProof/>
          </w:rPr>
          <w:t>Overview</w:t>
        </w:r>
        <w:r w:rsidR="006A0571">
          <w:rPr>
            <w:noProof/>
            <w:webHidden/>
          </w:rPr>
          <w:tab/>
        </w:r>
        <w:r w:rsidR="00BA0753">
          <w:rPr>
            <w:noProof/>
            <w:webHidden/>
          </w:rPr>
          <w:t>21</w:t>
        </w:r>
      </w:hyperlink>
    </w:p>
    <w:p w14:paraId="2BD20DBB" w14:textId="5CA3B5B7"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81DE2">
          <w:rPr>
            <w:rStyle w:val="Hyperlink"/>
            <w:noProof/>
          </w:rPr>
          <w:t>2.11</w:t>
        </w:r>
        <w:r w:rsidR="006A0571" w:rsidRPr="005A3BA3">
          <w:rPr>
            <w:rStyle w:val="Hyperlink"/>
            <w:noProof/>
          </w:rPr>
          <w:t>.2</w:t>
        </w:r>
        <w:r w:rsidR="006A0571">
          <w:rPr>
            <w:rFonts w:asciiTheme="minorHAnsi" w:eastAsiaTheme="minorEastAsia" w:hAnsiTheme="minorHAnsi" w:cstheme="minorBidi"/>
            <w:noProof/>
            <w:sz w:val="22"/>
            <w:szCs w:val="22"/>
          </w:rPr>
          <w:tab/>
        </w:r>
        <w:r w:rsidR="006A0571" w:rsidRPr="005A3BA3">
          <w:rPr>
            <w:rStyle w:val="Hyperlink"/>
            <w:noProof/>
          </w:rPr>
          <w:t>Purpose</w:t>
        </w:r>
        <w:r w:rsidR="006A0571">
          <w:rPr>
            <w:noProof/>
            <w:webHidden/>
          </w:rPr>
          <w:tab/>
        </w:r>
        <w:r w:rsidR="00BA0753">
          <w:rPr>
            <w:noProof/>
            <w:webHidden/>
          </w:rPr>
          <w:t>22</w:t>
        </w:r>
      </w:hyperlink>
    </w:p>
    <w:p w14:paraId="346580B9" w14:textId="13CA0A91"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81DE2">
          <w:rPr>
            <w:rStyle w:val="Hyperlink"/>
            <w:noProof/>
          </w:rPr>
          <w:t>2.11</w:t>
        </w:r>
        <w:r w:rsidR="006A0571" w:rsidRPr="005A3BA3">
          <w:rPr>
            <w:rStyle w:val="Hyperlink"/>
            <w:noProof/>
          </w:rPr>
          <w:t>.3</w:t>
        </w:r>
        <w:r w:rsidR="006A0571">
          <w:rPr>
            <w:rFonts w:asciiTheme="minorHAnsi" w:eastAsiaTheme="minorEastAsia" w:hAnsiTheme="minorHAnsi" w:cstheme="minorBidi"/>
            <w:noProof/>
            <w:sz w:val="22"/>
            <w:szCs w:val="22"/>
          </w:rPr>
          <w:tab/>
        </w:r>
        <w:r w:rsidR="006A0571" w:rsidRPr="005A3BA3">
          <w:rPr>
            <w:rStyle w:val="Hyperlink"/>
            <w:noProof/>
          </w:rPr>
          <w:t>Setup</w:t>
        </w:r>
        <w:r w:rsidR="006A0571">
          <w:rPr>
            <w:noProof/>
            <w:webHidden/>
          </w:rPr>
          <w:tab/>
        </w:r>
        <w:r w:rsidR="00BA0753">
          <w:rPr>
            <w:noProof/>
            <w:webHidden/>
          </w:rPr>
          <w:t>22</w:t>
        </w:r>
      </w:hyperlink>
    </w:p>
    <w:p w14:paraId="3507FF1E" w14:textId="40F15EEF"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2.11</w:t>
        </w:r>
        <w:r w:rsidR="006A0571" w:rsidRPr="005A3BA3">
          <w:rPr>
            <w:rStyle w:val="Hyperlink"/>
            <w:noProof/>
          </w:rPr>
          <w:t>.4</w:t>
        </w:r>
        <w:r w:rsidR="006A0571">
          <w:rPr>
            <w:rFonts w:asciiTheme="minorHAnsi" w:eastAsiaTheme="minorEastAsia" w:hAnsiTheme="minorHAnsi" w:cstheme="minorBidi"/>
            <w:noProof/>
            <w:sz w:val="22"/>
            <w:szCs w:val="22"/>
          </w:rPr>
          <w:tab/>
        </w:r>
        <w:r w:rsidR="006A0571" w:rsidRPr="005A3BA3">
          <w:rPr>
            <w:rStyle w:val="Hyperlink"/>
            <w:noProof/>
          </w:rPr>
          <w:t>Shouts</w:t>
        </w:r>
        <w:r w:rsidR="006A0571">
          <w:rPr>
            <w:noProof/>
            <w:webHidden/>
          </w:rPr>
          <w:tab/>
        </w:r>
        <w:r w:rsidR="00BA0753">
          <w:rPr>
            <w:noProof/>
            <w:webHidden/>
          </w:rPr>
          <w:t>22</w:t>
        </w:r>
      </w:hyperlink>
    </w:p>
    <w:p w14:paraId="0ED2E76F" w14:textId="0459BEE1" w:rsidR="006A0571" w:rsidRDefault="0063750A" w:rsidP="006A0571">
      <w:pPr>
        <w:pStyle w:val="TOC3"/>
        <w:tabs>
          <w:tab w:val="left" w:pos="1320"/>
          <w:tab w:val="right" w:leader="dot" w:pos="8630"/>
        </w:tabs>
        <w:rPr>
          <w:noProof/>
        </w:rPr>
      </w:pPr>
      <w:hyperlink w:anchor="_Toc16692812" w:history="1">
        <w:r w:rsidR="00E81DE2">
          <w:rPr>
            <w:rStyle w:val="Hyperlink"/>
            <w:noProof/>
          </w:rPr>
          <w:t>2.11.</w:t>
        </w:r>
        <w:r w:rsidR="006A0571" w:rsidRPr="005A3BA3">
          <w:rPr>
            <w:rStyle w:val="Hyperlink"/>
            <w:noProof/>
          </w:rPr>
          <w:t>5</w:t>
        </w:r>
        <w:r w:rsidR="006A0571">
          <w:rPr>
            <w:rFonts w:asciiTheme="minorHAnsi" w:eastAsiaTheme="minorEastAsia" w:hAnsiTheme="minorHAnsi" w:cstheme="minorBidi"/>
            <w:noProof/>
            <w:sz w:val="22"/>
            <w:szCs w:val="22"/>
          </w:rPr>
          <w:tab/>
        </w:r>
        <w:r w:rsidR="006A0571" w:rsidRPr="005A3BA3">
          <w:rPr>
            <w:rStyle w:val="Hyperlink"/>
            <w:noProof/>
          </w:rPr>
          <w:t>Troubleshooting</w:t>
        </w:r>
        <w:r w:rsidR="006A0571">
          <w:rPr>
            <w:noProof/>
            <w:webHidden/>
          </w:rPr>
          <w:tab/>
        </w:r>
        <w:r w:rsidR="00BA0753">
          <w:rPr>
            <w:noProof/>
            <w:webHidden/>
          </w:rPr>
          <w:t>22</w:t>
        </w:r>
      </w:hyperlink>
    </w:p>
    <w:p w14:paraId="4C055661" w14:textId="4E4A8345" w:rsidR="006A0571" w:rsidRDefault="0063750A" w:rsidP="006A0571">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E81DE2">
          <w:rPr>
            <w:rStyle w:val="Hyperlink"/>
            <w:noProof/>
          </w:rPr>
          <w:t>2.12</w:t>
        </w:r>
        <w:r w:rsidR="006A0571">
          <w:rPr>
            <w:rFonts w:asciiTheme="minorHAnsi" w:eastAsiaTheme="minorEastAsia" w:hAnsiTheme="minorHAnsi" w:cstheme="minorBidi"/>
            <w:noProof/>
            <w:sz w:val="22"/>
            <w:szCs w:val="22"/>
          </w:rPr>
          <w:tab/>
        </w:r>
        <w:r w:rsidR="00EB7322" w:rsidRPr="00EB7322">
          <w:rPr>
            <w:rStyle w:val="Hyperlink"/>
            <w:noProof/>
          </w:rPr>
          <w:t>sqsq0</w:t>
        </w:r>
        <w:r w:rsidR="00EB7322">
          <w:rPr>
            <w:rStyle w:val="Hyperlink"/>
            <w:noProof/>
          </w:rPr>
          <w:t>12</w:t>
        </w:r>
        <w:r w:rsidR="00EB7322" w:rsidRPr="00EB7322">
          <w:rPr>
            <w:rStyle w:val="Hyperlink"/>
            <w:noProof/>
          </w:rPr>
          <w:t>d</w:t>
        </w:r>
        <w:r w:rsidR="006A0571">
          <w:rPr>
            <w:noProof/>
            <w:webHidden/>
          </w:rPr>
          <w:tab/>
        </w:r>
        <w:r w:rsidR="00BA0753">
          <w:rPr>
            <w:noProof/>
            <w:webHidden/>
          </w:rPr>
          <w:t>23</w:t>
        </w:r>
      </w:hyperlink>
    </w:p>
    <w:p w14:paraId="03CFA4E7" w14:textId="6AE958B7"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6A0571" w:rsidRPr="005A3BA3">
          <w:rPr>
            <w:rStyle w:val="Hyperlink"/>
            <w:noProof/>
          </w:rPr>
          <w:t>2.</w:t>
        </w:r>
        <w:r w:rsidR="00E81DE2">
          <w:rPr>
            <w:rStyle w:val="Hyperlink"/>
            <w:noProof/>
          </w:rPr>
          <w:t>1</w:t>
        </w:r>
        <w:r w:rsidR="006A0571" w:rsidRPr="005A3BA3">
          <w:rPr>
            <w:rStyle w:val="Hyperlink"/>
            <w:noProof/>
          </w:rPr>
          <w:t>2.1</w:t>
        </w:r>
        <w:r w:rsidR="006A0571">
          <w:rPr>
            <w:rFonts w:asciiTheme="minorHAnsi" w:eastAsiaTheme="minorEastAsia" w:hAnsiTheme="minorHAnsi" w:cstheme="minorBidi"/>
            <w:noProof/>
            <w:sz w:val="22"/>
            <w:szCs w:val="22"/>
          </w:rPr>
          <w:tab/>
        </w:r>
        <w:r w:rsidR="006A0571" w:rsidRPr="005A3BA3">
          <w:rPr>
            <w:rStyle w:val="Hyperlink"/>
            <w:noProof/>
          </w:rPr>
          <w:t>Overview</w:t>
        </w:r>
        <w:r w:rsidR="006A0571">
          <w:rPr>
            <w:noProof/>
            <w:webHidden/>
          </w:rPr>
          <w:tab/>
        </w:r>
        <w:r w:rsidR="00BA0753">
          <w:rPr>
            <w:noProof/>
            <w:webHidden/>
          </w:rPr>
          <w:t>23</w:t>
        </w:r>
      </w:hyperlink>
    </w:p>
    <w:p w14:paraId="4FF5E757" w14:textId="3C553DC3"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6A0571" w:rsidRPr="005A3BA3">
          <w:rPr>
            <w:rStyle w:val="Hyperlink"/>
            <w:noProof/>
          </w:rPr>
          <w:t>2.</w:t>
        </w:r>
        <w:r w:rsidR="00E81DE2">
          <w:rPr>
            <w:rStyle w:val="Hyperlink"/>
            <w:noProof/>
          </w:rPr>
          <w:t>1</w:t>
        </w:r>
        <w:r w:rsidR="006A0571" w:rsidRPr="005A3BA3">
          <w:rPr>
            <w:rStyle w:val="Hyperlink"/>
            <w:noProof/>
          </w:rPr>
          <w:t>2.2</w:t>
        </w:r>
        <w:r w:rsidR="006A0571">
          <w:rPr>
            <w:rFonts w:asciiTheme="minorHAnsi" w:eastAsiaTheme="minorEastAsia" w:hAnsiTheme="minorHAnsi" w:cstheme="minorBidi"/>
            <w:noProof/>
            <w:sz w:val="22"/>
            <w:szCs w:val="22"/>
          </w:rPr>
          <w:tab/>
        </w:r>
        <w:r w:rsidR="006A0571" w:rsidRPr="005A3BA3">
          <w:rPr>
            <w:rStyle w:val="Hyperlink"/>
            <w:noProof/>
          </w:rPr>
          <w:t>Purpose</w:t>
        </w:r>
        <w:r w:rsidR="006A0571">
          <w:rPr>
            <w:noProof/>
            <w:webHidden/>
          </w:rPr>
          <w:tab/>
        </w:r>
        <w:r w:rsidR="00BA0753">
          <w:rPr>
            <w:noProof/>
            <w:webHidden/>
          </w:rPr>
          <w:t>23</w:t>
        </w:r>
      </w:hyperlink>
    </w:p>
    <w:p w14:paraId="27B8E201" w14:textId="31E4817C"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6A0571" w:rsidRPr="005A3BA3">
          <w:rPr>
            <w:rStyle w:val="Hyperlink"/>
            <w:noProof/>
          </w:rPr>
          <w:t>2.</w:t>
        </w:r>
        <w:r w:rsidR="00E81DE2">
          <w:rPr>
            <w:rStyle w:val="Hyperlink"/>
            <w:noProof/>
          </w:rPr>
          <w:t>1</w:t>
        </w:r>
        <w:r w:rsidR="006A0571" w:rsidRPr="005A3BA3">
          <w:rPr>
            <w:rStyle w:val="Hyperlink"/>
            <w:noProof/>
          </w:rPr>
          <w:t>2.3</w:t>
        </w:r>
        <w:r w:rsidR="006A0571">
          <w:rPr>
            <w:rFonts w:asciiTheme="minorHAnsi" w:eastAsiaTheme="minorEastAsia" w:hAnsiTheme="minorHAnsi" w:cstheme="minorBidi"/>
            <w:noProof/>
            <w:sz w:val="22"/>
            <w:szCs w:val="22"/>
          </w:rPr>
          <w:tab/>
        </w:r>
        <w:r w:rsidR="006A0571" w:rsidRPr="005A3BA3">
          <w:rPr>
            <w:rStyle w:val="Hyperlink"/>
            <w:noProof/>
          </w:rPr>
          <w:t>Setup</w:t>
        </w:r>
        <w:r w:rsidR="006A0571">
          <w:rPr>
            <w:noProof/>
            <w:webHidden/>
          </w:rPr>
          <w:tab/>
        </w:r>
        <w:r w:rsidR="00BA0753">
          <w:rPr>
            <w:noProof/>
            <w:webHidden/>
          </w:rPr>
          <w:t>23</w:t>
        </w:r>
      </w:hyperlink>
    </w:p>
    <w:p w14:paraId="7AC2FB54" w14:textId="73E86194" w:rsidR="006A0571" w:rsidRDefault="0063750A" w:rsidP="006A057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6A0571" w:rsidRPr="005A3BA3">
          <w:rPr>
            <w:rStyle w:val="Hyperlink"/>
            <w:noProof/>
          </w:rPr>
          <w:t>2.</w:t>
        </w:r>
        <w:r w:rsidR="00E81DE2">
          <w:rPr>
            <w:rStyle w:val="Hyperlink"/>
            <w:noProof/>
          </w:rPr>
          <w:t>1</w:t>
        </w:r>
        <w:r w:rsidR="006A0571" w:rsidRPr="005A3BA3">
          <w:rPr>
            <w:rStyle w:val="Hyperlink"/>
            <w:noProof/>
          </w:rPr>
          <w:t>2.4</w:t>
        </w:r>
        <w:r w:rsidR="006A0571">
          <w:rPr>
            <w:rFonts w:asciiTheme="minorHAnsi" w:eastAsiaTheme="minorEastAsia" w:hAnsiTheme="minorHAnsi" w:cstheme="minorBidi"/>
            <w:noProof/>
            <w:sz w:val="22"/>
            <w:szCs w:val="22"/>
          </w:rPr>
          <w:tab/>
        </w:r>
        <w:r w:rsidR="006A0571" w:rsidRPr="005A3BA3">
          <w:rPr>
            <w:rStyle w:val="Hyperlink"/>
            <w:noProof/>
          </w:rPr>
          <w:t>Shouts</w:t>
        </w:r>
        <w:r w:rsidR="006A0571">
          <w:rPr>
            <w:noProof/>
            <w:webHidden/>
          </w:rPr>
          <w:tab/>
        </w:r>
        <w:r w:rsidR="00BA0753">
          <w:rPr>
            <w:noProof/>
            <w:webHidden/>
          </w:rPr>
          <w:t>24</w:t>
        </w:r>
      </w:hyperlink>
    </w:p>
    <w:p w14:paraId="2530C3D9" w14:textId="3BF1B099" w:rsidR="006A0571" w:rsidRDefault="0063750A" w:rsidP="006A0571">
      <w:pPr>
        <w:pStyle w:val="TOC3"/>
        <w:tabs>
          <w:tab w:val="left" w:pos="1320"/>
          <w:tab w:val="right" w:leader="dot" w:pos="8630"/>
        </w:tabs>
        <w:rPr>
          <w:noProof/>
        </w:rPr>
      </w:pPr>
      <w:hyperlink w:anchor="_Toc16692812" w:history="1">
        <w:r w:rsidR="006A0571" w:rsidRPr="005A3BA3">
          <w:rPr>
            <w:rStyle w:val="Hyperlink"/>
            <w:noProof/>
          </w:rPr>
          <w:t>2.</w:t>
        </w:r>
        <w:r w:rsidR="00E81DE2">
          <w:rPr>
            <w:rStyle w:val="Hyperlink"/>
            <w:noProof/>
          </w:rPr>
          <w:t>1</w:t>
        </w:r>
        <w:r w:rsidR="006A0571" w:rsidRPr="005A3BA3">
          <w:rPr>
            <w:rStyle w:val="Hyperlink"/>
            <w:noProof/>
          </w:rPr>
          <w:t>2.5</w:t>
        </w:r>
        <w:r w:rsidR="006A0571">
          <w:rPr>
            <w:rFonts w:asciiTheme="minorHAnsi" w:eastAsiaTheme="minorEastAsia" w:hAnsiTheme="minorHAnsi" w:cstheme="minorBidi"/>
            <w:noProof/>
            <w:sz w:val="22"/>
            <w:szCs w:val="22"/>
          </w:rPr>
          <w:tab/>
        </w:r>
        <w:r w:rsidR="006A0571" w:rsidRPr="005A3BA3">
          <w:rPr>
            <w:rStyle w:val="Hyperlink"/>
            <w:noProof/>
          </w:rPr>
          <w:t>Troubleshooting</w:t>
        </w:r>
        <w:r w:rsidR="006A0571">
          <w:rPr>
            <w:noProof/>
            <w:webHidden/>
          </w:rPr>
          <w:tab/>
        </w:r>
        <w:r w:rsidR="00BA0753">
          <w:rPr>
            <w:noProof/>
            <w:webHidden/>
          </w:rPr>
          <w:t>24</w:t>
        </w:r>
      </w:hyperlink>
    </w:p>
    <w:p w14:paraId="7CFD0B59" w14:textId="1FF3ABA0" w:rsidR="00512989" w:rsidRDefault="0063750A" w:rsidP="00512989">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512989" w:rsidRPr="005A3BA3">
          <w:rPr>
            <w:rStyle w:val="Hyperlink"/>
            <w:noProof/>
          </w:rPr>
          <w:t>2.</w:t>
        </w:r>
        <w:r w:rsidR="00E81DE2">
          <w:rPr>
            <w:rStyle w:val="Hyperlink"/>
            <w:noProof/>
          </w:rPr>
          <w:t>1</w:t>
        </w:r>
        <w:r w:rsidR="00512989">
          <w:rPr>
            <w:rStyle w:val="Hyperlink"/>
            <w:noProof/>
          </w:rPr>
          <w:t>3</w:t>
        </w:r>
        <w:r w:rsidR="00512989">
          <w:rPr>
            <w:rFonts w:asciiTheme="minorHAnsi" w:eastAsiaTheme="minorEastAsia" w:hAnsiTheme="minorHAnsi" w:cstheme="minorBidi"/>
            <w:noProof/>
            <w:sz w:val="22"/>
            <w:szCs w:val="22"/>
          </w:rPr>
          <w:tab/>
        </w:r>
        <w:r w:rsidR="00512989" w:rsidRPr="00EB7322">
          <w:rPr>
            <w:rStyle w:val="Hyperlink"/>
            <w:noProof/>
          </w:rPr>
          <w:t>sqsq0</w:t>
        </w:r>
        <w:r w:rsidR="00512989">
          <w:rPr>
            <w:rStyle w:val="Hyperlink"/>
            <w:noProof/>
          </w:rPr>
          <w:t>13</w:t>
        </w:r>
        <w:r w:rsidR="00512989" w:rsidRPr="00EB7322">
          <w:rPr>
            <w:rStyle w:val="Hyperlink"/>
            <w:noProof/>
          </w:rPr>
          <w:t>d</w:t>
        </w:r>
        <w:r w:rsidR="00512989">
          <w:rPr>
            <w:noProof/>
            <w:webHidden/>
          </w:rPr>
          <w:tab/>
        </w:r>
        <w:r w:rsidR="00BA0753">
          <w:rPr>
            <w:noProof/>
            <w:webHidden/>
          </w:rPr>
          <w:t>24</w:t>
        </w:r>
      </w:hyperlink>
    </w:p>
    <w:p w14:paraId="12A9456E" w14:textId="16F4E679" w:rsidR="00512989" w:rsidRDefault="0063750A" w:rsidP="00512989">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512989" w:rsidRPr="005A3BA3">
          <w:rPr>
            <w:rStyle w:val="Hyperlink"/>
            <w:noProof/>
          </w:rPr>
          <w:t>2.</w:t>
        </w:r>
        <w:r w:rsidR="00E81DE2">
          <w:rPr>
            <w:rStyle w:val="Hyperlink"/>
            <w:noProof/>
          </w:rPr>
          <w:t>1</w:t>
        </w:r>
        <w:r w:rsidR="00512989">
          <w:rPr>
            <w:rStyle w:val="Hyperlink"/>
            <w:noProof/>
          </w:rPr>
          <w:t>3</w:t>
        </w:r>
        <w:r w:rsidR="00512989" w:rsidRPr="005A3BA3">
          <w:rPr>
            <w:rStyle w:val="Hyperlink"/>
            <w:noProof/>
          </w:rPr>
          <w:t>.1</w:t>
        </w:r>
        <w:r w:rsidR="00512989">
          <w:rPr>
            <w:rFonts w:asciiTheme="minorHAnsi" w:eastAsiaTheme="minorEastAsia" w:hAnsiTheme="minorHAnsi" w:cstheme="minorBidi"/>
            <w:noProof/>
            <w:sz w:val="22"/>
            <w:szCs w:val="22"/>
          </w:rPr>
          <w:tab/>
        </w:r>
        <w:r w:rsidR="00512989" w:rsidRPr="005A3BA3">
          <w:rPr>
            <w:rStyle w:val="Hyperlink"/>
            <w:noProof/>
          </w:rPr>
          <w:t>Overview</w:t>
        </w:r>
        <w:r w:rsidR="00512989">
          <w:rPr>
            <w:noProof/>
            <w:webHidden/>
          </w:rPr>
          <w:tab/>
        </w:r>
        <w:r w:rsidR="00BA0753">
          <w:rPr>
            <w:noProof/>
            <w:webHidden/>
          </w:rPr>
          <w:t>24</w:t>
        </w:r>
      </w:hyperlink>
    </w:p>
    <w:p w14:paraId="02D93640" w14:textId="7016E39F" w:rsidR="00512989" w:rsidRDefault="0063750A" w:rsidP="00512989">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512989" w:rsidRPr="005A3BA3">
          <w:rPr>
            <w:rStyle w:val="Hyperlink"/>
            <w:noProof/>
          </w:rPr>
          <w:t>2.</w:t>
        </w:r>
        <w:r w:rsidR="00E81DE2">
          <w:rPr>
            <w:rStyle w:val="Hyperlink"/>
            <w:noProof/>
          </w:rPr>
          <w:t>1</w:t>
        </w:r>
        <w:r w:rsidR="00512989">
          <w:rPr>
            <w:rStyle w:val="Hyperlink"/>
            <w:noProof/>
          </w:rPr>
          <w:t>3</w:t>
        </w:r>
        <w:r w:rsidR="00512989" w:rsidRPr="005A3BA3">
          <w:rPr>
            <w:rStyle w:val="Hyperlink"/>
            <w:noProof/>
          </w:rPr>
          <w:t>.2</w:t>
        </w:r>
        <w:r w:rsidR="00512989">
          <w:rPr>
            <w:rFonts w:asciiTheme="minorHAnsi" w:eastAsiaTheme="minorEastAsia" w:hAnsiTheme="minorHAnsi" w:cstheme="minorBidi"/>
            <w:noProof/>
            <w:sz w:val="22"/>
            <w:szCs w:val="22"/>
          </w:rPr>
          <w:tab/>
        </w:r>
        <w:r w:rsidR="00512989" w:rsidRPr="005A3BA3">
          <w:rPr>
            <w:rStyle w:val="Hyperlink"/>
            <w:noProof/>
          </w:rPr>
          <w:t>Purpose</w:t>
        </w:r>
        <w:r w:rsidR="00512989">
          <w:rPr>
            <w:noProof/>
            <w:webHidden/>
          </w:rPr>
          <w:tab/>
        </w:r>
        <w:r w:rsidR="00BA0753">
          <w:rPr>
            <w:noProof/>
            <w:webHidden/>
          </w:rPr>
          <w:t>24</w:t>
        </w:r>
      </w:hyperlink>
    </w:p>
    <w:p w14:paraId="6202EBF2" w14:textId="7B5420F4" w:rsidR="00512989" w:rsidRDefault="0063750A" w:rsidP="00512989">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512989" w:rsidRPr="005A3BA3">
          <w:rPr>
            <w:rStyle w:val="Hyperlink"/>
            <w:noProof/>
          </w:rPr>
          <w:t>2.</w:t>
        </w:r>
        <w:r w:rsidR="00E81DE2">
          <w:rPr>
            <w:rStyle w:val="Hyperlink"/>
            <w:noProof/>
          </w:rPr>
          <w:t>1</w:t>
        </w:r>
        <w:r w:rsidR="00512989">
          <w:rPr>
            <w:rStyle w:val="Hyperlink"/>
            <w:noProof/>
          </w:rPr>
          <w:t>3</w:t>
        </w:r>
        <w:r w:rsidR="00512989" w:rsidRPr="005A3BA3">
          <w:rPr>
            <w:rStyle w:val="Hyperlink"/>
            <w:noProof/>
          </w:rPr>
          <w:t>.3</w:t>
        </w:r>
        <w:r w:rsidR="00512989">
          <w:rPr>
            <w:rFonts w:asciiTheme="minorHAnsi" w:eastAsiaTheme="minorEastAsia" w:hAnsiTheme="minorHAnsi" w:cstheme="minorBidi"/>
            <w:noProof/>
            <w:sz w:val="22"/>
            <w:szCs w:val="22"/>
          </w:rPr>
          <w:tab/>
        </w:r>
        <w:r w:rsidR="00512989" w:rsidRPr="005A3BA3">
          <w:rPr>
            <w:rStyle w:val="Hyperlink"/>
            <w:noProof/>
          </w:rPr>
          <w:t>Setup</w:t>
        </w:r>
        <w:r w:rsidR="00512989">
          <w:rPr>
            <w:noProof/>
            <w:webHidden/>
          </w:rPr>
          <w:tab/>
        </w:r>
        <w:r w:rsidR="00BA0753">
          <w:rPr>
            <w:noProof/>
            <w:webHidden/>
          </w:rPr>
          <w:t>25</w:t>
        </w:r>
      </w:hyperlink>
    </w:p>
    <w:p w14:paraId="252293AF" w14:textId="1D35AE0F" w:rsidR="00512989" w:rsidRDefault="0063750A" w:rsidP="00512989">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512989" w:rsidRPr="005A3BA3">
          <w:rPr>
            <w:rStyle w:val="Hyperlink"/>
            <w:noProof/>
          </w:rPr>
          <w:t>2.</w:t>
        </w:r>
        <w:r w:rsidR="00E81DE2">
          <w:rPr>
            <w:rStyle w:val="Hyperlink"/>
            <w:noProof/>
          </w:rPr>
          <w:t>1</w:t>
        </w:r>
        <w:r w:rsidR="00512989">
          <w:rPr>
            <w:rStyle w:val="Hyperlink"/>
            <w:noProof/>
          </w:rPr>
          <w:t>3</w:t>
        </w:r>
        <w:r w:rsidR="00512989" w:rsidRPr="005A3BA3">
          <w:rPr>
            <w:rStyle w:val="Hyperlink"/>
            <w:noProof/>
          </w:rPr>
          <w:t>.4</w:t>
        </w:r>
        <w:r w:rsidR="00512989">
          <w:rPr>
            <w:rFonts w:asciiTheme="minorHAnsi" w:eastAsiaTheme="minorEastAsia" w:hAnsiTheme="minorHAnsi" w:cstheme="minorBidi"/>
            <w:noProof/>
            <w:sz w:val="22"/>
            <w:szCs w:val="22"/>
          </w:rPr>
          <w:tab/>
        </w:r>
        <w:r w:rsidR="00512989" w:rsidRPr="005A3BA3">
          <w:rPr>
            <w:rStyle w:val="Hyperlink"/>
            <w:noProof/>
          </w:rPr>
          <w:t>Shouts</w:t>
        </w:r>
        <w:r w:rsidR="00512989">
          <w:rPr>
            <w:noProof/>
            <w:webHidden/>
          </w:rPr>
          <w:tab/>
        </w:r>
        <w:r w:rsidR="00BA0753">
          <w:rPr>
            <w:noProof/>
            <w:webHidden/>
          </w:rPr>
          <w:t>25</w:t>
        </w:r>
      </w:hyperlink>
    </w:p>
    <w:p w14:paraId="3A887937" w14:textId="6C16E4D1" w:rsidR="00512989" w:rsidRDefault="0063750A" w:rsidP="00512989">
      <w:pPr>
        <w:pStyle w:val="TOC3"/>
        <w:tabs>
          <w:tab w:val="left" w:pos="1320"/>
          <w:tab w:val="right" w:leader="dot" w:pos="8630"/>
        </w:tabs>
        <w:rPr>
          <w:noProof/>
        </w:rPr>
      </w:pPr>
      <w:hyperlink w:anchor="_Toc16692812" w:history="1">
        <w:r w:rsidR="00512989" w:rsidRPr="005A3BA3">
          <w:rPr>
            <w:rStyle w:val="Hyperlink"/>
            <w:noProof/>
          </w:rPr>
          <w:t>2.</w:t>
        </w:r>
        <w:r w:rsidR="00E81DE2">
          <w:rPr>
            <w:rStyle w:val="Hyperlink"/>
            <w:noProof/>
          </w:rPr>
          <w:t>1</w:t>
        </w:r>
        <w:r w:rsidR="00512989">
          <w:rPr>
            <w:rStyle w:val="Hyperlink"/>
            <w:noProof/>
          </w:rPr>
          <w:t>3</w:t>
        </w:r>
        <w:r w:rsidR="00512989" w:rsidRPr="005A3BA3">
          <w:rPr>
            <w:rStyle w:val="Hyperlink"/>
            <w:noProof/>
          </w:rPr>
          <w:t>.5</w:t>
        </w:r>
        <w:r w:rsidR="00512989">
          <w:rPr>
            <w:rFonts w:asciiTheme="minorHAnsi" w:eastAsiaTheme="minorEastAsia" w:hAnsiTheme="minorHAnsi" w:cstheme="minorBidi"/>
            <w:noProof/>
            <w:sz w:val="22"/>
            <w:szCs w:val="22"/>
          </w:rPr>
          <w:tab/>
        </w:r>
        <w:r w:rsidR="00512989" w:rsidRPr="005A3BA3">
          <w:rPr>
            <w:rStyle w:val="Hyperlink"/>
            <w:noProof/>
          </w:rPr>
          <w:t>Troubleshooting</w:t>
        </w:r>
        <w:r w:rsidR="00512989">
          <w:rPr>
            <w:noProof/>
            <w:webHidden/>
          </w:rPr>
          <w:tab/>
        </w:r>
        <w:r w:rsidR="00BA0753">
          <w:rPr>
            <w:noProof/>
            <w:webHidden/>
          </w:rPr>
          <w:t>25</w:t>
        </w:r>
      </w:hyperlink>
    </w:p>
    <w:p w14:paraId="2C175C4A" w14:textId="061EE6EE" w:rsidR="00FE0EE2" w:rsidRDefault="0063750A" w:rsidP="00FE0EE2">
      <w:pPr>
        <w:pStyle w:val="TOC2"/>
        <w:tabs>
          <w:tab w:val="left" w:pos="880"/>
          <w:tab w:val="right" w:leader="dot" w:pos="8630"/>
        </w:tabs>
        <w:rPr>
          <w:rFonts w:asciiTheme="minorHAnsi" w:eastAsiaTheme="minorEastAsia" w:hAnsiTheme="minorHAnsi" w:cstheme="minorBidi"/>
          <w:noProof/>
          <w:sz w:val="22"/>
          <w:szCs w:val="22"/>
        </w:rPr>
      </w:pPr>
      <w:hyperlink w:anchor="_Toc16692807" w:history="1">
        <w:r w:rsidR="00FE0EE2" w:rsidRPr="005A3BA3">
          <w:rPr>
            <w:rStyle w:val="Hyperlink"/>
            <w:noProof/>
          </w:rPr>
          <w:t>2.</w:t>
        </w:r>
        <w:r w:rsidR="00E81DE2">
          <w:rPr>
            <w:rStyle w:val="Hyperlink"/>
            <w:noProof/>
          </w:rPr>
          <w:t>1</w:t>
        </w:r>
        <w:r w:rsidR="00FE0EE2">
          <w:rPr>
            <w:rStyle w:val="Hyperlink"/>
            <w:noProof/>
          </w:rPr>
          <w:t>4</w:t>
        </w:r>
        <w:r w:rsidR="00FE0EE2">
          <w:rPr>
            <w:rFonts w:asciiTheme="minorHAnsi" w:eastAsiaTheme="minorEastAsia" w:hAnsiTheme="minorHAnsi" w:cstheme="minorBidi"/>
            <w:noProof/>
            <w:sz w:val="22"/>
            <w:szCs w:val="22"/>
          </w:rPr>
          <w:tab/>
        </w:r>
        <w:r w:rsidR="00FE0EE2" w:rsidRPr="00EB7322">
          <w:rPr>
            <w:rStyle w:val="Hyperlink"/>
            <w:noProof/>
          </w:rPr>
          <w:t>sqsq0</w:t>
        </w:r>
        <w:r w:rsidR="00FE0EE2">
          <w:rPr>
            <w:rStyle w:val="Hyperlink"/>
            <w:noProof/>
          </w:rPr>
          <w:t>14</w:t>
        </w:r>
        <w:r w:rsidR="00FE0EE2" w:rsidRPr="00EB7322">
          <w:rPr>
            <w:rStyle w:val="Hyperlink"/>
            <w:noProof/>
          </w:rPr>
          <w:t>d</w:t>
        </w:r>
        <w:r w:rsidR="00FE0EE2">
          <w:rPr>
            <w:noProof/>
            <w:webHidden/>
          </w:rPr>
          <w:tab/>
        </w:r>
        <w:r w:rsidR="00BA0753">
          <w:rPr>
            <w:noProof/>
            <w:webHidden/>
          </w:rPr>
          <w:t>2</w:t>
        </w:r>
        <w:r w:rsidR="00FE0EE2">
          <w:rPr>
            <w:noProof/>
            <w:webHidden/>
          </w:rPr>
          <w:fldChar w:fldCharType="begin"/>
        </w:r>
        <w:r w:rsidR="00FE0EE2">
          <w:rPr>
            <w:noProof/>
            <w:webHidden/>
          </w:rPr>
          <w:instrText xml:space="preserve"> PAGEREF _Toc16692807 \h </w:instrText>
        </w:r>
        <w:r w:rsidR="00FE0EE2">
          <w:rPr>
            <w:noProof/>
            <w:webHidden/>
          </w:rPr>
        </w:r>
        <w:r w:rsidR="00FE0EE2">
          <w:rPr>
            <w:noProof/>
            <w:webHidden/>
          </w:rPr>
          <w:fldChar w:fldCharType="separate"/>
        </w:r>
        <w:r w:rsidR="00FE0EE2">
          <w:rPr>
            <w:noProof/>
            <w:webHidden/>
          </w:rPr>
          <w:t>6</w:t>
        </w:r>
        <w:r w:rsidR="00FE0EE2">
          <w:rPr>
            <w:noProof/>
            <w:webHidden/>
          </w:rPr>
          <w:fldChar w:fldCharType="end"/>
        </w:r>
      </w:hyperlink>
    </w:p>
    <w:p w14:paraId="173C536F" w14:textId="4213A147"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FE0EE2" w:rsidRPr="005A3BA3">
          <w:rPr>
            <w:rStyle w:val="Hyperlink"/>
            <w:noProof/>
          </w:rPr>
          <w:t>2.</w:t>
        </w:r>
        <w:r w:rsidR="00E81DE2">
          <w:rPr>
            <w:rStyle w:val="Hyperlink"/>
            <w:noProof/>
          </w:rPr>
          <w:t>1</w:t>
        </w:r>
        <w:r w:rsidR="00FE0EE2">
          <w:rPr>
            <w:rStyle w:val="Hyperlink"/>
            <w:noProof/>
          </w:rPr>
          <w:t>4</w:t>
        </w:r>
        <w:r w:rsidR="00FE0EE2" w:rsidRPr="005A3BA3">
          <w:rPr>
            <w:rStyle w:val="Hyperlink"/>
            <w:noProof/>
          </w:rPr>
          <w:t>.1</w:t>
        </w:r>
        <w:r w:rsidR="00FE0EE2">
          <w:rPr>
            <w:rFonts w:asciiTheme="minorHAnsi" w:eastAsiaTheme="minorEastAsia" w:hAnsiTheme="minorHAnsi" w:cstheme="minorBidi"/>
            <w:noProof/>
            <w:sz w:val="22"/>
            <w:szCs w:val="22"/>
          </w:rPr>
          <w:tab/>
        </w:r>
        <w:r w:rsidR="00FE0EE2" w:rsidRPr="005A3BA3">
          <w:rPr>
            <w:rStyle w:val="Hyperlink"/>
            <w:noProof/>
          </w:rPr>
          <w:t>Overview</w:t>
        </w:r>
        <w:r w:rsidR="00FE0EE2">
          <w:rPr>
            <w:noProof/>
            <w:webHidden/>
          </w:rPr>
          <w:tab/>
        </w:r>
        <w:r w:rsidR="00BA0753">
          <w:rPr>
            <w:noProof/>
            <w:webHidden/>
          </w:rPr>
          <w:t>2</w:t>
        </w:r>
        <w:r w:rsidR="00FE0EE2">
          <w:rPr>
            <w:noProof/>
            <w:webHidden/>
          </w:rPr>
          <w:fldChar w:fldCharType="begin"/>
        </w:r>
        <w:r w:rsidR="00FE0EE2">
          <w:rPr>
            <w:noProof/>
            <w:webHidden/>
          </w:rPr>
          <w:instrText xml:space="preserve"> PAGEREF _Toc16692808 \h </w:instrText>
        </w:r>
        <w:r w:rsidR="00FE0EE2">
          <w:rPr>
            <w:noProof/>
            <w:webHidden/>
          </w:rPr>
        </w:r>
        <w:r w:rsidR="00FE0EE2">
          <w:rPr>
            <w:noProof/>
            <w:webHidden/>
          </w:rPr>
          <w:fldChar w:fldCharType="separate"/>
        </w:r>
        <w:r w:rsidR="00FE0EE2">
          <w:rPr>
            <w:noProof/>
            <w:webHidden/>
          </w:rPr>
          <w:t>6</w:t>
        </w:r>
        <w:r w:rsidR="00FE0EE2">
          <w:rPr>
            <w:noProof/>
            <w:webHidden/>
          </w:rPr>
          <w:fldChar w:fldCharType="end"/>
        </w:r>
      </w:hyperlink>
    </w:p>
    <w:p w14:paraId="005986EB" w14:textId="25DD9E6E"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FE0EE2" w:rsidRPr="005A3BA3">
          <w:rPr>
            <w:rStyle w:val="Hyperlink"/>
            <w:noProof/>
          </w:rPr>
          <w:t>2.</w:t>
        </w:r>
        <w:r w:rsidR="00E81DE2">
          <w:rPr>
            <w:rStyle w:val="Hyperlink"/>
            <w:noProof/>
          </w:rPr>
          <w:t>1</w:t>
        </w:r>
        <w:r w:rsidR="00FE0EE2">
          <w:rPr>
            <w:rStyle w:val="Hyperlink"/>
            <w:noProof/>
          </w:rPr>
          <w:t>4</w:t>
        </w:r>
        <w:r w:rsidR="00FE0EE2" w:rsidRPr="005A3BA3">
          <w:rPr>
            <w:rStyle w:val="Hyperlink"/>
            <w:noProof/>
          </w:rPr>
          <w:t>.2</w:t>
        </w:r>
        <w:r w:rsidR="00FE0EE2">
          <w:rPr>
            <w:rFonts w:asciiTheme="minorHAnsi" w:eastAsiaTheme="minorEastAsia" w:hAnsiTheme="minorHAnsi" w:cstheme="minorBidi"/>
            <w:noProof/>
            <w:sz w:val="22"/>
            <w:szCs w:val="22"/>
          </w:rPr>
          <w:tab/>
        </w:r>
        <w:r w:rsidR="00FE0EE2" w:rsidRPr="005A3BA3">
          <w:rPr>
            <w:rStyle w:val="Hyperlink"/>
            <w:noProof/>
          </w:rPr>
          <w:t>Purpose</w:t>
        </w:r>
        <w:r w:rsidR="00FE0EE2">
          <w:rPr>
            <w:noProof/>
            <w:webHidden/>
          </w:rPr>
          <w:tab/>
        </w:r>
        <w:r w:rsidR="00BA0753">
          <w:rPr>
            <w:noProof/>
            <w:webHidden/>
          </w:rPr>
          <w:t>2</w:t>
        </w:r>
        <w:r w:rsidR="00FE0EE2">
          <w:rPr>
            <w:noProof/>
            <w:webHidden/>
          </w:rPr>
          <w:fldChar w:fldCharType="begin"/>
        </w:r>
        <w:r w:rsidR="00FE0EE2">
          <w:rPr>
            <w:noProof/>
            <w:webHidden/>
          </w:rPr>
          <w:instrText xml:space="preserve"> PAGEREF _Toc16692809 \h </w:instrText>
        </w:r>
        <w:r w:rsidR="00FE0EE2">
          <w:rPr>
            <w:noProof/>
            <w:webHidden/>
          </w:rPr>
        </w:r>
        <w:r w:rsidR="00FE0EE2">
          <w:rPr>
            <w:noProof/>
            <w:webHidden/>
          </w:rPr>
          <w:fldChar w:fldCharType="separate"/>
        </w:r>
        <w:r w:rsidR="00FE0EE2">
          <w:rPr>
            <w:noProof/>
            <w:webHidden/>
          </w:rPr>
          <w:t>6</w:t>
        </w:r>
        <w:r w:rsidR="00FE0EE2">
          <w:rPr>
            <w:noProof/>
            <w:webHidden/>
          </w:rPr>
          <w:fldChar w:fldCharType="end"/>
        </w:r>
      </w:hyperlink>
    </w:p>
    <w:p w14:paraId="0599A4B0" w14:textId="2A15EACE"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FE0EE2" w:rsidRPr="005A3BA3">
          <w:rPr>
            <w:rStyle w:val="Hyperlink"/>
            <w:noProof/>
          </w:rPr>
          <w:t>2.</w:t>
        </w:r>
        <w:r w:rsidR="00E81DE2">
          <w:rPr>
            <w:rStyle w:val="Hyperlink"/>
            <w:noProof/>
          </w:rPr>
          <w:t>1</w:t>
        </w:r>
        <w:r w:rsidR="00FE0EE2">
          <w:rPr>
            <w:rStyle w:val="Hyperlink"/>
            <w:noProof/>
          </w:rPr>
          <w:t>4</w:t>
        </w:r>
        <w:r w:rsidR="00FE0EE2" w:rsidRPr="005A3BA3">
          <w:rPr>
            <w:rStyle w:val="Hyperlink"/>
            <w:noProof/>
          </w:rPr>
          <w:t>.3</w:t>
        </w:r>
        <w:r w:rsidR="00FE0EE2">
          <w:rPr>
            <w:rFonts w:asciiTheme="minorHAnsi" w:eastAsiaTheme="minorEastAsia" w:hAnsiTheme="minorHAnsi" w:cstheme="minorBidi"/>
            <w:noProof/>
            <w:sz w:val="22"/>
            <w:szCs w:val="22"/>
          </w:rPr>
          <w:tab/>
        </w:r>
        <w:r w:rsidR="00FE0EE2" w:rsidRPr="005A3BA3">
          <w:rPr>
            <w:rStyle w:val="Hyperlink"/>
            <w:noProof/>
          </w:rPr>
          <w:t>Setup</w:t>
        </w:r>
        <w:r w:rsidR="00FE0EE2">
          <w:rPr>
            <w:noProof/>
            <w:webHidden/>
          </w:rPr>
          <w:tab/>
        </w:r>
        <w:r w:rsidR="00BA0753">
          <w:rPr>
            <w:noProof/>
            <w:webHidden/>
          </w:rPr>
          <w:t>2</w:t>
        </w:r>
        <w:r w:rsidR="00FE0EE2">
          <w:rPr>
            <w:noProof/>
            <w:webHidden/>
          </w:rPr>
          <w:fldChar w:fldCharType="begin"/>
        </w:r>
        <w:r w:rsidR="00FE0EE2">
          <w:rPr>
            <w:noProof/>
            <w:webHidden/>
          </w:rPr>
          <w:instrText xml:space="preserve"> PAGEREF _Toc16692810 \h </w:instrText>
        </w:r>
        <w:r w:rsidR="00FE0EE2">
          <w:rPr>
            <w:noProof/>
            <w:webHidden/>
          </w:rPr>
        </w:r>
        <w:r w:rsidR="00FE0EE2">
          <w:rPr>
            <w:noProof/>
            <w:webHidden/>
          </w:rPr>
          <w:fldChar w:fldCharType="separate"/>
        </w:r>
        <w:r w:rsidR="00FE0EE2">
          <w:rPr>
            <w:noProof/>
            <w:webHidden/>
          </w:rPr>
          <w:t>6</w:t>
        </w:r>
        <w:r w:rsidR="00FE0EE2">
          <w:rPr>
            <w:noProof/>
            <w:webHidden/>
          </w:rPr>
          <w:fldChar w:fldCharType="end"/>
        </w:r>
      </w:hyperlink>
    </w:p>
    <w:p w14:paraId="724FBA12" w14:textId="65813D34"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81DE2">
          <w:rPr>
            <w:rStyle w:val="Hyperlink"/>
            <w:noProof/>
          </w:rPr>
          <w:t>2.1</w:t>
        </w:r>
        <w:r w:rsidR="00FE0EE2" w:rsidRPr="005A3BA3">
          <w:rPr>
            <w:rStyle w:val="Hyperlink"/>
            <w:noProof/>
          </w:rPr>
          <w:t>4</w:t>
        </w:r>
        <w:r w:rsidR="00E81DE2">
          <w:rPr>
            <w:rStyle w:val="Hyperlink"/>
            <w:noProof/>
          </w:rPr>
          <w:t>.4</w:t>
        </w:r>
        <w:r w:rsidR="00FE0EE2">
          <w:rPr>
            <w:rFonts w:asciiTheme="minorHAnsi" w:eastAsiaTheme="minorEastAsia" w:hAnsiTheme="minorHAnsi" w:cstheme="minorBidi"/>
            <w:noProof/>
            <w:sz w:val="22"/>
            <w:szCs w:val="22"/>
          </w:rPr>
          <w:tab/>
        </w:r>
        <w:r w:rsidR="00FE0EE2" w:rsidRPr="005A3BA3">
          <w:rPr>
            <w:rStyle w:val="Hyperlink"/>
            <w:noProof/>
          </w:rPr>
          <w:t>Shouts</w:t>
        </w:r>
        <w:r w:rsidR="00FE0EE2">
          <w:rPr>
            <w:noProof/>
            <w:webHidden/>
          </w:rPr>
          <w:tab/>
        </w:r>
        <w:r w:rsidR="00BA0753">
          <w:rPr>
            <w:noProof/>
            <w:webHidden/>
          </w:rPr>
          <w:t>2</w:t>
        </w:r>
        <w:r w:rsidR="00FE0EE2">
          <w:rPr>
            <w:noProof/>
            <w:webHidden/>
          </w:rPr>
          <w:fldChar w:fldCharType="begin"/>
        </w:r>
        <w:r w:rsidR="00FE0EE2">
          <w:rPr>
            <w:noProof/>
            <w:webHidden/>
          </w:rPr>
          <w:instrText xml:space="preserve"> PAGEREF _Toc16692811 \h </w:instrText>
        </w:r>
        <w:r w:rsidR="00FE0EE2">
          <w:rPr>
            <w:noProof/>
            <w:webHidden/>
          </w:rPr>
        </w:r>
        <w:r w:rsidR="00FE0EE2">
          <w:rPr>
            <w:noProof/>
            <w:webHidden/>
          </w:rPr>
          <w:fldChar w:fldCharType="separate"/>
        </w:r>
        <w:r w:rsidR="00FE0EE2">
          <w:rPr>
            <w:noProof/>
            <w:webHidden/>
          </w:rPr>
          <w:t>6</w:t>
        </w:r>
        <w:r w:rsidR="00FE0EE2">
          <w:rPr>
            <w:noProof/>
            <w:webHidden/>
          </w:rPr>
          <w:fldChar w:fldCharType="end"/>
        </w:r>
      </w:hyperlink>
    </w:p>
    <w:p w14:paraId="43B8BCBB" w14:textId="238E4794" w:rsidR="00E81DE2" w:rsidRDefault="0063750A" w:rsidP="00FE0EE2">
      <w:pPr>
        <w:pStyle w:val="TOC2"/>
        <w:tabs>
          <w:tab w:val="left" w:pos="880"/>
          <w:tab w:val="right" w:leader="dot" w:pos="8630"/>
        </w:tabs>
        <w:rPr>
          <w:rStyle w:val="Hyperlink"/>
          <w:noProof/>
        </w:rPr>
      </w:pPr>
      <w:hyperlink w:anchor="_Toc16692812" w:history="1">
        <w:r w:rsidR="00FE0EE2" w:rsidRPr="005A3BA3">
          <w:rPr>
            <w:rStyle w:val="Hyperlink"/>
            <w:noProof/>
          </w:rPr>
          <w:t>2.</w:t>
        </w:r>
        <w:r w:rsidR="00E81DE2">
          <w:rPr>
            <w:rStyle w:val="Hyperlink"/>
            <w:noProof/>
          </w:rPr>
          <w:t>14</w:t>
        </w:r>
        <w:r w:rsidR="00FE0EE2" w:rsidRPr="005A3BA3">
          <w:rPr>
            <w:rStyle w:val="Hyperlink"/>
            <w:noProof/>
          </w:rPr>
          <w:t>.5</w:t>
        </w:r>
        <w:r w:rsidR="00FE0EE2">
          <w:rPr>
            <w:rFonts w:asciiTheme="minorHAnsi" w:eastAsiaTheme="minorEastAsia" w:hAnsiTheme="minorHAnsi" w:cstheme="minorBidi"/>
            <w:noProof/>
            <w:sz w:val="22"/>
            <w:szCs w:val="22"/>
          </w:rPr>
          <w:tab/>
        </w:r>
        <w:r w:rsidR="00FE0EE2" w:rsidRPr="005A3BA3">
          <w:rPr>
            <w:rStyle w:val="Hyperlink"/>
            <w:noProof/>
          </w:rPr>
          <w:t>Troubleshooting</w:t>
        </w:r>
        <w:r w:rsidR="00FE0EE2">
          <w:rPr>
            <w:noProof/>
            <w:webHidden/>
          </w:rPr>
          <w:tab/>
        </w:r>
        <w:r w:rsidR="00BA0753">
          <w:rPr>
            <w:noProof/>
            <w:webHidden/>
          </w:rPr>
          <w:t>27</w:t>
        </w:r>
      </w:hyperlink>
      <w:r w:rsidR="00FE0EE2">
        <w:fldChar w:fldCharType="begin"/>
      </w:r>
      <w:r w:rsidR="00FE0EE2">
        <w:instrText xml:space="preserve"> HYPERLINK \l "_Toc16692807" </w:instrText>
      </w:r>
      <w:r w:rsidR="00FE0EE2">
        <w:fldChar w:fldCharType="separate"/>
      </w:r>
      <w:r w:rsidR="00E81DE2">
        <w:rPr>
          <w:rStyle w:val="Hyperlink"/>
          <w:noProof/>
        </w:rPr>
        <w:t xml:space="preserve"> </w:t>
      </w:r>
    </w:p>
    <w:p w14:paraId="23B29D1B" w14:textId="09B5D4C0" w:rsidR="00FE0EE2" w:rsidRDefault="00E81DE2" w:rsidP="00FE0EE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2.15</w:t>
      </w:r>
      <w:r w:rsidR="00FE0EE2">
        <w:rPr>
          <w:rFonts w:asciiTheme="minorHAnsi" w:eastAsiaTheme="minorEastAsia" w:hAnsiTheme="minorHAnsi" w:cstheme="minorBidi"/>
          <w:noProof/>
          <w:sz w:val="22"/>
          <w:szCs w:val="22"/>
        </w:rPr>
        <w:tab/>
      </w:r>
      <w:r w:rsidR="00FE0EE2" w:rsidRPr="00EB7322">
        <w:rPr>
          <w:rStyle w:val="Hyperlink"/>
          <w:noProof/>
        </w:rPr>
        <w:t>sqsq0</w:t>
      </w:r>
      <w:r w:rsidR="00FE0EE2">
        <w:rPr>
          <w:rStyle w:val="Hyperlink"/>
          <w:noProof/>
        </w:rPr>
        <w:t>15</w:t>
      </w:r>
      <w:r w:rsidR="00FE0EE2" w:rsidRPr="00EB7322">
        <w:rPr>
          <w:rStyle w:val="Hyperlink"/>
          <w:noProof/>
        </w:rPr>
        <w:t>d</w:t>
      </w:r>
      <w:r w:rsidR="00FE0EE2">
        <w:rPr>
          <w:noProof/>
          <w:webHidden/>
        </w:rPr>
        <w:tab/>
      </w:r>
      <w:r w:rsidR="00BA0753">
        <w:rPr>
          <w:noProof/>
          <w:webHidden/>
        </w:rPr>
        <w:t>27</w:t>
      </w:r>
      <w:r w:rsidR="00FE0EE2">
        <w:rPr>
          <w:noProof/>
        </w:rPr>
        <w:fldChar w:fldCharType="end"/>
      </w:r>
    </w:p>
    <w:p w14:paraId="1641CC55" w14:textId="4C55B971"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FE0EE2" w:rsidRPr="005A3BA3">
          <w:rPr>
            <w:rStyle w:val="Hyperlink"/>
            <w:noProof/>
          </w:rPr>
          <w:t>2.</w:t>
        </w:r>
        <w:r w:rsidR="00E81DE2">
          <w:rPr>
            <w:rStyle w:val="Hyperlink"/>
            <w:noProof/>
          </w:rPr>
          <w:t>1</w:t>
        </w:r>
        <w:r w:rsidR="00FE0EE2">
          <w:rPr>
            <w:rStyle w:val="Hyperlink"/>
            <w:noProof/>
          </w:rPr>
          <w:t>5</w:t>
        </w:r>
        <w:r w:rsidR="00FE0EE2" w:rsidRPr="005A3BA3">
          <w:rPr>
            <w:rStyle w:val="Hyperlink"/>
            <w:noProof/>
          </w:rPr>
          <w:t>.1</w:t>
        </w:r>
        <w:r w:rsidR="00FE0EE2">
          <w:rPr>
            <w:rFonts w:asciiTheme="minorHAnsi" w:eastAsiaTheme="minorEastAsia" w:hAnsiTheme="minorHAnsi" w:cstheme="minorBidi"/>
            <w:noProof/>
            <w:sz w:val="22"/>
            <w:szCs w:val="22"/>
          </w:rPr>
          <w:tab/>
        </w:r>
        <w:r w:rsidR="00FE0EE2" w:rsidRPr="005A3BA3">
          <w:rPr>
            <w:rStyle w:val="Hyperlink"/>
            <w:noProof/>
          </w:rPr>
          <w:t>Overview</w:t>
        </w:r>
        <w:r w:rsidR="00FE0EE2">
          <w:rPr>
            <w:noProof/>
            <w:webHidden/>
          </w:rPr>
          <w:tab/>
        </w:r>
        <w:r w:rsidR="00BA0753">
          <w:rPr>
            <w:noProof/>
            <w:webHidden/>
          </w:rPr>
          <w:t>27</w:t>
        </w:r>
      </w:hyperlink>
    </w:p>
    <w:p w14:paraId="7548A334" w14:textId="70B64B6F"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FE0EE2" w:rsidRPr="005A3BA3">
          <w:rPr>
            <w:rStyle w:val="Hyperlink"/>
            <w:noProof/>
          </w:rPr>
          <w:t>2.</w:t>
        </w:r>
        <w:r w:rsidR="00E81DE2">
          <w:rPr>
            <w:rStyle w:val="Hyperlink"/>
            <w:noProof/>
          </w:rPr>
          <w:t>1</w:t>
        </w:r>
        <w:r w:rsidR="00FE0EE2">
          <w:rPr>
            <w:rStyle w:val="Hyperlink"/>
            <w:noProof/>
          </w:rPr>
          <w:t>5</w:t>
        </w:r>
        <w:r w:rsidR="00FE0EE2" w:rsidRPr="005A3BA3">
          <w:rPr>
            <w:rStyle w:val="Hyperlink"/>
            <w:noProof/>
          </w:rPr>
          <w:t>.2</w:t>
        </w:r>
        <w:r w:rsidR="00FE0EE2">
          <w:rPr>
            <w:rFonts w:asciiTheme="minorHAnsi" w:eastAsiaTheme="minorEastAsia" w:hAnsiTheme="minorHAnsi" w:cstheme="minorBidi"/>
            <w:noProof/>
            <w:sz w:val="22"/>
            <w:szCs w:val="22"/>
          </w:rPr>
          <w:tab/>
        </w:r>
        <w:r w:rsidR="00FE0EE2" w:rsidRPr="005A3BA3">
          <w:rPr>
            <w:rStyle w:val="Hyperlink"/>
            <w:noProof/>
          </w:rPr>
          <w:t>Purpose</w:t>
        </w:r>
        <w:r w:rsidR="00FE0EE2">
          <w:rPr>
            <w:noProof/>
            <w:webHidden/>
          </w:rPr>
          <w:tab/>
        </w:r>
        <w:r w:rsidR="00BA0753">
          <w:rPr>
            <w:noProof/>
            <w:webHidden/>
          </w:rPr>
          <w:t>27</w:t>
        </w:r>
      </w:hyperlink>
    </w:p>
    <w:p w14:paraId="7EAA0948" w14:textId="69EDB960"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FE0EE2" w:rsidRPr="005A3BA3">
          <w:rPr>
            <w:rStyle w:val="Hyperlink"/>
            <w:noProof/>
          </w:rPr>
          <w:t>2.</w:t>
        </w:r>
        <w:r w:rsidR="00E81DE2">
          <w:rPr>
            <w:rStyle w:val="Hyperlink"/>
            <w:noProof/>
          </w:rPr>
          <w:t>1</w:t>
        </w:r>
        <w:r w:rsidR="00FE0EE2">
          <w:rPr>
            <w:rStyle w:val="Hyperlink"/>
            <w:noProof/>
          </w:rPr>
          <w:t>5</w:t>
        </w:r>
        <w:r w:rsidR="00FE0EE2" w:rsidRPr="005A3BA3">
          <w:rPr>
            <w:rStyle w:val="Hyperlink"/>
            <w:noProof/>
          </w:rPr>
          <w:t>.3</w:t>
        </w:r>
        <w:r w:rsidR="00FE0EE2">
          <w:rPr>
            <w:rFonts w:asciiTheme="minorHAnsi" w:eastAsiaTheme="minorEastAsia" w:hAnsiTheme="minorHAnsi" w:cstheme="minorBidi"/>
            <w:noProof/>
            <w:sz w:val="22"/>
            <w:szCs w:val="22"/>
          </w:rPr>
          <w:tab/>
        </w:r>
        <w:r w:rsidR="00FE0EE2" w:rsidRPr="005A3BA3">
          <w:rPr>
            <w:rStyle w:val="Hyperlink"/>
            <w:noProof/>
          </w:rPr>
          <w:t>Setup</w:t>
        </w:r>
        <w:r w:rsidR="00FE0EE2">
          <w:rPr>
            <w:noProof/>
            <w:webHidden/>
          </w:rPr>
          <w:tab/>
        </w:r>
        <w:r w:rsidR="00BA0753">
          <w:rPr>
            <w:noProof/>
            <w:webHidden/>
          </w:rPr>
          <w:t>28</w:t>
        </w:r>
      </w:hyperlink>
    </w:p>
    <w:p w14:paraId="5C33180D" w14:textId="74091494" w:rsidR="00FE0EE2" w:rsidRDefault="0063750A" w:rsidP="00FE0EE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FE0EE2" w:rsidRPr="005A3BA3">
          <w:rPr>
            <w:rStyle w:val="Hyperlink"/>
            <w:noProof/>
          </w:rPr>
          <w:t>2.</w:t>
        </w:r>
        <w:r w:rsidR="00E81DE2">
          <w:rPr>
            <w:rStyle w:val="Hyperlink"/>
            <w:noProof/>
          </w:rPr>
          <w:t>1</w:t>
        </w:r>
        <w:r w:rsidR="00FE0EE2">
          <w:rPr>
            <w:rStyle w:val="Hyperlink"/>
            <w:noProof/>
          </w:rPr>
          <w:t>5</w:t>
        </w:r>
        <w:r w:rsidR="00FE0EE2" w:rsidRPr="005A3BA3">
          <w:rPr>
            <w:rStyle w:val="Hyperlink"/>
            <w:noProof/>
          </w:rPr>
          <w:t>.4</w:t>
        </w:r>
        <w:r w:rsidR="00FE0EE2">
          <w:rPr>
            <w:rFonts w:asciiTheme="minorHAnsi" w:eastAsiaTheme="minorEastAsia" w:hAnsiTheme="minorHAnsi" w:cstheme="minorBidi"/>
            <w:noProof/>
            <w:sz w:val="22"/>
            <w:szCs w:val="22"/>
          </w:rPr>
          <w:tab/>
        </w:r>
        <w:r w:rsidR="00FE0EE2" w:rsidRPr="005A3BA3">
          <w:rPr>
            <w:rStyle w:val="Hyperlink"/>
            <w:noProof/>
          </w:rPr>
          <w:t>Shouts</w:t>
        </w:r>
        <w:r w:rsidR="00FE0EE2">
          <w:rPr>
            <w:noProof/>
            <w:webHidden/>
          </w:rPr>
          <w:tab/>
        </w:r>
        <w:r w:rsidR="00BA0753">
          <w:rPr>
            <w:noProof/>
            <w:webHidden/>
          </w:rPr>
          <w:t>28</w:t>
        </w:r>
      </w:hyperlink>
    </w:p>
    <w:p w14:paraId="209F0840" w14:textId="0C88372B" w:rsidR="00512989" w:rsidRPr="00E81DE2" w:rsidRDefault="0063750A" w:rsidP="00E81DE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FE0EE2" w:rsidRPr="005A3BA3">
          <w:rPr>
            <w:rStyle w:val="Hyperlink"/>
            <w:noProof/>
          </w:rPr>
          <w:t>2.</w:t>
        </w:r>
        <w:r w:rsidR="00E81DE2">
          <w:rPr>
            <w:rStyle w:val="Hyperlink"/>
            <w:noProof/>
          </w:rPr>
          <w:t>1</w:t>
        </w:r>
        <w:r w:rsidR="00385F8D">
          <w:rPr>
            <w:rStyle w:val="Hyperlink"/>
            <w:noProof/>
          </w:rPr>
          <w:t>5.</w:t>
        </w:r>
        <w:r w:rsidR="00FE0EE2" w:rsidRPr="005A3BA3">
          <w:rPr>
            <w:rStyle w:val="Hyperlink"/>
            <w:noProof/>
          </w:rPr>
          <w:t>5</w:t>
        </w:r>
        <w:r w:rsidR="00FE0EE2">
          <w:rPr>
            <w:rFonts w:asciiTheme="minorHAnsi" w:eastAsiaTheme="minorEastAsia" w:hAnsiTheme="minorHAnsi" w:cstheme="minorBidi"/>
            <w:noProof/>
            <w:sz w:val="22"/>
            <w:szCs w:val="22"/>
          </w:rPr>
          <w:tab/>
        </w:r>
        <w:r w:rsidR="00FE0EE2" w:rsidRPr="005A3BA3">
          <w:rPr>
            <w:rStyle w:val="Hyperlink"/>
            <w:noProof/>
          </w:rPr>
          <w:t>Troubleshooting</w:t>
        </w:r>
        <w:r w:rsidR="00FE0EE2">
          <w:rPr>
            <w:noProof/>
            <w:webHidden/>
          </w:rPr>
          <w:tab/>
        </w:r>
        <w:r w:rsidR="00BA0753">
          <w:rPr>
            <w:noProof/>
            <w:webHidden/>
          </w:rPr>
          <w:t>2</w:t>
        </w:r>
        <w:r w:rsidR="0080164B">
          <w:rPr>
            <w:noProof/>
            <w:webHidden/>
          </w:rPr>
          <w:t>9</w:t>
        </w:r>
      </w:hyperlink>
    </w:p>
    <w:p w14:paraId="3061FA25" w14:textId="3C7CBB62"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p>
    <w:p w14:paraId="39C6302A" w14:textId="14A0A6DC"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2.16</w:t>
      </w:r>
      <w:r>
        <w:rPr>
          <w:rFonts w:asciiTheme="minorHAnsi" w:eastAsiaTheme="minorEastAsia" w:hAnsiTheme="minorHAnsi" w:cstheme="minorBidi"/>
          <w:noProof/>
          <w:sz w:val="22"/>
          <w:szCs w:val="22"/>
        </w:rPr>
        <w:tab/>
      </w:r>
      <w:r w:rsidRPr="00EB7322">
        <w:rPr>
          <w:rStyle w:val="Hyperlink"/>
          <w:noProof/>
        </w:rPr>
        <w:t>sqsq0</w:t>
      </w:r>
      <w:r>
        <w:rPr>
          <w:rStyle w:val="Hyperlink"/>
          <w:noProof/>
        </w:rPr>
        <w:t>16</w:t>
      </w:r>
      <w:r w:rsidRPr="00EB7322">
        <w:rPr>
          <w:rStyle w:val="Hyperlink"/>
          <w:noProof/>
        </w:rPr>
        <w:t>d</w:t>
      </w:r>
      <w:r>
        <w:rPr>
          <w:noProof/>
          <w:webHidden/>
        </w:rPr>
        <w:tab/>
      </w:r>
      <w:r w:rsidR="005A6B61">
        <w:rPr>
          <w:noProof/>
          <w:webHidden/>
        </w:rPr>
        <w:t>30</w:t>
      </w:r>
      <w:r>
        <w:rPr>
          <w:noProof/>
        </w:rPr>
        <w:fldChar w:fldCharType="end"/>
      </w:r>
    </w:p>
    <w:p w14:paraId="03329A1F" w14:textId="7FB138C6"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16</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5A6B61">
          <w:rPr>
            <w:noProof/>
            <w:webHidden/>
          </w:rPr>
          <w:t>30</w:t>
        </w:r>
      </w:hyperlink>
    </w:p>
    <w:p w14:paraId="474F4917" w14:textId="5BC7E34D"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16</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5A6B61">
          <w:rPr>
            <w:noProof/>
            <w:webHidden/>
          </w:rPr>
          <w:t>30</w:t>
        </w:r>
      </w:hyperlink>
    </w:p>
    <w:p w14:paraId="47B3C92E" w14:textId="3A6028A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16</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5A6B61">
          <w:rPr>
            <w:noProof/>
            <w:webHidden/>
          </w:rPr>
          <w:t>3</w:t>
        </w:r>
        <w:r w:rsidR="0080164B">
          <w:rPr>
            <w:noProof/>
            <w:webHidden/>
          </w:rPr>
          <w:t>0</w:t>
        </w:r>
      </w:hyperlink>
    </w:p>
    <w:p w14:paraId="5739C1AD" w14:textId="3D8D9C90"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16</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5A6B61">
          <w:rPr>
            <w:noProof/>
            <w:webHidden/>
          </w:rPr>
          <w:t>31</w:t>
        </w:r>
      </w:hyperlink>
    </w:p>
    <w:p w14:paraId="5DC7ED20" w14:textId="16B64BC3"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16.</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5A6B61">
          <w:rPr>
            <w:noProof/>
            <w:webHidden/>
          </w:rPr>
          <w:t>31</w:t>
        </w:r>
      </w:hyperlink>
    </w:p>
    <w:p w14:paraId="59E0D850" w14:textId="77777777" w:rsidR="00ED5112" w:rsidRPr="00512989" w:rsidRDefault="00ED5112" w:rsidP="00ED5112"/>
    <w:p w14:paraId="21D76049" w14:textId="1F28D5CA"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p>
    <w:p w14:paraId="5E95A796" w14:textId="0BBE9EB9"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2.17</w:t>
      </w:r>
      <w:r>
        <w:rPr>
          <w:rFonts w:asciiTheme="minorHAnsi" w:eastAsiaTheme="minorEastAsia" w:hAnsiTheme="minorHAnsi" w:cstheme="minorBidi"/>
          <w:noProof/>
          <w:sz w:val="22"/>
          <w:szCs w:val="22"/>
        </w:rPr>
        <w:tab/>
      </w:r>
      <w:r w:rsidRPr="00EB7322">
        <w:rPr>
          <w:rStyle w:val="Hyperlink"/>
          <w:noProof/>
        </w:rPr>
        <w:t>sqsq0</w:t>
      </w:r>
      <w:r>
        <w:rPr>
          <w:rStyle w:val="Hyperlink"/>
          <w:noProof/>
        </w:rPr>
        <w:t>17</w:t>
      </w:r>
      <w:r w:rsidRPr="00EB7322">
        <w:rPr>
          <w:rStyle w:val="Hyperlink"/>
          <w:noProof/>
        </w:rPr>
        <w:t>d</w:t>
      </w:r>
      <w:r>
        <w:rPr>
          <w:noProof/>
          <w:webHidden/>
        </w:rPr>
        <w:tab/>
      </w:r>
      <w:r w:rsidR="005A6B61">
        <w:rPr>
          <w:noProof/>
          <w:webHidden/>
        </w:rPr>
        <w:t>31</w:t>
      </w:r>
      <w:r>
        <w:rPr>
          <w:noProof/>
        </w:rPr>
        <w:fldChar w:fldCharType="end"/>
      </w:r>
    </w:p>
    <w:p w14:paraId="2E4B01E1" w14:textId="43220166"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17</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5A6B61">
          <w:rPr>
            <w:noProof/>
            <w:webHidden/>
          </w:rPr>
          <w:t>31</w:t>
        </w:r>
      </w:hyperlink>
    </w:p>
    <w:p w14:paraId="0E93ED28" w14:textId="4529E241"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17</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5A6B61">
          <w:rPr>
            <w:noProof/>
            <w:webHidden/>
          </w:rPr>
          <w:t>31</w:t>
        </w:r>
      </w:hyperlink>
    </w:p>
    <w:p w14:paraId="5BFDD7E5" w14:textId="6C5C6EE4"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17</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5A6B61">
          <w:rPr>
            <w:noProof/>
            <w:webHidden/>
          </w:rPr>
          <w:t>3</w:t>
        </w:r>
        <w:r w:rsidR="0080164B">
          <w:rPr>
            <w:noProof/>
            <w:webHidden/>
          </w:rPr>
          <w:t>2</w:t>
        </w:r>
      </w:hyperlink>
    </w:p>
    <w:p w14:paraId="34504728" w14:textId="45DDBDE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17</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hyperlink>
      <w:r w:rsidR="005A6B61">
        <w:rPr>
          <w:noProof/>
        </w:rPr>
        <w:t>32</w:t>
      </w:r>
    </w:p>
    <w:p w14:paraId="06C690A4" w14:textId="52F77E2A"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17.</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5A6B61">
          <w:rPr>
            <w:noProof/>
            <w:webHidden/>
          </w:rPr>
          <w:t>32</w:t>
        </w:r>
      </w:hyperlink>
    </w:p>
    <w:p w14:paraId="0AA7A585" w14:textId="77777777" w:rsidR="00ED5112" w:rsidRPr="00512989" w:rsidRDefault="00ED5112" w:rsidP="00ED5112"/>
    <w:p w14:paraId="5C858CCC"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0A7751C5" w14:textId="2E565B63"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2.18</w:t>
      </w:r>
      <w:r>
        <w:rPr>
          <w:rFonts w:asciiTheme="minorHAnsi" w:eastAsiaTheme="minorEastAsia" w:hAnsiTheme="minorHAnsi" w:cstheme="minorBidi"/>
          <w:noProof/>
          <w:sz w:val="22"/>
          <w:szCs w:val="22"/>
        </w:rPr>
        <w:tab/>
      </w:r>
      <w:r w:rsidRPr="00EB7322">
        <w:rPr>
          <w:rStyle w:val="Hyperlink"/>
          <w:noProof/>
        </w:rPr>
        <w:t>sqsq0</w:t>
      </w:r>
      <w:r>
        <w:rPr>
          <w:rStyle w:val="Hyperlink"/>
          <w:noProof/>
        </w:rPr>
        <w:t>18</w:t>
      </w:r>
      <w:r w:rsidRPr="00EB7322">
        <w:rPr>
          <w:rStyle w:val="Hyperlink"/>
          <w:noProof/>
        </w:rPr>
        <w:t>d</w:t>
      </w:r>
      <w:r>
        <w:rPr>
          <w:noProof/>
          <w:webHidden/>
        </w:rPr>
        <w:tab/>
      </w:r>
      <w:r w:rsidR="0080164B">
        <w:rPr>
          <w:noProof/>
          <w:webHidden/>
        </w:rPr>
        <w:t>32</w:t>
      </w:r>
      <w:r>
        <w:rPr>
          <w:noProof/>
        </w:rPr>
        <w:fldChar w:fldCharType="end"/>
      </w:r>
    </w:p>
    <w:p w14:paraId="1E889603" w14:textId="18927D2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18</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32</w:t>
        </w:r>
      </w:hyperlink>
    </w:p>
    <w:p w14:paraId="78EFA157" w14:textId="467D04FE"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18</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33</w:t>
        </w:r>
      </w:hyperlink>
    </w:p>
    <w:p w14:paraId="1C0D85E9" w14:textId="302F8CA3"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18</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33</w:t>
        </w:r>
      </w:hyperlink>
    </w:p>
    <w:p w14:paraId="4DD7067F" w14:textId="36B135BB"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80164B">
          <w:rPr>
            <w:rStyle w:val="Hyperlink"/>
            <w:noProof/>
          </w:rPr>
          <w:t>18</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33</w:t>
        </w:r>
      </w:hyperlink>
    </w:p>
    <w:p w14:paraId="4D212195" w14:textId="24F2AF3D"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80164B">
          <w:rPr>
            <w:rStyle w:val="Hyperlink"/>
            <w:noProof/>
          </w:rPr>
          <w:t>18</w:t>
        </w:r>
        <w:r w:rsidR="00ED5112">
          <w:rPr>
            <w:rStyle w:val="Hyperlink"/>
            <w:noProof/>
          </w:rPr>
          <w:t>.</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33</w:t>
        </w:r>
      </w:hyperlink>
    </w:p>
    <w:p w14:paraId="0B123D1B" w14:textId="77777777" w:rsidR="00ED5112" w:rsidRPr="00512989" w:rsidRDefault="00ED5112" w:rsidP="00ED5112"/>
    <w:p w14:paraId="55BEDE78"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16697B23" w14:textId="285BEA18"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2.19</w:t>
      </w:r>
      <w:r>
        <w:rPr>
          <w:rFonts w:asciiTheme="minorHAnsi" w:eastAsiaTheme="minorEastAsia" w:hAnsiTheme="minorHAnsi" w:cstheme="minorBidi"/>
          <w:noProof/>
          <w:sz w:val="22"/>
          <w:szCs w:val="22"/>
        </w:rPr>
        <w:tab/>
      </w:r>
      <w:r w:rsidRPr="00EB7322">
        <w:rPr>
          <w:rStyle w:val="Hyperlink"/>
          <w:noProof/>
        </w:rPr>
        <w:t>sqsq0</w:t>
      </w:r>
      <w:r>
        <w:rPr>
          <w:rStyle w:val="Hyperlink"/>
          <w:noProof/>
        </w:rPr>
        <w:t>19</w:t>
      </w:r>
      <w:r w:rsidRPr="00EB7322">
        <w:rPr>
          <w:rStyle w:val="Hyperlink"/>
          <w:noProof/>
        </w:rPr>
        <w:t>d</w:t>
      </w:r>
      <w:r>
        <w:rPr>
          <w:noProof/>
          <w:webHidden/>
        </w:rPr>
        <w:tab/>
      </w:r>
      <w:r w:rsidR="0080164B">
        <w:rPr>
          <w:noProof/>
          <w:webHidden/>
        </w:rPr>
        <w:t>34</w:t>
      </w:r>
      <w:r>
        <w:rPr>
          <w:noProof/>
        </w:rPr>
        <w:fldChar w:fldCharType="end"/>
      </w:r>
    </w:p>
    <w:p w14:paraId="67A5A383" w14:textId="0F7E9969"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19</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34</w:t>
        </w:r>
      </w:hyperlink>
    </w:p>
    <w:p w14:paraId="587EC276" w14:textId="06863E1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19</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34</w:t>
        </w:r>
      </w:hyperlink>
    </w:p>
    <w:p w14:paraId="11F71BF6" w14:textId="00D8A59B"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19</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34</w:t>
        </w:r>
      </w:hyperlink>
    </w:p>
    <w:p w14:paraId="4FF85FD8" w14:textId="2180B1AB"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19</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34</w:t>
        </w:r>
      </w:hyperlink>
    </w:p>
    <w:p w14:paraId="0681B325" w14:textId="7EDA8ED2"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19.</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35</w:t>
        </w:r>
      </w:hyperlink>
    </w:p>
    <w:p w14:paraId="38C24578" w14:textId="77777777" w:rsidR="00ED5112" w:rsidRPr="00512989" w:rsidRDefault="00ED5112" w:rsidP="00ED5112"/>
    <w:p w14:paraId="0FEFDAD2"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7FAA760A" w14:textId="75FAEE60"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2.20</w:t>
      </w:r>
      <w:r>
        <w:rPr>
          <w:rFonts w:asciiTheme="minorHAnsi" w:eastAsiaTheme="minorEastAsia" w:hAnsiTheme="minorHAnsi" w:cstheme="minorBidi"/>
          <w:noProof/>
          <w:sz w:val="22"/>
          <w:szCs w:val="22"/>
        </w:rPr>
        <w:tab/>
      </w:r>
      <w:r w:rsidRPr="00EB7322">
        <w:rPr>
          <w:rStyle w:val="Hyperlink"/>
          <w:noProof/>
        </w:rPr>
        <w:t>sqsq0</w:t>
      </w:r>
      <w:r>
        <w:rPr>
          <w:rStyle w:val="Hyperlink"/>
          <w:noProof/>
        </w:rPr>
        <w:t>20</w:t>
      </w:r>
      <w:r w:rsidRPr="00EB7322">
        <w:rPr>
          <w:rStyle w:val="Hyperlink"/>
          <w:noProof/>
        </w:rPr>
        <w:t>d</w:t>
      </w:r>
      <w:r>
        <w:rPr>
          <w:noProof/>
          <w:webHidden/>
        </w:rPr>
        <w:tab/>
      </w:r>
      <w:r w:rsidR="0080164B">
        <w:rPr>
          <w:noProof/>
          <w:webHidden/>
        </w:rPr>
        <w:t>35</w:t>
      </w:r>
      <w:r>
        <w:rPr>
          <w:noProof/>
        </w:rPr>
        <w:fldChar w:fldCharType="end"/>
      </w:r>
    </w:p>
    <w:p w14:paraId="497F4FF9" w14:textId="66088C91"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20</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35</w:t>
        </w:r>
      </w:hyperlink>
    </w:p>
    <w:p w14:paraId="342BE47D" w14:textId="0E8F5C0E"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20</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35</w:t>
        </w:r>
      </w:hyperlink>
    </w:p>
    <w:p w14:paraId="12E971DE" w14:textId="05780E9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20</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36</w:t>
        </w:r>
      </w:hyperlink>
    </w:p>
    <w:p w14:paraId="20C21F0D" w14:textId="7B6F6631"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20</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36</w:t>
        </w:r>
      </w:hyperlink>
    </w:p>
    <w:p w14:paraId="522E018D" w14:textId="4E669309"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20.</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36</w:t>
        </w:r>
      </w:hyperlink>
    </w:p>
    <w:p w14:paraId="49FE512B" w14:textId="77777777" w:rsidR="00ED5112" w:rsidRPr="00512989" w:rsidRDefault="00ED5112" w:rsidP="00ED5112"/>
    <w:p w14:paraId="20305947"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79DDB315" w14:textId="37B96D4C"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2.21</w:t>
      </w:r>
      <w:r>
        <w:rPr>
          <w:rFonts w:asciiTheme="minorHAnsi" w:eastAsiaTheme="minorEastAsia" w:hAnsiTheme="minorHAnsi" w:cstheme="minorBidi"/>
          <w:noProof/>
          <w:sz w:val="22"/>
          <w:szCs w:val="22"/>
        </w:rPr>
        <w:tab/>
      </w:r>
      <w:r w:rsidRPr="00EB7322">
        <w:rPr>
          <w:rStyle w:val="Hyperlink"/>
          <w:noProof/>
        </w:rPr>
        <w:t>sqsq0</w:t>
      </w:r>
      <w:r>
        <w:rPr>
          <w:rStyle w:val="Hyperlink"/>
          <w:noProof/>
        </w:rPr>
        <w:t>21</w:t>
      </w:r>
      <w:r w:rsidRPr="00EB7322">
        <w:rPr>
          <w:rStyle w:val="Hyperlink"/>
          <w:noProof/>
        </w:rPr>
        <w:t>d</w:t>
      </w:r>
      <w:r>
        <w:rPr>
          <w:noProof/>
          <w:webHidden/>
        </w:rPr>
        <w:tab/>
      </w:r>
      <w:r w:rsidR="0080164B">
        <w:rPr>
          <w:noProof/>
          <w:webHidden/>
        </w:rPr>
        <w:t>36</w:t>
      </w:r>
      <w:r>
        <w:rPr>
          <w:noProof/>
        </w:rPr>
        <w:fldChar w:fldCharType="end"/>
      </w:r>
    </w:p>
    <w:p w14:paraId="492C38F8" w14:textId="14D77FDC"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21</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3</w:t>
        </w:r>
        <w:r w:rsidR="00ED5112">
          <w:rPr>
            <w:noProof/>
            <w:webHidden/>
          </w:rPr>
          <w:t>7</w:t>
        </w:r>
      </w:hyperlink>
    </w:p>
    <w:p w14:paraId="4092642D" w14:textId="477DAB21"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21</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3</w:t>
        </w:r>
        <w:r w:rsidR="00ED5112">
          <w:rPr>
            <w:noProof/>
            <w:webHidden/>
          </w:rPr>
          <w:t>7</w:t>
        </w:r>
      </w:hyperlink>
    </w:p>
    <w:p w14:paraId="4B19E345" w14:textId="495DF7FD"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21</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37</w:t>
        </w:r>
      </w:hyperlink>
    </w:p>
    <w:p w14:paraId="3B30AE80" w14:textId="4FBE0EE9"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21</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37</w:t>
        </w:r>
      </w:hyperlink>
    </w:p>
    <w:p w14:paraId="55A33592" w14:textId="5D02F9CE"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21.</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37</w:t>
        </w:r>
      </w:hyperlink>
    </w:p>
    <w:p w14:paraId="714B1068"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67C154F9" w14:textId="5E577CCE"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2.22</w:t>
      </w:r>
      <w:r>
        <w:rPr>
          <w:rFonts w:asciiTheme="minorHAnsi" w:eastAsiaTheme="minorEastAsia" w:hAnsiTheme="minorHAnsi" w:cstheme="minorBidi"/>
          <w:noProof/>
          <w:sz w:val="22"/>
          <w:szCs w:val="22"/>
        </w:rPr>
        <w:tab/>
      </w:r>
      <w:r w:rsidRPr="00EB7322">
        <w:rPr>
          <w:rStyle w:val="Hyperlink"/>
          <w:noProof/>
        </w:rPr>
        <w:t>sqsq0</w:t>
      </w:r>
      <w:r>
        <w:rPr>
          <w:rStyle w:val="Hyperlink"/>
          <w:noProof/>
        </w:rPr>
        <w:t>22</w:t>
      </w:r>
      <w:r w:rsidRPr="00EB7322">
        <w:rPr>
          <w:rStyle w:val="Hyperlink"/>
          <w:noProof/>
        </w:rPr>
        <w:t>d</w:t>
      </w:r>
      <w:r>
        <w:rPr>
          <w:noProof/>
          <w:webHidden/>
        </w:rPr>
        <w:tab/>
      </w:r>
      <w:r w:rsidR="0080164B">
        <w:rPr>
          <w:noProof/>
          <w:webHidden/>
        </w:rPr>
        <w:t>3</w:t>
      </w:r>
      <w:r>
        <w:rPr>
          <w:noProof/>
          <w:webHidden/>
        </w:rPr>
        <w:t>7</w:t>
      </w:r>
      <w:r>
        <w:rPr>
          <w:noProof/>
        </w:rPr>
        <w:fldChar w:fldCharType="end"/>
      </w:r>
    </w:p>
    <w:p w14:paraId="7EE5C392" w14:textId="48F68E4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22</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37</w:t>
        </w:r>
      </w:hyperlink>
    </w:p>
    <w:p w14:paraId="4F8CC68D" w14:textId="505DDBE0"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22</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38</w:t>
        </w:r>
      </w:hyperlink>
    </w:p>
    <w:p w14:paraId="66A9FBA4" w14:textId="19A4F7ED"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22</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3</w:t>
        </w:r>
        <w:r w:rsidR="00ED5112">
          <w:rPr>
            <w:noProof/>
            <w:webHidden/>
          </w:rPr>
          <w:t>8</w:t>
        </w:r>
      </w:hyperlink>
    </w:p>
    <w:p w14:paraId="2227BC6A" w14:textId="16853962"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22</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3</w:t>
        </w:r>
        <w:r w:rsidR="00ED5112">
          <w:rPr>
            <w:noProof/>
            <w:webHidden/>
          </w:rPr>
          <w:t>8</w:t>
        </w:r>
      </w:hyperlink>
    </w:p>
    <w:p w14:paraId="6973EF52" w14:textId="7B2198AB"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22.</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3</w:t>
        </w:r>
        <w:r w:rsidR="00ED5112">
          <w:rPr>
            <w:noProof/>
            <w:webHidden/>
          </w:rPr>
          <w:t>8</w:t>
        </w:r>
      </w:hyperlink>
    </w:p>
    <w:p w14:paraId="1FB0FB33"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63A1A845" w14:textId="2B97345C"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2.23</w:t>
      </w:r>
      <w:r>
        <w:rPr>
          <w:rFonts w:asciiTheme="minorHAnsi" w:eastAsiaTheme="minorEastAsia" w:hAnsiTheme="minorHAnsi" w:cstheme="minorBidi"/>
          <w:noProof/>
          <w:sz w:val="22"/>
          <w:szCs w:val="22"/>
        </w:rPr>
        <w:tab/>
      </w:r>
      <w:r w:rsidRPr="00EB7322">
        <w:rPr>
          <w:rStyle w:val="Hyperlink"/>
          <w:noProof/>
        </w:rPr>
        <w:t>sqsq0</w:t>
      </w:r>
      <w:r>
        <w:rPr>
          <w:rStyle w:val="Hyperlink"/>
          <w:noProof/>
        </w:rPr>
        <w:t>23</w:t>
      </w:r>
      <w:r w:rsidRPr="00EB7322">
        <w:rPr>
          <w:rStyle w:val="Hyperlink"/>
          <w:noProof/>
        </w:rPr>
        <w:t>d</w:t>
      </w:r>
      <w:r>
        <w:rPr>
          <w:noProof/>
          <w:webHidden/>
        </w:rPr>
        <w:tab/>
      </w:r>
      <w:r w:rsidR="0080164B">
        <w:rPr>
          <w:noProof/>
          <w:webHidden/>
        </w:rPr>
        <w:t>39</w:t>
      </w:r>
      <w:r>
        <w:rPr>
          <w:noProof/>
        </w:rPr>
        <w:fldChar w:fldCharType="end"/>
      </w:r>
    </w:p>
    <w:p w14:paraId="4BC1499D" w14:textId="5E77A555"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23</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39</w:t>
        </w:r>
      </w:hyperlink>
    </w:p>
    <w:p w14:paraId="5131F11D" w14:textId="15BBEC5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23</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39</w:t>
        </w:r>
      </w:hyperlink>
    </w:p>
    <w:p w14:paraId="03FBC0A7" w14:textId="47D854E7"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23</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39</w:t>
        </w:r>
      </w:hyperlink>
    </w:p>
    <w:p w14:paraId="6C1A7559" w14:textId="004577E7"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23</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40</w:t>
        </w:r>
      </w:hyperlink>
    </w:p>
    <w:p w14:paraId="4E14B764" w14:textId="63328206"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23.</w:t>
        </w:r>
        <w:r w:rsidR="00ED5112" w:rsidRPr="005A3BA3">
          <w:rPr>
            <w:rStyle w:val="Hyperlink"/>
            <w:noProof/>
          </w:rPr>
          <w:t>5</w:t>
        </w:r>
        <w:r w:rsidR="00ED5112">
          <w:rPr>
            <w:rFonts w:asciiTheme="minorHAnsi" w:eastAsiaTheme="minorEastAsia" w:hAnsiTheme="minorHAnsi" w:cstheme="minorBidi"/>
            <w:noProof/>
            <w:sz w:val="22"/>
            <w:szCs w:val="22"/>
          </w:rPr>
          <w:t xml:space="preserve"> </w:t>
        </w:r>
        <w:r w:rsidR="00ED5112" w:rsidRPr="005A3BA3">
          <w:rPr>
            <w:rStyle w:val="Hyperlink"/>
            <w:noProof/>
          </w:rPr>
          <w:t>Troubleshooting</w:t>
        </w:r>
        <w:r w:rsidR="00ED5112">
          <w:rPr>
            <w:noProof/>
            <w:webHidden/>
          </w:rPr>
          <w:tab/>
        </w:r>
        <w:r w:rsidR="0080164B">
          <w:rPr>
            <w:noProof/>
            <w:webHidden/>
          </w:rPr>
          <w:t>40</w:t>
        </w:r>
      </w:hyperlink>
    </w:p>
    <w:p w14:paraId="0BCC4C13"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378F3917" w14:textId="27058EBF"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2.24</w:t>
      </w:r>
      <w:r>
        <w:rPr>
          <w:rFonts w:asciiTheme="minorHAnsi" w:eastAsiaTheme="minorEastAsia" w:hAnsiTheme="minorHAnsi" w:cstheme="minorBidi"/>
          <w:noProof/>
          <w:sz w:val="22"/>
          <w:szCs w:val="22"/>
        </w:rPr>
        <w:tab/>
      </w:r>
      <w:r w:rsidRPr="00EB7322">
        <w:rPr>
          <w:rStyle w:val="Hyperlink"/>
          <w:noProof/>
        </w:rPr>
        <w:t>sqsq0</w:t>
      </w:r>
      <w:r>
        <w:rPr>
          <w:rStyle w:val="Hyperlink"/>
          <w:noProof/>
        </w:rPr>
        <w:t>20</w:t>
      </w:r>
      <w:r w:rsidRPr="00EB7322">
        <w:rPr>
          <w:rStyle w:val="Hyperlink"/>
          <w:noProof/>
        </w:rPr>
        <w:t>d</w:t>
      </w:r>
      <w:r>
        <w:rPr>
          <w:noProof/>
          <w:webHidden/>
        </w:rPr>
        <w:tab/>
      </w:r>
      <w:r w:rsidR="0080164B">
        <w:rPr>
          <w:noProof/>
          <w:webHidden/>
        </w:rPr>
        <w:t>40</w:t>
      </w:r>
      <w:r>
        <w:rPr>
          <w:noProof/>
        </w:rPr>
        <w:fldChar w:fldCharType="end"/>
      </w:r>
    </w:p>
    <w:p w14:paraId="0C8DE613" w14:textId="03B41745"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24</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40</w:t>
        </w:r>
      </w:hyperlink>
    </w:p>
    <w:p w14:paraId="3AC01BA7" w14:textId="02925A80"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24</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40</w:t>
        </w:r>
      </w:hyperlink>
    </w:p>
    <w:p w14:paraId="76F1AAB5" w14:textId="7BA38EDB"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24</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41</w:t>
        </w:r>
      </w:hyperlink>
    </w:p>
    <w:p w14:paraId="302EE82D" w14:textId="30B146FC"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24</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41</w:t>
        </w:r>
      </w:hyperlink>
    </w:p>
    <w:p w14:paraId="128DDB18" w14:textId="0DCE66DA"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24.</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41</w:t>
        </w:r>
      </w:hyperlink>
    </w:p>
    <w:p w14:paraId="671AEBE7"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0ED8E200" w14:textId="47114A10"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2.25</w:t>
      </w:r>
      <w:r>
        <w:rPr>
          <w:rFonts w:asciiTheme="minorHAnsi" w:eastAsiaTheme="minorEastAsia" w:hAnsiTheme="minorHAnsi" w:cstheme="minorBidi"/>
          <w:noProof/>
          <w:sz w:val="22"/>
          <w:szCs w:val="22"/>
        </w:rPr>
        <w:tab/>
      </w:r>
      <w:r w:rsidRPr="00EB7322">
        <w:rPr>
          <w:rStyle w:val="Hyperlink"/>
          <w:noProof/>
        </w:rPr>
        <w:t>sqsq0</w:t>
      </w:r>
      <w:r>
        <w:rPr>
          <w:rStyle w:val="Hyperlink"/>
          <w:noProof/>
        </w:rPr>
        <w:t>25</w:t>
      </w:r>
      <w:r w:rsidRPr="00EB7322">
        <w:rPr>
          <w:rStyle w:val="Hyperlink"/>
          <w:noProof/>
        </w:rPr>
        <w:t>d</w:t>
      </w:r>
      <w:r>
        <w:rPr>
          <w:noProof/>
          <w:webHidden/>
        </w:rPr>
        <w:tab/>
      </w:r>
      <w:r w:rsidR="0080164B">
        <w:rPr>
          <w:noProof/>
          <w:webHidden/>
        </w:rPr>
        <w:t>41</w:t>
      </w:r>
      <w:r>
        <w:rPr>
          <w:noProof/>
        </w:rPr>
        <w:fldChar w:fldCharType="end"/>
      </w:r>
    </w:p>
    <w:p w14:paraId="3162CEC0" w14:textId="7AFDFEE1"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25</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41</w:t>
        </w:r>
      </w:hyperlink>
    </w:p>
    <w:p w14:paraId="36A270CB" w14:textId="7F0B18B7"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25</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42</w:t>
        </w:r>
      </w:hyperlink>
    </w:p>
    <w:p w14:paraId="10CDFBCF" w14:textId="26C2D9FD"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25</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42</w:t>
        </w:r>
      </w:hyperlink>
    </w:p>
    <w:p w14:paraId="4941E26E" w14:textId="6FC97EB1"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25</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42</w:t>
        </w:r>
      </w:hyperlink>
    </w:p>
    <w:p w14:paraId="7F987292" w14:textId="0D71FA22"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25.</w:t>
        </w:r>
        <w:r w:rsidR="00ED5112" w:rsidRPr="005A3BA3">
          <w:rPr>
            <w:rStyle w:val="Hyperlink"/>
            <w:noProof/>
          </w:rPr>
          <w:t>5</w:t>
        </w:r>
        <w:r w:rsidR="00ED5112">
          <w:rPr>
            <w:rFonts w:asciiTheme="minorHAnsi" w:eastAsiaTheme="minorEastAsia" w:hAnsiTheme="minorHAnsi" w:cstheme="minorBidi"/>
            <w:noProof/>
            <w:sz w:val="22"/>
            <w:szCs w:val="22"/>
          </w:rPr>
          <w:t xml:space="preserve"> </w:t>
        </w:r>
        <w:r w:rsidR="00ED5112" w:rsidRPr="005A3BA3">
          <w:rPr>
            <w:rStyle w:val="Hyperlink"/>
            <w:noProof/>
          </w:rPr>
          <w:t>Troubleshooting</w:t>
        </w:r>
        <w:r w:rsidR="00ED5112">
          <w:rPr>
            <w:noProof/>
            <w:webHidden/>
          </w:rPr>
          <w:tab/>
        </w:r>
        <w:r w:rsidR="0080164B">
          <w:rPr>
            <w:noProof/>
            <w:webHidden/>
          </w:rPr>
          <w:t>42</w:t>
        </w:r>
      </w:hyperlink>
    </w:p>
    <w:p w14:paraId="1670385D"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6A2EFBDC" w14:textId="7BE3808E"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2.26</w:t>
      </w:r>
      <w:r>
        <w:rPr>
          <w:rFonts w:asciiTheme="minorHAnsi" w:eastAsiaTheme="minorEastAsia" w:hAnsiTheme="minorHAnsi" w:cstheme="minorBidi"/>
          <w:noProof/>
          <w:sz w:val="22"/>
          <w:szCs w:val="22"/>
        </w:rPr>
        <w:tab/>
      </w:r>
      <w:r w:rsidRPr="00EB7322">
        <w:rPr>
          <w:rStyle w:val="Hyperlink"/>
          <w:noProof/>
        </w:rPr>
        <w:t>sqsq0</w:t>
      </w:r>
      <w:r>
        <w:rPr>
          <w:rStyle w:val="Hyperlink"/>
          <w:noProof/>
        </w:rPr>
        <w:t>26</w:t>
      </w:r>
      <w:r w:rsidRPr="00EB7322">
        <w:rPr>
          <w:rStyle w:val="Hyperlink"/>
          <w:noProof/>
        </w:rPr>
        <w:t>d</w:t>
      </w:r>
      <w:r>
        <w:rPr>
          <w:noProof/>
          <w:webHidden/>
        </w:rPr>
        <w:tab/>
      </w:r>
      <w:r w:rsidR="0080164B">
        <w:rPr>
          <w:noProof/>
          <w:webHidden/>
        </w:rPr>
        <w:t>43</w:t>
      </w:r>
      <w:r>
        <w:rPr>
          <w:noProof/>
        </w:rPr>
        <w:fldChar w:fldCharType="end"/>
      </w:r>
    </w:p>
    <w:p w14:paraId="278109FB" w14:textId="526D9397"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26</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43</w:t>
        </w:r>
      </w:hyperlink>
    </w:p>
    <w:p w14:paraId="1C689A9B" w14:textId="767E89EE"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26</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43</w:t>
        </w:r>
      </w:hyperlink>
    </w:p>
    <w:p w14:paraId="73FFFD87" w14:textId="21FA816F"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26</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43</w:t>
        </w:r>
      </w:hyperlink>
    </w:p>
    <w:p w14:paraId="3EAE2059" w14:textId="732F15E3"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26</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44</w:t>
        </w:r>
      </w:hyperlink>
    </w:p>
    <w:p w14:paraId="391BDD5C" w14:textId="2CCC5D8B"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26.</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44</w:t>
        </w:r>
      </w:hyperlink>
    </w:p>
    <w:p w14:paraId="7D07E2E4" w14:textId="77777777" w:rsidR="00ED5112" w:rsidRDefault="00ED5112" w:rsidP="00ED5112">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3298482E" w14:textId="381F1227" w:rsidR="00ED5112" w:rsidRDefault="00ED5112" w:rsidP="00ED5112">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w:t>
      </w:r>
      <w:r w:rsidR="005A6B61">
        <w:rPr>
          <w:rStyle w:val="Hyperlink"/>
          <w:noProof/>
        </w:rPr>
        <w:t>7</w:t>
      </w:r>
      <w:r>
        <w:rPr>
          <w:rFonts w:asciiTheme="minorHAnsi" w:eastAsiaTheme="minorEastAsia" w:hAnsiTheme="minorHAnsi" w:cstheme="minorBidi"/>
          <w:noProof/>
          <w:sz w:val="22"/>
          <w:szCs w:val="22"/>
        </w:rPr>
        <w:tab/>
      </w:r>
      <w:r w:rsidRPr="00EB7322">
        <w:rPr>
          <w:rStyle w:val="Hyperlink"/>
          <w:noProof/>
        </w:rPr>
        <w:t>sqsq0</w:t>
      </w:r>
      <w:r>
        <w:rPr>
          <w:rStyle w:val="Hyperlink"/>
          <w:noProof/>
        </w:rPr>
        <w:t>2</w:t>
      </w:r>
      <w:r w:rsidR="005A6B61">
        <w:rPr>
          <w:rStyle w:val="Hyperlink"/>
          <w:noProof/>
        </w:rPr>
        <w:t>7</w:t>
      </w:r>
      <w:r w:rsidRPr="00EB7322">
        <w:rPr>
          <w:rStyle w:val="Hyperlink"/>
          <w:noProof/>
        </w:rPr>
        <w:t>d</w:t>
      </w:r>
      <w:r>
        <w:rPr>
          <w:noProof/>
          <w:webHidden/>
        </w:rPr>
        <w:tab/>
      </w:r>
      <w:r w:rsidR="0080164B">
        <w:rPr>
          <w:noProof/>
          <w:webHidden/>
        </w:rPr>
        <w:t>44</w:t>
      </w:r>
      <w:r>
        <w:rPr>
          <w:noProof/>
        </w:rPr>
        <w:fldChar w:fldCharType="end"/>
      </w:r>
    </w:p>
    <w:p w14:paraId="1715D039" w14:textId="714B3DF5"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ED5112" w:rsidRPr="005A3BA3">
          <w:rPr>
            <w:rStyle w:val="Hyperlink"/>
            <w:noProof/>
          </w:rPr>
          <w:t>2.</w:t>
        </w:r>
        <w:r w:rsidR="00ED5112">
          <w:rPr>
            <w:rStyle w:val="Hyperlink"/>
            <w:noProof/>
          </w:rPr>
          <w:t>2</w:t>
        </w:r>
        <w:r w:rsidR="005A6B61">
          <w:rPr>
            <w:rStyle w:val="Hyperlink"/>
            <w:noProof/>
          </w:rPr>
          <w:t>7</w:t>
        </w:r>
        <w:r w:rsidR="00ED5112" w:rsidRPr="005A3BA3">
          <w:rPr>
            <w:rStyle w:val="Hyperlink"/>
            <w:noProof/>
          </w:rPr>
          <w:t>.1</w:t>
        </w:r>
        <w:r w:rsidR="00ED5112">
          <w:rPr>
            <w:rFonts w:asciiTheme="minorHAnsi" w:eastAsiaTheme="minorEastAsia" w:hAnsiTheme="minorHAnsi" w:cstheme="minorBidi"/>
            <w:noProof/>
            <w:sz w:val="22"/>
            <w:szCs w:val="22"/>
          </w:rPr>
          <w:tab/>
        </w:r>
        <w:r w:rsidR="00ED5112" w:rsidRPr="005A3BA3">
          <w:rPr>
            <w:rStyle w:val="Hyperlink"/>
            <w:noProof/>
          </w:rPr>
          <w:t>Overview</w:t>
        </w:r>
        <w:r w:rsidR="00ED5112">
          <w:rPr>
            <w:noProof/>
            <w:webHidden/>
          </w:rPr>
          <w:tab/>
        </w:r>
        <w:r w:rsidR="0080164B">
          <w:rPr>
            <w:noProof/>
            <w:webHidden/>
          </w:rPr>
          <w:t>44</w:t>
        </w:r>
      </w:hyperlink>
    </w:p>
    <w:p w14:paraId="3AE1E76F" w14:textId="0E992FE7"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ED5112" w:rsidRPr="005A3BA3">
          <w:rPr>
            <w:rStyle w:val="Hyperlink"/>
            <w:noProof/>
          </w:rPr>
          <w:t>2.</w:t>
        </w:r>
        <w:r w:rsidR="00ED5112">
          <w:rPr>
            <w:rStyle w:val="Hyperlink"/>
            <w:noProof/>
          </w:rPr>
          <w:t>2</w:t>
        </w:r>
        <w:r w:rsidR="005A6B61">
          <w:rPr>
            <w:rStyle w:val="Hyperlink"/>
            <w:noProof/>
          </w:rPr>
          <w:t>7</w:t>
        </w:r>
        <w:r w:rsidR="00ED5112" w:rsidRPr="005A3BA3">
          <w:rPr>
            <w:rStyle w:val="Hyperlink"/>
            <w:noProof/>
          </w:rPr>
          <w:t>.2</w:t>
        </w:r>
        <w:r w:rsidR="00ED5112">
          <w:rPr>
            <w:rFonts w:asciiTheme="minorHAnsi" w:eastAsiaTheme="minorEastAsia" w:hAnsiTheme="minorHAnsi" w:cstheme="minorBidi"/>
            <w:noProof/>
            <w:sz w:val="22"/>
            <w:szCs w:val="22"/>
          </w:rPr>
          <w:tab/>
        </w:r>
        <w:r w:rsidR="00ED5112" w:rsidRPr="005A3BA3">
          <w:rPr>
            <w:rStyle w:val="Hyperlink"/>
            <w:noProof/>
          </w:rPr>
          <w:t>Purpose</w:t>
        </w:r>
        <w:r w:rsidR="00ED5112">
          <w:rPr>
            <w:noProof/>
            <w:webHidden/>
          </w:rPr>
          <w:tab/>
        </w:r>
        <w:r w:rsidR="0080164B">
          <w:rPr>
            <w:noProof/>
            <w:webHidden/>
          </w:rPr>
          <w:t>44</w:t>
        </w:r>
      </w:hyperlink>
    </w:p>
    <w:p w14:paraId="0778672B" w14:textId="11FF5D8B"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ED5112" w:rsidRPr="005A3BA3">
          <w:rPr>
            <w:rStyle w:val="Hyperlink"/>
            <w:noProof/>
          </w:rPr>
          <w:t>2.</w:t>
        </w:r>
        <w:r w:rsidR="00ED5112">
          <w:rPr>
            <w:rStyle w:val="Hyperlink"/>
            <w:noProof/>
          </w:rPr>
          <w:t>2</w:t>
        </w:r>
        <w:r w:rsidR="005A6B61">
          <w:rPr>
            <w:rStyle w:val="Hyperlink"/>
            <w:noProof/>
          </w:rPr>
          <w:t>7</w:t>
        </w:r>
        <w:r w:rsidR="00ED5112" w:rsidRPr="005A3BA3">
          <w:rPr>
            <w:rStyle w:val="Hyperlink"/>
            <w:noProof/>
          </w:rPr>
          <w:t>.3</w:t>
        </w:r>
        <w:r w:rsidR="00ED5112">
          <w:rPr>
            <w:rFonts w:asciiTheme="minorHAnsi" w:eastAsiaTheme="minorEastAsia" w:hAnsiTheme="minorHAnsi" w:cstheme="minorBidi"/>
            <w:noProof/>
            <w:sz w:val="22"/>
            <w:szCs w:val="22"/>
          </w:rPr>
          <w:tab/>
        </w:r>
        <w:r w:rsidR="00ED5112" w:rsidRPr="005A3BA3">
          <w:rPr>
            <w:rStyle w:val="Hyperlink"/>
            <w:noProof/>
          </w:rPr>
          <w:t>Setup</w:t>
        </w:r>
        <w:r w:rsidR="00ED5112">
          <w:rPr>
            <w:noProof/>
            <w:webHidden/>
          </w:rPr>
          <w:tab/>
        </w:r>
        <w:r w:rsidR="0080164B">
          <w:rPr>
            <w:noProof/>
            <w:webHidden/>
          </w:rPr>
          <w:t>45</w:t>
        </w:r>
      </w:hyperlink>
    </w:p>
    <w:p w14:paraId="311A87EE" w14:textId="6350DBA4" w:rsidR="00ED5112" w:rsidRDefault="0063750A" w:rsidP="00ED5112">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ED5112" w:rsidRPr="005A3BA3">
          <w:rPr>
            <w:rStyle w:val="Hyperlink"/>
            <w:noProof/>
          </w:rPr>
          <w:t>2.</w:t>
        </w:r>
        <w:r w:rsidR="00ED5112">
          <w:rPr>
            <w:rStyle w:val="Hyperlink"/>
            <w:noProof/>
          </w:rPr>
          <w:t>2</w:t>
        </w:r>
        <w:r w:rsidR="005A6B61">
          <w:rPr>
            <w:rStyle w:val="Hyperlink"/>
            <w:noProof/>
          </w:rPr>
          <w:t>7</w:t>
        </w:r>
        <w:r w:rsidR="00ED5112" w:rsidRPr="005A3BA3">
          <w:rPr>
            <w:rStyle w:val="Hyperlink"/>
            <w:noProof/>
          </w:rPr>
          <w:t>.4</w:t>
        </w:r>
        <w:r w:rsidR="00ED5112">
          <w:rPr>
            <w:rFonts w:asciiTheme="minorHAnsi" w:eastAsiaTheme="minorEastAsia" w:hAnsiTheme="minorHAnsi" w:cstheme="minorBidi"/>
            <w:noProof/>
            <w:sz w:val="22"/>
            <w:szCs w:val="22"/>
          </w:rPr>
          <w:tab/>
        </w:r>
        <w:r w:rsidR="00ED5112" w:rsidRPr="005A3BA3">
          <w:rPr>
            <w:rStyle w:val="Hyperlink"/>
            <w:noProof/>
          </w:rPr>
          <w:t>Shouts</w:t>
        </w:r>
        <w:r w:rsidR="00ED5112">
          <w:rPr>
            <w:noProof/>
            <w:webHidden/>
          </w:rPr>
          <w:tab/>
        </w:r>
        <w:r w:rsidR="0080164B">
          <w:rPr>
            <w:noProof/>
            <w:webHidden/>
          </w:rPr>
          <w:t>45</w:t>
        </w:r>
      </w:hyperlink>
    </w:p>
    <w:p w14:paraId="61DD8ED9" w14:textId="05B65C9C" w:rsidR="00ED5112" w:rsidRPr="00E81DE2" w:rsidRDefault="0063750A" w:rsidP="00ED5112">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ED5112" w:rsidRPr="005A3BA3">
          <w:rPr>
            <w:rStyle w:val="Hyperlink"/>
            <w:noProof/>
          </w:rPr>
          <w:t>2.</w:t>
        </w:r>
        <w:r w:rsidR="00ED5112">
          <w:rPr>
            <w:rStyle w:val="Hyperlink"/>
            <w:noProof/>
          </w:rPr>
          <w:t>2</w:t>
        </w:r>
        <w:r w:rsidR="005A6B61">
          <w:rPr>
            <w:rStyle w:val="Hyperlink"/>
            <w:noProof/>
          </w:rPr>
          <w:t>7</w:t>
        </w:r>
        <w:r w:rsidR="00ED5112">
          <w:rPr>
            <w:rStyle w:val="Hyperlink"/>
            <w:noProof/>
          </w:rPr>
          <w:t>.</w:t>
        </w:r>
        <w:r w:rsidR="00ED5112" w:rsidRPr="005A3BA3">
          <w:rPr>
            <w:rStyle w:val="Hyperlink"/>
            <w:noProof/>
          </w:rPr>
          <w:t>5</w:t>
        </w:r>
        <w:r w:rsidR="00ED5112">
          <w:rPr>
            <w:rFonts w:asciiTheme="minorHAnsi" w:eastAsiaTheme="minorEastAsia" w:hAnsiTheme="minorHAnsi" w:cstheme="minorBidi"/>
            <w:noProof/>
            <w:sz w:val="22"/>
            <w:szCs w:val="22"/>
          </w:rPr>
          <w:tab/>
        </w:r>
        <w:r w:rsidR="00ED5112" w:rsidRPr="005A3BA3">
          <w:rPr>
            <w:rStyle w:val="Hyperlink"/>
            <w:noProof/>
          </w:rPr>
          <w:t>Troubleshooting</w:t>
        </w:r>
        <w:r w:rsidR="00ED5112">
          <w:rPr>
            <w:noProof/>
            <w:webHidden/>
          </w:rPr>
          <w:tab/>
        </w:r>
        <w:r w:rsidR="0080164B">
          <w:rPr>
            <w:noProof/>
            <w:webHidden/>
          </w:rPr>
          <w:t>45</w:t>
        </w:r>
      </w:hyperlink>
    </w:p>
    <w:p w14:paraId="0362B66C" w14:textId="77777777" w:rsidR="00512989" w:rsidRPr="00512989" w:rsidRDefault="00512989" w:rsidP="00512989"/>
    <w:p w14:paraId="3D9E819F"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04DF733A" w14:textId="17425EBE" w:rsidR="005A6B61" w:rsidRDefault="005A6B61"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2.28</w:t>
      </w:r>
      <w:r>
        <w:rPr>
          <w:rFonts w:asciiTheme="minorHAnsi" w:eastAsiaTheme="minorEastAsia" w:hAnsiTheme="minorHAnsi" w:cstheme="minorBidi"/>
          <w:noProof/>
          <w:sz w:val="22"/>
          <w:szCs w:val="22"/>
        </w:rPr>
        <w:tab/>
      </w:r>
      <w:r w:rsidRPr="00EB7322">
        <w:rPr>
          <w:rStyle w:val="Hyperlink"/>
          <w:noProof/>
        </w:rPr>
        <w:t>sqsq0</w:t>
      </w:r>
      <w:r>
        <w:rPr>
          <w:rStyle w:val="Hyperlink"/>
          <w:noProof/>
        </w:rPr>
        <w:t>28</w:t>
      </w:r>
      <w:r w:rsidRPr="00EB7322">
        <w:rPr>
          <w:rStyle w:val="Hyperlink"/>
          <w:noProof/>
        </w:rPr>
        <w:t>d</w:t>
      </w:r>
      <w:r>
        <w:rPr>
          <w:noProof/>
          <w:webHidden/>
        </w:rPr>
        <w:tab/>
      </w:r>
      <w:r w:rsidR="0080164B">
        <w:rPr>
          <w:noProof/>
          <w:webHidden/>
        </w:rPr>
        <w:t>45</w:t>
      </w:r>
      <w:r>
        <w:rPr>
          <w:noProof/>
        </w:rPr>
        <w:fldChar w:fldCharType="end"/>
      </w:r>
    </w:p>
    <w:p w14:paraId="0B542FF8" w14:textId="6F100CA7"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5A6B61" w:rsidRPr="005A3BA3">
          <w:rPr>
            <w:rStyle w:val="Hyperlink"/>
            <w:noProof/>
          </w:rPr>
          <w:t>2.</w:t>
        </w:r>
        <w:r w:rsidR="005A6B61">
          <w:rPr>
            <w:rStyle w:val="Hyperlink"/>
            <w:noProof/>
          </w:rPr>
          <w:t>28</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r w:rsidR="0080164B">
          <w:rPr>
            <w:noProof/>
            <w:webHidden/>
          </w:rPr>
          <w:t>45</w:t>
        </w:r>
      </w:hyperlink>
    </w:p>
    <w:p w14:paraId="37C103E7" w14:textId="602819FC"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5A6B61" w:rsidRPr="005A3BA3">
          <w:rPr>
            <w:rStyle w:val="Hyperlink"/>
            <w:noProof/>
          </w:rPr>
          <w:t>2.</w:t>
        </w:r>
        <w:r w:rsidR="005A6B61">
          <w:rPr>
            <w:rStyle w:val="Hyperlink"/>
            <w:noProof/>
          </w:rPr>
          <w:t>28</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r w:rsidR="0080164B">
          <w:rPr>
            <w:noProof/>
            <w:webHidden/>
          </w:rPr>
          <w:t>46</w:t>
        </w:r>
      </w:hyperlink>
    </w:p>
    <w:p w14:paraId="02BF8159" w14:textId="72397C21"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5A6B61" w:rsidRPr="005A3BA3">
          <w:rPr>
            <w:rStyle w:val="Hyperlink"/>
            <w:noProof/>
          </w:rPr>
          <w:t>2.</w:t>
        </w:r>
        <w:r w:rsidR="005A6B61">
          <w:rPr>
            <w:rStyle w:val="Hyperlink"/>
            <w:noProof/>
          </w:rPr>
          <w:t>28</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r w:rsidR="0080164B">
          <w:rPr>
            <w:noProof/>
            <w:webHidden/>
          </w:rPr>
          <w:t>46</w:t>
        </w:r>
      </w:hyperlink>
    </w:p>
    <w:p w14:paraId="07D1F14D" w14:textId="33AC05E7"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5A6B61" w:rsidRPr="005A3BA3">
          <w:rPr>
            <w:rStyle w:val="Hyperlink"/>
            <w:noProof/>
          </w:rPr>
          <w:t>2.</w:t>
        </w:r>
        <w:r w:rsidR="005A6B61">
          <w:rPr>
            <w:rStyle w:val="Hyperlink"/>
            <w:noProof/>
          </w:rPr>
          <w:t>28</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r w:rsidR="0080164B">
          <w:rPr>
            <w:noProof/>
            <w:webHidden/>
          </w:rPr>
          <w:t>46</w:t>
        </w:r>
      </w:hyperlink>
    </w:p>
    <w:p w14:paraId="1C22D2C5" w14:textId="3BE3B2AF" w:rsidR="005A6B61" w:rsidRPr="00E81DE2" w:rsidRDefault="0063750A" w:rsidP="005A6B61">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5A6B61" w:rsidRPr="005A3BA3">
          <w:rPr>
            <w:rStyle w:val="Hyperlink"/>
            <w:noProof/>
          </w:rPr>
          <w:t>2.</w:t>
        </w:r>
        <w:r w:rsidR="005A6B61">
          <w:rPr>
            <w:rStyle w:val="Hyperlink"/>
            <w:noProof/>
          </w:rPr>
          <w:t>28.</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r w:rsidR="0080164B">
          <w:rPr>
            <w:noProof/>
            <w:webHidden/>
          </w:rPr>
          <w:t>46</w:t>
        </w:r>
      </w:hyperlink>
    </w:p>
    <w:p w14:paraId="7EFC9816"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3B636E5A" w14:textId="49CA7102" w:rsidR="005A6B61" w:rsidRDefault="005A6B61"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2.29</w:t>
      </w:r>
      <w:r>
        <w:rPr>
          <w:rFonts w:asciiTheme="minorHAnsi" w:eastAsiaTheme="minorEastAsia" w:hAnsiTheme="minorHAnsi" w:cstheme="minorBidi"/>
          <w:noProof/>
          <w:sz w:val="22"/>
          <w:szCs w:val="22"/>
        </w:rPr>
        <w:tab/>
      </w:r>
      <w:r w:rsidRPr="00EB7322">
        <w:rPr>
          <w:rStyle w:val="Hyperlink"/>
          <w:noProof/>
        </w:rPr>
        <w:t>sqsq0</w:t>
      </w:r>
      <w:r>
        <w:rPr>
          <w:rStyle w:val="Hyperlink"/>
          <w:noProof/>
        </w:rPr>
        <w:t>29</w:t>
      </w:r>
      <w:r w:rsidRPr="00EB7322">
        <w:rPr>
          <w:rStyle w:val="Hyperlink"/>
          <w:noProof/>
        </w:rPr>
        <w:t>d</w:t>
      </w:r>
      <w:r>
        <w:rPr>
          <w:noProof/>
          <w:webHidden/>
        </w:rPr>
        <w:tab/>
      </w:r>
      <w:r w:rsidR="0080164B">
        <w:rPr>
          <w:noProof/>
          <w:webHidden/>
        </w:rPr>
        <w:t>46</w:t>
      </w:r>
      <w:r>
        <w:rPr>
          <w:noProof/>
        </w:rPr>
        <w:fldChar w:fldCharType="end"/>
      </w:r>
    </w:p>
    <w:p w14:paraId="708D5992" w14:textId="0C52A88B"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5A6B61" w:rsidRPr="005A3BA3">
          <w:rPr>
            <w:rStyle w:val="Hyperlink"/>
            <w:noProof/>
          </w:rPr>
          <w:t>2.</w:t>
        </w:r>
        <w:r w:rsidR="005A6B61">
          <w:rPr>
            <w:rStyle w:val="Hyperlink"/>
            <w:noProof/>
          </w:rPr>
          <w:t>29</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r w:rsidR="0080164B">
          <w:rPr>
            <w:noProof/>
            <w:webHidden/>
          </w:rPr>
          <w:t>46</w:t>
        </w:r>
      </w:hyperlink>
    </w:p>
    <w:p w14:paraId="79B21EEF" w14:textId="341B34E6"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5A6B61" w:rsidRPr="005A3BA3">
          <w:rPr>
            <w:rStyle w:val="Hyperlink"/>
            <w:noProof/>
          </w:rPr>
          <w:t>2.</w:t>
        </w:r>
        <w:r w:rsidR="005A6B61">
          <w:rPr>
            <w:rStyle w:val="Hyperlink"/>
            <w:noProof/>
          </w:rPr>
          <w:t>29</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r w:rsidR="0080164B">
          <w:rPr>
            <w:noProof/>
            <w:webHidden/>
          </w:rPr>
          <w:t>4</w:t>
        </w:r>
        <w:r w:rsidR="005A6B61">
          <w:rPr>
            <w:noProof/>
            <w:webHidden/>
          </w:rPr>
          <w:t>7</w:t>
        </w:r>
      </w:hyperlink>
    </w:p>
    <w:p w14:paraId="4159C26A" w14:textId="6EBCD8D7"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5A6B61" w:rsidRPr="005A3BA3">
          <w:rPr>
            <w:rStyle w:val="Hyperlink"/>
            <w:noProof/>
          </w:rPr>
          <w:t>2.</w:t>
        </w:r>
        <w:r w:rsidR="005A6B61">
          <w:rPr>
            <w:rStyle w:val="Hyperlink"/>
            <w:noProof/>
          </w:rPr>
          <w:t>29</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r w:rsidR="0080164B">
          <w:rPr>
            <w:noProof/>
            <w:webHidden/>
          </w:rPr>
          <w:t>47</w:t>
        </w:r>
      </w:hyperlink>
    </w:p>
    <w:p w14:paraId="2B8445A2" w14:textId="338258C6"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5A6B61" w:rsidRPr="005A3BA3">
          <w:rPr>
            <w:rStyle w:val="Hyperlink"/>
            <w:noProof/>
          </w:rPr>
          <w:t>2.</w:t>
        </w:r>
        <w:r w:rsidR="005A6B61">
          <w:rPr>
            <w:rStyle w:val="Hyperlink"/>
            <w:noProof/>
          </w:rPr>
          <w:t>29</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r w:rsidR="0080164B">
          <w:rPr>
            <w:noProof/>
            <w:webHidden/>
          </w:rPr>
          <w:t>47</w:t>
        </w:r>
      </w:hyperlink>
    </w:p>
    <w:p w14:paraId="0C702BA0" w14:textId="4AEFE26D" w:rsidR="005A6B61" w:rsidRPr="00E81DE2" w:rsidRDefault="0063750A" w:rsidP="005A6B61">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5A6B61" w:rsidRPr="005A3BA3">
          <w:rPr>
            <w:rStyle w:val="Hyperlink"/>
            <w:noProof/>
          </w:rPr>
          <w:t>2.</w:t>
        </w:r>
        <w:r w:rsidR="005A6B61">
          <w:rPr>
            <w:rStyle w:val="Hyperlink"/>
            <w:noProof/>
          </w:rPr>
          <w:t>29.</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r w:rsidR="0080164B">
          <w:rPr>
            <w:noProof/>
            <w:webHidden/>
          </w:rPr>
          <w:t>4</w:t>
        </w:r>
        <w:r w:rsidR="005A6B61">
          <w:rPr>
            <w:noProof/>
            <w:webHidden/>
          </w:rPr>
          <w:t>8</w:t>
        </w:r>
      </w:hyperlink>
    </w:p>
    <w:p w14:paraId="46464F73"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1262BCB5" w14:textId="24BF90F7" w:rsidR="005A6B61" w:rsidRDefault="005A6B61"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2.30</w:t>
      </w:r>
      <w:r>
        <w:rPr>
          <w:rFonts w:asciiTheme="minorHAnsi" w:eastAsiaTheme="minorEastAsia" w:hAnsiTheme="minorHAnsi" w:cstheme="minorBidi"/>
          <w:noProof/>
          <w:sz w:val="22"/>
          <w:szCs w:val="22"/>
        </w:rPr>
        <w:tab/>
      </w:r>
      <w:r w:rsidRPr="00EB7322">
        <w:rPr>
          <w:rStyle w:val="Hyperlink"/>
          <w:noProof/>
        </w:rPr>
        <w:t>sqsq0</w:t>
      </w:r>
      <w:r>
        <w:rPr>
          <w:rStyle w:val="Hyperlink"/>
          <w:noProof/>
        </w:rPr>
        <w:t>30</w:t>
      </w:r>
      <w:r w:rsidRPr="00EB7322">
        <w:rPr>
          <w:rStyle w:val="Hyperlink"/>
          <w:noProof/>
        </w:rPr>
        <w:t>d</w:t>
      </w:r>
      <w:r>
        <w:rPr>
          <w:noProof/>
          <w:webHidden/>
        </w:rPr>
        <w:tab/>
      </w:r>
      <w:r w:rsidR="0080164B">
        <w:rPr>
          <w:noProof/>
          <w:webHidden/>
        </w:rPr>
        <w:t>48</w:t>
      </w:r>
      <w:r>
        <w:rPr>
          <w:noProof/>
        </w:rPr>
        <w:fldChar w:fldCharType="end"/>
      </w:r>
    </w:p>
    <w:p w14:paraId="70EE1BA1" w14:textId="4188D0A9"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5A6B61" w:rsidRPr="005A3BA3">
          <w:rPr>
            <w:rStyle w:val="Hyperlink"/>
            <w:noProof/>
          </w:rPr>
          <w:t>2.</w:t>
        </w:r>
        <w:r w:rsidR="005A6B61">
          <w:rPr>
            <w:rStyle w:val="Hyperlink"/>
            <w:noProof/>
          </w:rPr>
          <w:t>30</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r w:rsidR="0080164B">
          <w:rPr>
            <w:noProof/>
            <w:webHidden/>
          </w:rPr>
          <w:t>48</w:t>
        </w:r>
      </w:hyperlink>
    </w:p>
    <w:p w14:paraId="79A6F24F" w14:textId="79A3B2CB"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5A6B61" w:rsidRPr="005A3BA3">
          <w:rPr>
            <w:rStyle w:val="Hyperlink"/>
            <w:noProof/>
          </w:rPr>
          <w:t>2.</w:t>
        </w:r>
        <w:r w:rsidR="005A6B61">
          <w:rPr>
            <w:rStyle w:val="Hyperlink"/>
            <w:noProof/>
          </w:rPr>
          <w:t>30</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r w:rsidR="0080164B">
          <w:rPr>
            <w:noProof/>
            <w:webHidden/>
          </w:rPr>
          <w:t>48</w:t>
        </w:r>
      </w:hyperlink>
    </w:p>
    <w:p w14:paraId="14AAC699" w14:textId="4B0D6FAE"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5A6B61" w:rsidRPr="005A3BA3">
          <w:rPr>
            <w:rStyle w:val="Hyperlink"/>
            <w:noProof/>
          </w:rPr>
          <w:t>2.</w:t>
        </w:r>
        <w:r w:rsidR="005A6B61">
          <w:rPr>
            <w:rStyle w:val="Hyperlink"/>
            <w:noProof/>
          </w:rPr>
          <w:t>30</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r w:rsidR="0080164B">
          <w:rPr>
            <w:noProof/>
            <w:webHidden/>
          </w:rPr>
          <w:t>48</w:t>
        </w:r>
      </w:hyperlink>
    </w:p>
    <w:p w14:paraId="7691A5D5" w14:textId="0010C840"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5A6B61" w:rsidRPr="005A3BA3">
          <w:rPr>
            <w:rStyle w:val="Hyperlink"/>
            <w:noProof/>
          </w:rPr>
          <w:t>2.</w:t>
        </w:r>
        <w:r w:rsidR="005A6B61">
          <w:rPr>
            <w:rStyle w:val="Hyperlink"/>
            <w:noProof/>
          </w:rPr>
          <w:t>30</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r w:rsidR="0080164B">
          <w:rPr>
            <w:noProof/>
            <w:webHidden/>
          </w:rPr>
          <w:t>49</w:t>
        </w:r>
      </w:hyperlink>
    </w:p>
    <w:p w14:paraId="4C93DCCE" w14:textId="4846A006" w:rsidR="005A6B61" w:rsidRPr="00E81DE2" w:rsidRDefault="0063750A" w:rsidP="005A6B61">
      <w:pPr>
        <w:pStyle w:val="TOC2"/>
        <w:tabs>
          <w:tab w:val="left" w:pos="880"/>
          <w:tab w:val="right" w:leader="dot" w:pos="8630"/>
        </w:tabs>
        <w:rPr>
          <w:rFonts w:asciiTheme="minorHAnsi" w:eastAsiaTheme="minorEastAsia" w:hAnsiTheme="minorHAnsi" w:cstheme="minorBidi"/>
          <w:noProof/>
          <w:sz w:val="22"/>
          <w:szCs w:val="22"/>
        </w:rPr>
      </w:pPr>
      <w:hyperlink w:anchor="_Toc16692812" w:history="1">
        <w:r w:rsidR="005A6B61" w:rsidRPr="005A3BA3">
          <w:rPr>
            <w:rStyle w:val="Hyperlink"/>
            <w:noProof/>
          </w:rPr>
          <w:t>2.</w:t>
        </w:r>
        <w:r w:rsidR="005A6B61">
          <w:rPr>
            <w:rStyle w:val="Hyperlink"/>
            <w:noProof/>
          </w:rPr>
          <w:t>30.</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r w:rsidR="0080164B">
          <w:rPr>
            <w:noProof/>
            <w:webHidden/>
          </w:rPr>
          <w:t>49</w:t>
        </w:r>
      </w:hyperlink>
    </w:p>
    <w:p w14:paraId="5F8AB190"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66CABC46" w14:textId="1C923B5F" w:rsidR="005A6B61" w:rsidRDefault="005A6B61"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2.31</w:t>
      </w:r>
      <w:r>
        <w:rPr>
          <w:rFonts w:asciiTheme="minorHAnsi" w:eastAsiaTheme="minorEastAsia" w:hAnsiTheme="minorHAnsi" w:cstheme="minorBidi"/>
          <w:noProof/>
          <w:sz w:val="22"/>
          <w:szCs w:val="22"/>
        </w:rPr>
        <w:tab/>
      </w:r>
      <w:r w:rsidRPr="00EB7322">
        <w:rPr>
          <w:rStyle w:val="Hyperlink"/>
          <w:noProof/>
        </w:rPr>
        <w:t>sqsq0</w:t>
      </w:r>
      <w:r>
        <w:rPr>
          <w:rStyle w:val="Hyperlink"/>
          <w:noProof/>
        </w:rPr>
        <w:t>31</w:t>
      </w:r>
      <w:r w:rsidRPr="00EB7322">
        <w:rPr>
          <w:rStyle w:val="Hyperlink"/>
          <w:noProof/>
        </w:rPr>
        <w:t>d</w:t>
      </w:r>
      <w:r>
        <w:rPr>
          <w:noProof/>
          <w:webHidden/>
        </w:rPr>
        <w:tab/>
      </w:r>
      <w:r w:rsidR="0080164B">
        <w:rPr>
          <w:noProof/>
          <w:webHidden/>
        </w:rPr>
        <w:t>49</w:t>
      </w:r>
      <w:r>
        <w:rPr>
          <w:noProof/>
        </w:rPr>
        <w:fldChar w:fldCharType="end"/>
      </w:r>
    </w:p>
    <w:p w14:paraId="0AA5B6E7" w14:textId="47A35B1D"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5A6B61" w:rsidRPr="005A3BA3">
          <w:rPr>
            <w:rStyle w:val="Hyperlink"/>
            <w:noProof/>
          </w:rPr>
          <w:t>2.</w:t>
        </w:r>
        <w:r w:rsidR="005A6B61">
          <w:rPr>
            <w:rStyle w:val="Hyperlink"/>
            <w:noProof/>
          </w:rPr>
          <w:t>31</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r w:rsidR="0080164B">
          <w:rPr>
            <w:noProof/>
            <w:webHidden/>
          </w:rPr>
          <w:t>49</w:t>
        </w:r>
      </w:hyperlink>
    </w:p>
    <w:p w14:paraId="12667DDC" w14:textId="569D14B6"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5A6B61" w:rsidRPr="005A3BA3">
          <w:rPr>
            <w:rStyle w:val="Hyperlink"/>
            <w:noProof/>
          </w:rPr>
          <w:t>2.</w:t>
        </w:r>
        <w:r w:rsidR="005A6B61">
          <w:rPr>
            <w:rStyle w:val="Hyperlink"/>
            <w:noProof/>
          </w:rPr>
          <w:t>31</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r w:rsidR="0080164B">
          <w:rPr>
            <w:noProof/>
            <w:webHidden/>
          </w:rPr>
          <w:t>50</w:t>
        </w:r>
      </w:hyperlink>
    </w:p>
    <w:p w14:paraId="00F70E68" w14:textId="10A9EDC1"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5A6B61" w:rsidRPr="005A3BA3">
          <w:rPr>
            <w:rStyle w:val="Hyperlink"/>
            <w:noProof/>
          </w:rPr>
          <w:t>2.</w:t>
        </w:r>
        <w:r w:rsidR="005A6B61">
          <w:rPr>
            <w:rStyle w:val="Hyperlink"/>
            <w:noProof/>
          </w:rPr>
          <w:t>31</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r w:rsidR="0080164B">
          <w:rPr>
            <w:noProof/>
            <w:webHidden/>
          </w:rPr>
          <w:t>50</w:t>
        </w:r>
      </w:hyperlink>
    </w:p>
    <w:p w14:paraId="20F06913" w14:textId="6F55D38F"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5A6B61" w:rsidRPr="005A3BA3">
          <w:rPr>
            <w:rStyle w:val="Hyperlink"/>
            <w:noProof/>
          </w:rPr>
          <w:t>2.</w:t>
        </w:r>
        <w:r w:rsidR="005A6B61">
          <w:rPr>
            <w:rStyle w:val="Hyperlink"/>
            <w:noProof/>
          </w:rPr>
          <w:t>31</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r w:rsidR="0080164B">
          <w:rPr>
            <w:noProof/>
            <w:webHidden/>
          </w:rPr>
          <w:t>50</w:t>
        </w:r>
      </w:hyperlink>
    </w:p>
    <w:p w14:paraId="41FBC7B5" w14:textId="0C377A38" w:rsidR="005A6B61" w:rsidRDefault="0063750A" w:rsidP="005A6B61">
      <w:pPr>
        <w:pStyle w:val="TOC2"/>
        <w:tabs>
          <w:tab w:val="left" w:pos="880"/>
          <w:tab w:val="right" w:leader="dot" w:pos="8630"/>
        </w:tabs>
        <w:rPr>
          <w:noProof/>
        </w:rPr>
      </w:pPr>
      <w:hyperlink w:anchor="_Toc16692812" w:history="1">
        <w:r w:rsidR="005A6B61" w:rsidRPr="005A3BA3">
          <w:rPr>
            <w:rStyle w:val="Hyperlink"/>
            <w:noProof/>
          </w:rPr>
          <w:t>2.</w:t>
        </w:r>
        <w:r w:rsidR="005A6B61">
          <w:rPr>
            <w:rStyle w:val="Hyperlink"/>
            <w:noProof/>
          </w:rPr>
          <w:t>31.</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r w:rsidR="0080164B">
          <w:rPr>
            <w:noProof/>
            <w:webHidden/>
          </w:rPr>
          <w:t>50</w:t>
        </w:r>
      </w:hyperlink>
    </w:p>
    <w:p w14:paraId="475878A8" w14:textId="2819955B" w:rsidR="002F3F16" w:rsidRDefault="002F3F16" w:rsidP="002F3F16">
      <w:pPr>
        <w:rPr>
          <w:rFonts w:eastAsiaTheme="minorEastAsia"/>
        </w:rPr>
      </w:pPr>
    </w:p>
    <w:p w14:paraId="6AAF64D9" w14:textId="77777777" w:rsidR="002F3F16" w:rsidRDefault="002F3F16" w:rsidP="002F3F16">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65BCC45A" w14:textId="2C7331F9" w:rsidR="002F3F16" w:rsidRDefault="002F3F16" w:rsidP="002F3F16">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2.32</w:t>
      </w:r>
      <w:r>
        <w:rPr>
          <w:rFonts w:asciiTheme="minorHAnsi" w:eastAsiaTheme="minorEastAsia" w:hAnsiTheme="minorHAnsi" w:cstheme="minorBidi"/>
          <w:noProof/>
          <w:sz w:val="22"/>
          <w:szCs w:val="22"/>
        </w:rPr>
        <w:tab/>
      </w:r>
      <w:r w:rsidRPr="00EB7322">
        <w:rPr>
          <w:rStyle w:val="Hyperlink"/>
          <w:noProof/>
        </w:rPr>
        <w:t>sqsq0</w:t>
      </w:r>
      <w:r>
        <w:rPr>
          <w:rStyle w:val="Hyperlink"/>
          <w:noProof/>
        </w:rPr>
        <w:t>32</w:t>
      </w:r>
      <w:r w:rsidRPr="00EB7322">
        <w:rPr>
          <w:rStyle w:val="Hyperlink"/>
          <w:noProof/>
        </w:rPr>
        <w:t>d</w:t>
      </w:r>
      <w:r>
        <w:rPr>
          <w:noProof/>
          <w:webHidden/>
        </w:rPr>
        <w:tab/>
      </w:r>
      <w:r w:rsidR="00DE2849">
        <w:rPr>
          <w:noProof/>
          <w:webHidden/>
        </w:rPr>
        <w:t>50</w:t>
      </w:r>
      <w:r>
        <w:rPr>
          <w:noProof/>
        </w:rPr>
        <w:fldChar w:fldCharType="end"/>
      </w:r>
    </w:p>
    <w:p w14:paraId="15C5A3A3" w14:textId="44DF7FCB" w:rsidR="002F3F16" w:rsidRDefault="0063750A" w:rsidP="002F3F16">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2F3F16" w:rsidRPr="005A3BA3">
          <w:rPr>
            <w:rStyle w:val="Hyperlink"/>
            <w:noProof/>
          </w:rPr>
          <w:t>2.</w:t>
        </w:r>
        <w:r w:rsidR="002F3F16">
          <w:rPr>
            <w:rStyle w:val="Hyperlink"/>
            <w:noProof/>
          </w:rPr>
          <w:t>32</w:t>
        </w:r>
        <w:r w:rsidR="002F3F16" w:rsidRPr="005A3BA3">
          <w:rPr>
            <w:rStyle w:val="Hyperlink"/>
            <w:noProof/>
          </w:rPr>
          <w:t>.1</w:t>
        </w:r>
        <w:r w:rsidR="002F3F16">
          <w:rPr>
            <w:rFonts w:asciiTheme="minorHAnsi" w:eastAsiaTheme="minorEastAsia" w:hAnsiTheme="minorHAnsi" w:cstheme="minorBidi"/>
            <w:noProof/>
            <w:sz w:val="22"/>
            <w:szCs w:val="22"/>
          </w:rPr>
          <w:tab/>
        </w:r>
        <w:r w:rsidR="002F3F16" w:rsidRPr="005A3BA3">
          <w:rPr>
            <w:rStyle w:val="Hyperlink"/>
            <w:noProof/>
          </w:rPr>
          <w:t>Overview</w:t>
        </w:r>
        <w:r w:rsidR="002F3F16">
          <w:rPr>
            <w:noProof/>
            <w:webHidden/>
          </w:rPr>
          <w:tab/>
        </w:r>
        <w:r w:rsidR="00DE2849">
          <w:rPr>
            <w:noProof/>
            <w:webHidden/>
          </w:rPr>
          <w:t>50</w:t>
        </w:r>
      </w:hyperlink>
    </w:p>
    <w:p w14:paraId="5A23701E" w14:textId="131DDABD" w:rsidR="002F3F16" w:rsidRDefault="0063750A" w:rsidP="002F3F16">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2F3F16" w:rsidRPr="005A3BA3">
          <w:rPr>
            <w:rStyle w:val="Hyperlink"/>
            <w:noProof/>
          </w:rPr>
          <w:t>2.</w:t>
        </w:r>
        <w:r w:rsidR="002F3F16">
          <w:rPr>
            <w:rStyle w:val="Hyperlink"/>
            <w:noProof/>
          </w:rPr>
          <w:t>32</w:t>
        </w:r>
        <w:r w:rsidR="002F3F16" w:rsidRPr="005A3BA3">
          <w:rPr>
            <w:rStyle w:val="Hyperlink"/>
            <w:noProof/>
          </w:rPr>
          <w:t>.2</w:t>
        </w:r>
        <w:r w:rsidR="002F3F16">
          <w:rPr>
            <w:rFonts w:asciiTheme="minorHAnsi" w:eastAsiaTheme="minorEastAsia" w:hAnsiTheme="minorHAnsi" w:cstheme="minorBidi"/>
            <w:noProof/>
            <w:sz w:val="22"/>
            <w:szCs w:val="22"/>
          </w:rPr>
          <w:tab/>
        </w:r>
        <w:r w:rsidR="002F3F16" w:rsidRPr="005A3BA3">
          <w:rPr>
            <w:rStyle w:val="Hyperlink"/>
            <w:noProof/>
          </w:rPr>
          <w:t>Purpose</w:t>
        </w:r>
        <w:r w:rsidR="002F3F16">
          <w:rPr>
            <w:noProof/>
            <w:webHidden/>
          </w:rPr>
          <w:tab/>
        </w:r>
        <w:r w:rsidR="00DE2849">
          <w:rPr>
            <w:noProof/>
            <w:webHidden/>
          </w:rPr>
          <w:t>51</w:t>
        </w:r>
      </w:hyperlink>
    </w:p>
    <w:p w14:paraId="1C9108D1" w14:textId="58CC24D8" w:rsidR="002F3F16" w:rsidRDefault="0063750A" w:rsidP="002F3F16">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2F3F16" w:rsidRPr="005A3BA3">
          <w:rPr>
            <w:rStyle w:val="Hyperlink"/>
            <w:noProof/>
          </w:rPr>
          <w:t>2.</w:t>
        </w:r>
        <w:r w:rsidR="002F3F16">
          <w:rPr>
            <w:rStyle w:val="Hyperlink"/>
            <w:noProof/>
          </w:rPr>
          <w:t>32</w:t>
        </w:r>
        <w:r w:rsidR="002F3F16" w:rsidRPr="005A3BA3">
          <w:rPr>
            <w:rStyle w:val="Hyperlink"/>
            <w:noProof/>
          </w:rPr>
          <w:t>.3</w:t>
        </w:r>
        <w:r w:rsidR="002F3F16">
          <w:rPr>
            <w:rFonts w:asciiTheme="minorHAnsi" w:eastAsiaTheme="minorEastAsia" w:hAnsiTheme="minorHAnsi" w:cstheme="minorBidi"/>
            <w:noProof/>
            <w:sz w:val="22"/>
            <w:szCs w:val="22"/>
          </w:rPr>
          <w:tab/>
        </w:r>
        <w:r w:rsidR="002F3F16" w:rsidRPr="005A3BA3">
          <w:rPr>
            <w:rStyle w:val="Hyperlink"/>
            <w:noProof/>
          </w:rPr>
          <w:t>Setup</w:t>
        </w:r>
        <w:r w:rsidR="002F3F16">
          <w:rPr>
            <w:noProof/>
            <w:webHidden/>
          </w:rPr>
          <w:tab/>
        </w:r>
        <w:r w:rsidR="00DE2849">
          <w:rPr>
            <w:noProof/>
            <w:webHidden/>
          </w:rPr>
          <w:t>51</w:t>
        </w:r>
      </w:hyperlink>
    </w:p>
    <w:p w14:paraId="030BEC35" w14:textId="092348BE" w:rsidR="002F3F16" w:rsidRDefault="0063750A" w:rsidP="002F3F16">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2F3F16" w:rsidRPr="005A3BA3">
          <w:rPr>
            <w:rStyle w:val="Hyperlink"/>
            <w:noProof/>
          </w:rPr>
          <w:t>2.</w:t>
        </w:r>
        <w:r w:rsidR="002F3F16">
          <w:rPr>
            <w:rStyle w:val="Hyperlink"/>
            <w:noProof/>
          </w:rPr>
          <w:t>32</w:t>
        </w:r>
        <w:r w:rsidR="002F3F16" w:rsidRPr="005A3BA3">
          <w:rPr>
            <w:rStyle w:val="Hyperlink"/>
            <w:noProof/>
          </w:rPr>
          <w:t>.4</w:t>
        </w:r>
        <w:r w:rsidR="002F3F16">
          <w:rPr>
            <w:rFonts w:asciiTheme="minorHAnsi" w:eastAsiaTheme="minorEastAsia" w:hAnsiTheme="minorHAnsi" w:cstheme="minorBidi"/>
            <w:noProof/>
            <w:sz w:val="22"/>
            <w:szCs w:val="22"/>
          </w:rPr>
          <w:tab/>
        </w:r>
        <w:r w:rsidR="002F3F16" w:rsidRPr="005A3BA3">
          <w:rPr>
            <w:rStyle w:val="Hyperlink"/>
            <w:noProof/>
          </w:rPr>
          <w:t>Shouts</w:t>
        </w:r>
        <w:r w:rsidR="002F3F16">
          <w:rPr>
            <w:noProof/>
            <w:webHidden/>
          </w:rPr>
          <w:tab/>
        </w:r>
        <w:r w:rsidR="00DE2849">
          <w:rPr>
            <w:noProof/>
            <w:webHidden/>
          </w:rPr>
          <w:t>51</w:t>
        </w:r>
      </w:hyperlink>
    </w:p>
    <w:p w14:paraId="7883931B" w14:textId="2B206D84" w:rsidR="002F3F16" w:rsidRPr="002F3F16" w:rsidRDefault="0063750A" w:rsidP="002F3F16">
      <w:pPr>
        <w:rPr>
          <w:rFonts w:eastAsiaTheme="minorEastAsia"/>
        </w:rPr>
      </w:pPr>
      <w:hyperlink w:anchor="_Toc16692812" w:history="1">
        <w:r w:rsidR="002F3F16" w:rsidRPr="005A3BA3">
          <w:rPr>
            <w:rStyle w:val="Hyperlink"/>
            <w:noProof/>
          </w:rPr>
          <w:t>2.</w:t>
        </w:r>
        <w:r w:rsidR="002F3F16">
          <w:rPr>
            <w:rStyle w:val="Hyperlink"/>
            <w:noProof/>
          </w:rPr>
          <w:t>32.</w:t>
        </w:r>
        <w:r w:rsidR="002F3F16" w:rsidRPr="005A3BA3">
          <w:rPr>
            <w:rStyle w:val="Hyperlink"/>
            <w:noProof/>
          </w:rPr>
          <w:t>5</w:t>
        </w:r>
        <w:r w:rsidR="002F3F16">
          <w:rPr>
            <w:rFonts w:asciiTheme="minorHAnsi" w:eastAsiaTheme="minorEastAsia" w:hAnsiTheme="minorHAnsi" w:cstheme="minorBidi"/>
            <w:noProof/>
            <w:sz w:val="22"/>
            <w:szCs w:val="22"/>
          </w:rPr>
          <w:tab/>
        </w:r>
        <w:r w:rsidR="002F3F16" w:rsidRPr="005A3BA3">
          <w:rPr>
            <w:rStyle w:val="Hyperlink"/>
            <w:noProof/>
          </w:rPr>
          <w:t>Troubleshooting</w:t>
        </w:r>
        <w:r w:rsidR="002F3F16">
          <w:rPr>
            <w:noProof/>
            <w:webHidden/>
          </w:rPr>
          <w:tab/>
        </w:r>
        <w:r w:rsidR="00DE2849">
          <w:rPr>
            <w:noProof/>
            <w:webHidden/>
          </w:rPr>
          <w:t>51</w:t>
        </w:r>
      </w:hyperlink>
    </w:p>
    <w:p w14:paraId="73294CDF"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1276EE91" w14:textId="43E4A0EA" w:rsidR="005A6B61" w:rsidRDefault="0080164B"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w:t>
      </w:r>
      <w:r w:rsidR="002F3F16">
        <w:rPr>
          <w:rStyle w:val="Hyperlink"/>
          <w:noProof/>
        </w:rPr>
        <w:t>3</w:t>
      </w:r>
      <w:r w:rsidR="005A6B61">
        <w:rPr>
          <w:rFonts w:asciiTheme="minorHAnsi" w:eastAsiaTheme="minorEastAsia" w:hAnsiTheme="minorHAnsi" w:cstheme="minorBidi"/>
          <w:noProof/>
          <w:sz w:val="22"/>
          <w:szCs w:val="22"/>
        </w:rPr>
        <w:tab/>
      </w:r>
      <w:r w:rsidR="005A6B61" w:rsidRPr="00EB7322">
        <w:rPr>
          <w:rStyle w:val="Hyperlink"/>
          <w:noProof/>
        </w:rPr>
        <w:t>sqsq0</w:t>
      </w:r>
      <w:r w:rsidR="002F3F16">
        <w:rPr>
          <w:rStyle w:val="Hyperlink"/>
          <w:noProof/>
        </w:rPr>
        <w:t>33</w:t>
      </w:r>
      <w:r w:rsidR="005A6B61" w:rsidRPr="00EB7322">
        <w:rPr>
          <w:rStyle w:val="Hyperlink"/>
          <w:noProof/>
        </w:rPr>
        <w:t>d</w:t>
      </w:r>
      <w:r w:rsidR="005A6B61">
        <w:rPr>
          <w:noProof/>
          <w:webHidden/>
        </w:rPr>
        <w:tab/>
      </w:r>
      <w:r w:rsidR="00DE2849">
        <w:rPr>
          <w:noProof/>
          <w:webHidden/>
        </w:rPr>
        <w:t>52</w:t>
      </w:r>
      <w:r w:rsidR="005A6B61">
        <w:rPr>
          <w:noProof/>
        </w:rPr>
        <w:fldChar w:fldCharType="end"/>
      </w:r>
    </w:p>
    <w:p w14:paraId="77AAE559" w14:textId="46679561"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8" w:history="1">
        <w:r w:rsidR="005A6B61" w:rsidRPr="005A3BA3">
          <w:rPr>
            <w:rStyle w:val="Hyperlink"/>
            <w:noProof/>
          </w:rPr>
          <w:t>2.</w:t>
        </w:r>
        <w:r w:rsidR="0080164B">
          <w:rPr>
            <w:rStyle w:val="Hyperlink"/>
            <w:noProof/>
          </w:rPr>
          <w:t>3</w:t>
        </w:r>
        <w:r w:rsidR="002F3F16">
          <w:rPr>
            <w:rStyle w:val="Hyperlink"/>
            <w:noProof/>
          </w:rPr>
          <w:t>3</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r w:rsidR="00DE2849">
          <w:rPr>
            <w:noProof/>
            <w:webHidden/>
          </w:rPr>
          <w:t>52</w:t>
        </w:r>
      </w:hyperlink>
    </w:p>
    <w:p w14:paraId="722D7BC5" w14:textId="38337327"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09" w:history="1">
        <w:r w:rsidR="005A6B61" w:rsidRPr="005A3BA3">
          <w:rPr>
            <w:rStyle w:val="Hyperlink"/>
            <w:noProof/>
          </w:rPr>
          <w:t>2.</w:t>
        </w:r>
        <w:r w:rsidR="0080164B">
          <w:rPr>
            <w:rStyle w:val="Hyperlink"/>
            <w:noProof/>
          </w:rPr>
          <w:t>3</w:t>
        </w:r>
        <w:r w:rsidR="002F3F16">
          <w:rPr>
            <w:rStyle w:val="Hyperlink"/>
            <w:noProof/>
          </w:rPr>
          <w:t>3</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r w:rsidR="00DE2849">
          <w:rPr>
            <w:noProof/>
            <w:webHidden/>
          </w:rPr>
          <w:t>52</w:t>
        </w:r>
      </w:hyperlink>
    </w:p>
    <w:p w14:paraId="55F218E5" w14:textId="46DBB110"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0" w:history="1">
        <w:r w:rsidR="005A6B61" w:rsidRPr="005A3BA3">
          <w:rPr>
            <w:rStyle w:val="Hyperlink"/>
            <w:noProof/>
          </w:rPr>
          <w:t>2.</w:t>
        </w:r>
        <w:r w:rsidR="0080164B">
          <w:rPr>
            <w:rStyle w:val="Hyperlink"/>
            <w:noProof/>
          </w:rPr>
          <w:t>3</w:t>
        </w:r>
        <w:r w:rsidR="002F3F16">
          <w:rPr>
            <w:rStyle w:val="Hyperlink"/>
            <w:noProof/>
          </w:rPr>
          <w:t>3</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r w:rsidR="00DE2849">
          <w:rPr>
            <w:noProof/>
            <w:webHidden/>
          </w:rPr>
          <w:t>52</w:t>
        </w:r>
      </w:hyperlink>
    </w:p>
    <w:p w14:paraId="43B1EB6C" w14:textId="39FF9C29" w:rsidR="005A6B61" w:rsidRDefault="0063750A" w:rsidP="005A6B61">
      <w:pPr>
        <w:pStyle w:val="TOC3"/>
        <w:tabs>
          <w:tab w:val="left" w:pos="1320"/>
          <w:tab w:val="right" w:leader="dot" w:pos="8630"/>
        </w:tabs>
        <w:rPr>
          <w:rFonts w:asciiTheme="minorHAnsi" w:eastAsiaTheme="minorEastAsia" w:hAnsiTheme="minorHAnsi" w:cstheme="minorBidi"/>
          <w:noProof/>
          <w:sz w:val="22"/>
          <w:szCs w:val="22"/>
        </w:rPr>
      </w:pPr>
      <w:hyperlink w:anchor="_Toc16692811" w:history="1">
        <w:r w:rsidR="005A6B61" w:rsidRPr="005A3BA3">
          <w:rPr>
            <w:rStyle w:val="Hyperlink"/>
            <w:noProof/>
          </w:rPr>
          <w:t>2.</w:t>
        </w:r>
        <w:r w:rsidR="0080164B">
          <w:rPr>
            <w:rStyle w:val="Hyperlink"/>
            <w:noProof/>
          </w:rPr>
          <w:t>3</w:t>
        </w:r>
        <w:r w:rsidR="002F3F16">
          <w:rPr>
            <w:rStyle w:val="Hyperlink"/>
            <w:noProof/>
          </w:rPr>
          <w:t>3</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r w:rsidR="00DE2849">
          <w:rPr>
            <w:noProof/>
            <w:webHidden/>
          </w:rPr>
          <w:t>53</w:t>
        </w:r>
      </w:hyperlink>
    </w:p>
    <w:p w14:paraId="1BA16D19" w14:textId="1B13CAA1" w:rsidR="005A6B61" w:rsidRDefault="0063750A" w:rsidP="005A6B61">
      <w:pPr>
        <w:pStyle w:val="TOC2"/>
        <w:tabs>
          <w:tab w:val="left" w:pos="880"/>
          <w:tab w:val="right" w:leader="dot" w:pos="8630"/>
        </w:tabs>
        <w:rPr>
          <w:rFonts w:eastAsiaTheme="minorEastAsia"/>
          <w:rPrChange w:id="8" w:author="Itharaju, Narasimha (Contractor)" w:date="2020-12-10T08:58:00Z">
            <w:rPr>
              <w:rFonts w:asciiTheme="minorHAnsi" w:eastAsiaTheme="minorEastAsia" w:hAnsiTheme="minorHAnsi" w:cstheme="minorBidi"/>
              <w:noProof/>
              <w:sz w:val="22"/>
              <w:szCs w:val="22"/>
            </w:rPr>
          </w:rPrChange>
        </w:rPr>
      </w:pPr>
      <w:hyperlink w:anchor="_Toc16692812" w:history="1">
        <w:r w:rsidR="005A6B61" w:rsidRPr="005A3BA3">
          <w:rPr>
            <w:rStyle w:val="Hyperlink"/>
            <w:noProof/>
          </w:rPr>
          <w:t>2.</w:t>
        </w:r>
        <w:r w:rsidR="0080164B">
          <w:rPr>
            <w:rStyle w:val="Hyperlink"/>
            <w:noProof/>
          </w:rPr>
          <w:t>3</w:t>
        </w:r>
        <w:r w:rsidR="002F3F16">
          <w:rPr>
            <w:rStyle w:val="Hyperlink"/>
            <w:noProof/>
          </w:rPr>
          <w:t>3</w:t>
        </w:r>
        <w:r w:rsidR="005A6B61">
          <w:rPr>
            <w:rStyle w:val="Hyperlink"/>
            <w:noProof/>
          </w:rPr>
          <w:t>.</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r w:rsidR="00DE2849">
          <w:rPr>
            <w:noProof/>
            <w:webHidden/>
          </w:rPr>
          <w:t>53</w:t>
        </w:r>
      </w:hyperlink>
    </w:p>
    <w:p w14:paraId="1AE309E9"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13000178" w14:textId="37FE63C2" w:rsidR="005A6B61" w:rsidRDefault="0080164B"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w:t>
      </w:r>
      <w:r w:rsidR="002F3F16">
        <w:rPr>
          <w:rStyle w:val="Hyperlink"/>
          <w:noProof/>
        </w:rPr>
        <w:t>4</w:t>
      </w:r>
      <w:r w:rsidR="005A6B61">
        <w:rPr>
          <w:rFonts w:asciiTheme="minorHAnsi" w:eastAsiaTheme="minorEastAsia" w:hAnsiTheme="minorHAnsi" w:cstheme="minorBidi"/>
          <w:noProof/>
          <w:sz w:val="22"/>
          <w:szCs w:val="22"/>
        </w:rPr>
        <w:tab/>
      </w:r>
      <w:ins w:id="9" w:author="Itharaju, Narasimha (Contractor)" w:date="2020-12-10T08:58:00Z">
        <w:r w:rsidR="00D86A99" w:rsidRPr="00EB7322">
          <w:rPr>
            <w:rStyle w:val="Hyperlink"/>
            <w:noProof/>
          </w:rPr>
          <w:t>sqsq0</w:t>
        </w:r>
        <w:r w:rsidR="00D86A99">
          <w:rPr>
            <w:rStyle w:val="Hyperlink"/>
            <w:noProof/>
          </w:rPr>
          <w:t>34</w:t>
        </w:r>
        <w:r w:rsidR="00D86A99" w:rsidRPr="00EB7322">
          <w:rPr>
            <w:rStyle w:val="Hyperlink"/>
            <w:noProof/>
          </w:rPr>
          <w:t>d</w:t>
        </w:r>
        <w:r w:rsidR="00D86A99">
          <w:rPr>
            <w:noProof/>
            <w:webHidden/>
          </w:rPr>
          <w:tab/>
          <w:t>52</w:t>
        </w:r>
      </w:ins>
      <w:del w:id="10" w:author="Itharaju, Narasimha (Contractor)" w:date="2020-12-10T08:58:00Z">
        <w:r w:rsidR="005A6B61" w:rsidRPr="00EB7322">
          <w:rPr>
            <w:rStyle w:val="Hyperlink"/>
            <w:noProof/>
          </w:rPr>
          <w:delText>sqsq0</w:delText>
        </w:r>
        <w:r w:rsidR="00242719">
          <w:rPr>
            <w:rStyle w:val="Hyperlink"/>
            <w:noProof/>
          </w:rPr>
          <w:delText>51</w:delText>
        </w:r>
        <w:r w:rsidR="005A6B61" w:rsidRPr="00EB7322">
          <w:rPr>
            <w:rStyle w:val="Hyperlink"/>
            <w:noProof/>
          </w:rPr>
          <w:delText>d</w:delText>
        </w:r>
        <w:r w:rsidR="005A6B61">
          <w:rPr>
            <w:noProof/>
            <w:webHidden/>
          </w:rPr>
          <w:tab/>
        </w:r>
        <w:r w:rsidR="00DE2849">
          <w:rPr>
            <w:noProof/>
            <w:webHidden/>
          </w:rPr>
          <w:delText>54</w:delText>
        </w:r>
      </w:del>
      <w:r w:rsidR="005A6B61">
        <w:rPr>
          <w:noProof/>
        </w:rPr>
        <w:fldChar w:fldCharType="end"/>
      </w:r>
    </w:p>
    <w:p w14:paraId="02451990" w14:textId="1F06E9BC"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5A6B61" w:rsidRPr="005A3BA3">
        <w:rPr>
          <w:rStyle w:val="Hyperlink"/>
          <w:noProof/>
        </w:rPr>
        <w:t>2.</w:t>
      </w:r>
      <w:r w:rsidR="0080164B">
        <w:rPr>
          <w:rStyle w:val="Hyperlink"/>
          <w:noProof/>
        </w:rPr>
        <w:t>3</w:t>
      </w:r>
      <w:r w:rsidR="002F3F16">
        <w:rPr>
          <w:rStyle w:val="Hyperlink"/>
          <w:noProof/>
        </w:rPr>
        <w:t>4</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ins w:id="11" w:author="Itharaju, Narasimha (Contractor)" w:date="2020-12-10T08:58:00Z">
        <w:r w:rsidR="00D86A99">
          <w:rPr>
            <w:noProof/>
            <w:webHidden/>
          </w:rPr>
          <w:t>52</w:t>
        </w:r>
      </w:ins>
      <w:del w:id="12" w:author="Itharaju, Narasimha (Contractor)" w:date="2020-12-10T08:58:00Z">
        <w:r w:rsidR="00DE2849">
          <w:rPr>
            <w:noProof/>
            <w:webHidden/>
          </w:rPr>
          <w:delText>54</w:delText>
        </w:r>
      </w:del>
      <w:r>
        <w:rPr>
          <w:noProof/>
        </w:rPr>
        <w:fldChar w:fldCharType="end"/>
      </w:r>
    </w:p>
    <w:p w14:paraId="2FF248EF" w14:textId="6D45D626"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5A6B61" w:rsidRPr="005A3BA3">
        <w:rPr>
          <w:rStyle w:val="Hyperlink"/>
          <w:noProof/>
        </w:rPr>
        <w:t>2.</w:t>
      </w:r>
      <w:r w:rsidR="0080164B">
        <w:rPr>
          <w:rStyle w:val="Hyperlink"/>
          <w:noProof/>
        </w:rPr>
        <w:t>3</w:t>
      </w:r>
      <w:r w:rsidR="002F3F16">
        <w:rPr>
          <w:rStyle w:val="Hyperlink"/>
          <w:noProof/>
        </w:rPr>
        <w:t>4</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ins w:id="13" w:author="Itharaju, Narasimha (Contractor)" w:date="2020-12-10T08:58:00Z">
        <w:r w:rsidR="00D86A99">
          <w:rPr>
            <w:noProof/>
            <w:webHidden/>
          </w:rPr>
          <w:t>52</w:t>
        </w:r>
      </w:ins>
      <w:del w:id="14" w:author="Itharaju, Narasimha (Contractor)" w:date="2020-12-10T08:58:00Z">
        <w:r w:rsidR="00DE2849">
          <w:rPr>
            <w:noProof/>
            <w:webHidden/>
          </w:rPr>
          <w:delText>54</w:delText>
        </w:r>
      </w:del>
      <w:r>
        <w:rPr>
          <w:noProof/>
        </w:rPr>
        <w:fldChar w:fldCharType="end"/>
      </w:r>
    </w:p>
    <w:p w14:paraId="7CE4C553" w14:textId="66761E3C"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5A6B61" w:rsidRPr="005A3BA3">
        <w:rPr>
          <w:rStyle w:val="Hyperlink"/>
          <w:noProof/>
        </w:rPr>
        <w:t>2.</w:t>
      </w:r>
      <w:r w:rsidR="0080164B">
        <w:rPr>
          <w:rStyle w:val="Hyperlink"/>
          <w:noProof/>
        </w:rPr>
        <w:t>3</w:t>
      </w:r>
      <w:r w:rsidR="002F3F16">
        <w:rPr>
          <w:rStyle w:val="Hyperlink"/>
          <w:noProof/>
        </w:rPr>
        <w:t>4</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ins w:id="15" w:author="Itharaju, Narasimha (Contractor)" w:date="2020-12-10T08:58:00Z">
        <w:r w:rsidR="00D86A99">
          <w:rPr>
            <w:noProof/>
            <w:webHidden/>
          </w:rPr>
          <w:t>52</w:t>
        </w:r>
      </w:ins>
      <w:del w:id="16" w:author="Itharaju, Narasimha (Contractor)" w:date="2020-12-10T08:58:00Z">
        <w:r w:rsidR="00DE2849">
          <w:rPr>
            <w:noProof/>
            <w:webHidden/>
          </w:rPr>
          <w:delText>54</w:delText>
        </w:r>
      </w:del>
      <w:r>
        <w:rPr>
          <w:noProof/>
        </w:rPr>
        <w:fldChar w:fldCharType="end"/>
      </w:r>
    </w:p>
    <w:p w14:paraId="6F730373" w14:textId="7E4D3184"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5A6B61" w:rsidRPr="005A3BA3">
        <w:rPr>
          <w:rStyle w:val="Hyperlink"/>
          <w:noProof/>
        </w:rPr>
        <w:t>2.</w:t>
      </w:r>
      <w:r w:rsidR="0080164B">
        <w:rPr>
          <w:rStyle w:val="Hyperlink"/>
          <w:noProof/>
        </w:rPr>
        <w:t>3</w:t>
      </w:r>
      <w:r w:rsidR="002F3F16">
        <w:rPr>
          <w:rStyle w:val="Hyperlink"/>
          <w:noProof/>
        </w:rPr>
        <w:t>4</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ins w:id="17" w:author="Itharaju, Narasimha (Contractor)" w:date="2020-12-10T08:58:00Z">
        <w:r w:rsidR="00D86A99">
          <w:rPr>
            <w:noProof/>
            <w:webHidden/>
          </w:rPr>
          <w:t>53</w:t>
        </w:r>
      </w:ins>
      <w:del w:id="18" w:author="Itharaju, Narasimha (Contractor)" w:date="2020-12-10T08:58:00Z">
        <w:r w:rsidR="00DE2849">
          <w:rPr>
            <w:noProof/>
            <w:webHidden/>
          </w:rPr>
          <w:delText>55</w:delText>
        </w:r>
      </w:del>
      <w:r>
        <w:rPr>
          <w:noProof/>
        </w:rPr>
        <w:fldChar w:fldCharType="end"/>
      </w:r>
    </w:p>
    <w:p w14:paraId="2A584E30" w14:textId="1FEF226A" w:rsidR="005A6B61" w:rsidRDefault="00425817" w:rsidP="005A6B61">
      <w:pPr>
        <w:pStyle w:val="TOC2"/>
        <w:tabs>
          <w:tab w:val="left" w:pos="880"/>
          <w:tab w:val="right" w:leader="dot" w:pos="8630"/>
        </w:tabs>
        <w:rPr>
          <w:del w:id="19" w:author="Itharaju, Narasimha (Contractor)" w:date="2020-12-10T08:58:00Z"/>
          <w:noProof/>
        </w:rPr>
      </w:pPr>
      <w:r>
        <w:fldChar w:fldCharType="begin"/>
      </w:r>
      <w:r>
        <w:instrText xml:space="preserve"> HYPERLINK \l "_Toc16692812" </w:instrText>
      </w:r>
      <w:r>
        <w:fldChar w:fldCharType="separate"/>
      </w:r>
      <w:r w:rsidR="005A6B61" w:rsidRPr="005A3BA3">
        <w:rPr>
          <w:rStyle w:val="Hyperlink"/>
          <w:noProof/>
        </w:rPr>
        <w:t>2.</w:t>
      </w:r>
      <w:r w:rsidR="0080164B">
        <w:rPr>
          <w:rStyle w:val="Hyperlink"/>
          <w:noProof/>
        </w:rPr>
        <w:t>3</w:t>
      </w:r>
      <w:r w:rsidR="002F3F16">
        <w:rPr>
          <w:rStyle w:val="Hyperlink"/>
          <w:noProof/>
        </w:rPr>
        <w:t>4</w:t>
      </w:r>
      <w:r w:rsidR="005A6B61">
        <w:rPr>
          <w:rStyle w:val="Hyperlink"/>
          <w:noProof/>
        </w:rPr>
        <w:t>.</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ins w:id="20" w:author="Itharaju, Narasimha (Contractor)" w:date="2020-12-10T08:58:00Z">
        <w:r w:rsidR="00D86A99">
          <w:rPr>
            <w:rStyle w:val="Hyperlink"/>
            <w:noProof/>
          </w:rPr>
          <w:t>………………………………………………………………….</w:t>
        </w:r>
        <w:r w:rsidR="00D86A99">
          <w:rPr>
            <w:noProof/>
            <w:webHidden/>
          </w:rPr>
          <w:t>53</w:t>
        </w:r>
      </w:ins>
      <w:del w:id="21" w:author="Itharaju, Narasimha (Contractor)" w:date="2020-12-10T08:58:00Z">
        <w:r w:rsidR="005A6B61">
          <w:rPr>
            <w:noProof/>
            <w:webHidden/>
          </w:rPr>
          <w:tab/>
        </w:r>
        <w:r w:rsidR="00DE2849">
          <w:rPr>
            <w:noProof/>
            <w:webHidden/>
          </w:rPr>
          <w:delText>55</w:delText>
        </w:r>
      </w:del>
      <w:r>
        <w:rPr>
          <w:noProof/>
        </w:rPr>
        <w:fldChar w:fldCharType="end"/>
      </w:r>
    </w:p>
    <w:p w14:paraId="2F6BE9C6" w14:textId="77777777" w:rsidR="00242719" w:rsidRPr="00D86A99" w:rsidRDefault="00242719">
      <w:pPr>
        <w:rPr>
          <w:rStyle w:val="Hyperlink"/>
          <w:color w:val="auto"/>
          <w:u w:val="none"/>
          <w:rPrChange w:id="22" w:author="Itharaju, Narasimha (Contractor)" w:date="2020-12-10T08:58:00Z">
            <w:rPr>
              <w:rStyle w:val="Hyperlink"/>
              <w:noProof/>
            </w:rPr>
          </w:rPrChange>
        </w:rPr>
        <w:pPrChange w:id="23" w:author="Itharaju, Narasimha (Contractor)" w:date="2020-12-10T08:58:00Z">
          <w:pPr>
            <w:pStyle w:val="TOC2"/>
            <w:tabs>
              <w:tab w:val="left" w:pos="880"/>
              <w:tab w:val="right" w:leader="dot" w:pos="8630"/>
            </w:tabs>
          </w:pPr>
        </w:pPrChange>
      </w:pPr>
      <w:r>
        <w:fldChar w:fldCharType="begin"/>
      </w:r>
      <w:r>
        <w:instrText xml:space="preserve"> HYPERLINK \l "_Toc16692807" </w:instrText>
      </w:r>
      <w:r>
        <w:fldChar w:fldCharType="separate"/>
      </w:r>
      <w:del w:id="24" w:author="Itharaju, Narasimha (Contractor)" w:date="2020-12-10T08:58:00Z">
        <w:r>
          <w:rPr>
            <w:rStyle w:val="Hyperlink"/>
            <w:noProof/>
          </w:rPr>
          <w:delText xml:space="preserve"> </w:delText>
        </w:r>
      </w:del>
    </w:p>
    <w:p w14:paraId="59F40F0B" w14:textId="1E870804" w:rsidR="00242719" w:rsidRDefault="00242719" w:rsidP="00242719">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2.35</w:t>
      </w:r>
      <w:r>
        <w:rPr>
          <w:rFonts w:asciiTheme="minorHAnsi" w:eastAsiaTheme="minorEastAsia" w:hAnsiTheme="minorHAnsi" w:cstheme="minorBidi"/>
          <w:noProof/>
          <w:sz w:val="22"/>
          <w:szCs w:val="22"/>
        </w:rPr>
        <w:tab/>
      </w:r>
      <w:ins w:id="25" w:author="Itharaju, Narasimha (Contractor)" w:date="2020-12-10T08:58:00Z">
        <w:r w:rsidR="00D86A99" w:rsidRPr="00EB7322">
          <w:rPr>
            <w:rStyle w:val="Hyperlink"/>
            <w:noProof/>
          </w:rPr>
          <w:t>sqsq0</w:t>
        </w:r>
        <w:r w:rsidR="00D86A99">
          <w:rPr>
            <w:rStyle w:val="Hyperlink"/>
            <w:noProof/>
          </w:rPr>
          <w:t>35</w:t>
        </w:r>
        <w:r w:rsidR="00D86A99" w:rsidRPr="00EB7322">
          <w:rPr>
            <w:rStyle w:val="Hyperlink"/>
            <w:noProof/>
          </w:rPr>
          <w:t>d</w:t>
        </w:r>
        <w:r w:rsidR="00D86A99">
          <w:rPr>
            <w:noProof/>
            <w:webHidden/>
          </w:rPr>
          <w:tab/>
          <w:t>52</w:t>
        </w:r>
      </w:ins>
      <w:del w:id="26" w:author="Itharaju, Narasimha (Contractor)" w:date="2020-12-10T08:58:00Z">
        <w:r w:rsidRPr="00EB7322">
          <w:rPr>
            <w:rStyle w:val="Hyperlink"/>
            <w:noProof/>
          </w:rPr>
          <w:delText>sqsq0</w:delText>
        </w:r>
        <w:r>
          <w:rPr>
            <w:rStyle w:val="Hyperlink"/>
            <w:noProof/>
          </w:rPr>
          <w:delText>52</w:delText>
        </w:r>
        <w:r w:rsidRPr="00EB7322">
          <w:rPr>
            <w:rStyle w:val="Hyperlink"/>
            <w:noProof/>
          </w:rPr>
          <w:delText>d</w:delText>
        </w:r>
        <w:r>
          <w:rPr>
            <w:noProof/>
            <w:webHidden/>
          </w:rPr>
          <w:tab/>
          <w:delText>55</w:delText>
        </w:r>
      </w:del>
      <w:r>
        <w:rPr>
          <w:noProof/>
        </w:rPr>
        <w:fldChar w:fldCharType="end"/>
      </w:r>
    </w:p>
    <w:p w14:paraId="02F20918" w14:textId="38BCDB00" w:rsidR="00242719" w:rsidRDefault="00425817" w:rsidP="00242719">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242719" w:rsidRPr="005A3BA3">
        <w:rPr>
          <w:rStyle w:val="Hyperlink"/>
          <w:noProof/>
        </w:rPr>
        <w:t>2.</w:t>
      </w:r>
      <w:r w:rsidR="00242719">
        <w:rPr>
          <w:rStyle w:val="Hyperlink"/>
          <w:noProof/>
        </w:rPr>
        <w:t>35</w:t>
      </w:r>
      <w:r w:rsidR="00242719" w:rsidRPr="005A3BA3">
        <w:rPr>
          <w:rStyle w:val="Hyperlink"/>
          <w:noProof/>
        </w:rPr>
        <w:t>.1</w:t>
      </w:r>
      <w:r w:rsidR="00242719">
        <w:rPr>
          <w:rFonts w:asciiTheme="minorHAnsi" w:eastAsiaTheme="minorEastAsia" w:hAnsiTheme="minorHAnsi" w:cstheme="minorBidi"/>
          <w:noProof/>
          <w:sz w:val="22"/>
          <w:szCs w:val="22"/>
        </w:rPr>
        <w:tab/>
      </w:r>
      <w:r w:rsidR="00242719" w:rsidRPr="005A3BA3">
        <w:rPr>
          <w:rStyle w:val="Hyperlink"/>
          <w:noProof/>
        </w:rPr>
        <w:t>Overview</w:t>
      </w:r>
      <w:r w:rsidR="00242719">
        <w:rPr>
          <w:noProof/>
          <w:webHidden/>
        </w:rPr>
        <w:tab/>
      </w:r>
      <w:ins w:id="27" w:author="Itharaju, Narasimha (Contractor)" w:date="2020-12-10T08:58:00Z">
        <w:r w:rsidR="00D86A99">
          <w:rPr>
            <w:noProof/>
            <w:webHidden/>
          </w:rPr>
          <w:t>52</w:t>
        </w:r>
      </w:ins>
      <w:del w:id="28" w:author="Itharaju, Narasimha (Contractor)" w:date="2020-12-10T08:58:00Z">
        <w:r w:rsidR="00242719">
          <w:rPr>
            <w:noProof/>
            <w:webHidden/>
          </w:rPr>
          <w:delText>55</w:delText>
        </w:r>
      </w:del>
      <w:r>
        <w:rPr>
          <w:noProof/>
        </w:rPr>
        <w:fldChar w:fldCharType="end"/>
      </w:r>
    </w:p>
    <w:p w14:paraId="1A538702" w14:textId="11B519E2" w:rsidR="00242719" w:rsidRDefault="00425817" w:rsidP="00242719">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242719" w:rsidRPr="005A3BA3">
        <w:rPr>
          <w:rStyle w:val="Hyperlink"/>
          <w:noProof/>
        </w:rPr>
        <w:t>2.</w:t>
      </w:r>
      <w:r w:rsidR="00242719">
        <w:rPr>
          <w:rStyle w:val="Hyperlink"/>
          <w:noProof/>
        </w:rPr>
        <w:t>35</w:t>
      </w:r>
      <w:r w:rsidR="00242719" w:rsidRPr="005A3BA3">
        <w:rPr>
          <w:rStyle w:val="Hyperlink"/>
          <w:noProof/>
        </w:rPr>
        <w:t>.2</w:t>
      </w:r>
      <w:r w:rsidR="00242719">
        <w:rPr>
          <w:rFonts w:asciiTheme="minorHAnsi" w:eastAsiaTheme="minorEastAsia" w:hAnsiTheme="minorHAnsi" w:cstheme="minorBidi"/>
          <w:noProof/>
          <w:sz w:val="22"/>
          <w:szCs w:val="22"/>
        </w:rPr>
        <w:tab/>
      </w:r>
      <w:r w:rsidR="00242719" w:rsidRPr="005A3BA3">
        <w:rPr>
          <w:rStyle w:val="Hyperlink"/>
          <w:noProof/>
        </w:rPr>
        <w:t>Purpose</w:t>
      </w:r>
      <w:r w:rsidR="00242719">
        <w:rPr>
          <w:noProof/>
          <w:webHidden/>
        </w:rPr>
        <w:tab/>
      </w:r>
      <w:ins w:id="29" w:author="Itharaju, Narasimha (Contractor)" w:date="2020-12-10T08:58:00Z">
        <w:r w:rsidR="00D86A99">
          <w:rPr>
            <w:noProof/>
            <w:webHidden/>
          </w:rPr>
          <w:t>52</w:t>
        </w:r>
      </w:ins>
      <w:del w:id="30" w:author="Itharaju, Narasimha (Contractor)" w:date="2020-12-10T08:58:00Z">
        <w:r w:rsidR="00242719">
          <w:rPr>
            <w:noProof/>
            <w:webHidden/>
          </w:rPr>
          <w:delText>55</w:delText>
        </w:r>
      </w:del>
      <w:r>
        <w:rPr>
          <w:noProof/>
        </w:rPr>
        <w:fldChar w:fldCharType="end"/>
      </w:r>
    </w:p>
    <w:p w14:paraId="116F0E6E" w14:textId="7338940D" w:rsidR="00242719" w:rsidRDefault="00425817" w:rsidP="00242719">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242719" w:rsidRPr="005A3BA3">
        <w:rPr>
          <w:rStyle w:val="Hyperlink"/>
          <w:noProof/>
        </w:rPr>
        <w:t>2.</w:t>
      </w:r>
      <w:r w:rsidR="00242719">
        <w:rPr>
          <w:rStyle w:val="Hyperlink"/>
          <w:noProof/>
        </w:rPr>
        <w:t>35</w:t>
      </w:r>
      <w:r w:rsidR="00242719" w:rsidRPr="005A3BA3">
        <w:rPr>
          <w:rStyle w:val="Hyperlink"/>
          <w:noProof/>
        </w:rPr>
        <w:t>.3</w:t>
      </w:r>
      <w:r w:rsidR="00242719">
        <w:rPr>
          <w:rFonts w:asciiTheme="minorHAnsi" w:eastAsiaTheme="minorEastAsia" w:hAnsiTheme="minorHAnsi" w:cstheme="minorBidi"/>
          <w:noProof/>
          <w:sz w:val="22"/>
          <w:szCs w:val="22"/>
        </w:rPr>
        <w:tab/>
      </w:r>
      <w:r w:rsidR="00242719" w:rsidRPr="005A3BA3">
        <w:rPr>
          <w:rStyle w:val="Hyperlink"/>
          <w:noProof/>
        </w:rPr>
        <w:t>Setup</w:t>
      </w:r>
      <w:r w:rsidR="00242719">
        <w:rPr>
          <w:noProof/>
          <w:webHidden/>
        </w:rPr>
        <w:tab/>
      </w:r>
      <w:ins w:id="31" w:author="Itharaju, Narasimha (Contractor)" w:date="2020-12-10T08:58:00Z">
        <w:r w:rsidR="00D86A99">
          <w:rPr>
            <w:noProof/>
            <w:webHidden/>
          </w:rPr>
          <w:t>52</w:t>
        </w:r>
      </w:ins>
      <w:del w:id="32" w:author="Itharaju, Narasimha (Contractor)" w:date="2020-12-10T08:58:00Z">
        <w:r w:rsidR="00242719">
          <w:rPr>
            <w:noProof/>
            <w:webHidden/>
          </w:rPr>
          <w:delText>55</w:delText>
        </w:r>
      </w:del>
      <w:r>
        <w:rPr>
          <w:noProof/>
        </w:rPr>
        <w:fldChar w:fldCharType="end"/>
      </w:r>
    </w:p>
    <w:p w14:paraId="6C894D01" w14:textId="5280157B" w:rsidR="00242719" w:rsidRDefault="00425817" w:rsidP="00242719">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242719" w:rsidRPr="005A3BA3">
        <w:rPr>
          <w:rStyle w:val="Hyperlink"/>
          <w:noProof/>
        </w:rPr>
        <w:t>2.</w:t>
      </w:r>
      <w:r w:rsidR="00242719">
        <w:rPr>
          <w:rStyle w:val="Hyperlink"/>
          <w:noProof/>
        </w:rPr>
        <w:t>35</w:t>
      </w:r>
      <w:r w:rsidR="00242719" w:rsidRPr="005A3BA3">
        <w:rPr>
          <w:rStyle w:val="Hyperlink"/>
          <w:noProof/>
        </w:rPr>
        <w:t>.4</w:t>
      </w:r>
      <w:r w:rsidR="00242719">
        <w:rPr>
          <w:rFonts w:asciiTheme="minorHAnsi" w:eastAsiaTheme="minorEastAsia" w:hAnsiTheme="minorHAnsi" w:cstheme="minorBidi"/>
          <w:noProof/>
          <w:sz w:val="22"/>
          <w:szCs w:val="22"/>
        </w:rPr>
        <w:tab/>
      </w:r>
      <w:r w:rsidR="00242719" w:rsidRPr="005A3BA3">
        <w:rPr>
          <w:rStyle w:val="Hyperlink"/>
          <w:noProof/>
        </w:rPr>
        <w:t>Shouts</w:t>
      </w:r>
      <w:r w:rsidR="00242719">
        <w:rPr>
          <w:noProof/>
          <w:webHidden/>
        </w:rPr>
        <w:tab/>
      </w:r>
      <w:ins w:id="33" w:author="Itharaju, Narasimha (Contractor)" w:date="2020-12-10T08:58:00Z">
        <w:r w:rsidR="00D86A99">
          <w:rPr>
            <w:noProof/>
            <w:webHidden/>
          </w:rPr>
          <w:t>53</w:t>
        </w:r>
      </w:ins>
      <w:del w:id="34" w:author="Itharaju, Narasimha (Contractor)" w:date="2020-12-10T08:58:00Z">
        <w:r w:rsidR="00242719">
          <w:rPr>
            <w:noProof/>
            <w:webHidden/>
          </w:rPr>
          <w:delText>56</w:delText>
        </w:r>
      </w:del>
      <w:r>
        <w:rPr>
          <w:noProof/>
        </w:rPr>
        <w:fldChar w:fldCharType="end"/>
      </w:r>
    </w:p>
    <w:p w14:paraId="3407EF16" w14:textId="24356CE9" w:rsidR="00242719" w:rsidRPr="00242719" w:rsidRDefault="00425817" w:rsidP="00242719">
      <w:pPr>
        <w:rPr>
          <w:rFonts w:eastAsiaTheme="minorEastAsia"/>
        </w:rPr>
      </w:pPr>
      <w:r>
        <w:fldChar w:fldCharType="begin"/>
      </w:r>
      <w:r>
        <w:instrText xml:space="preserve"> HYPERLINK \l "_Toc16692812" </w:instrText>
      </w:r>
      <w:r>
        <w:fldChar w:fldCharType="separate"/>
      </w:r>
      <w:r w:rsidR="00242719" w:rsidRPr="005A3BA3">
        <w:rPr>
          <w:rStyle w:val="Hyperlink"/>
          <w:noProof/>
        </w:rPr>
        <w:t>2.</w:t>
      </w:r>
      <w:r w:rsidR="00242719">
        <w:rPr>
          <w:rStyle w:val="Hyperlink"/>
          <w:noProof/>
        </w:rPr>
        <w:t>35.</w:t>
      </w:r>
      <w:r w:rsidR="00242719" w:rsidRPr="005A3BA3">
        <w:rPr>
          <w:rStyle w:val="Hyperlink"/>
          <w:noProof/>
        </w:rPr>
        <w:t>5</w:t>
      </w:r>
      <w:r w:rsidR="00242719">
        <w:rPr>
          <w:rFonts w:asciiTheme="minorHAnsi" w:eastAsiaTheme="minorEastAsia" w:hAnsiTheme="minorHAnsi" w:cstheme="minorBidi"/>
          <w:noProof/>
          <w:sz w:val="22"/>
          <w:szCs w:val="22"/>
        </w:rPr>
        <w:tab/>
      </w:r>
      <w:r w:rsidR="00242719" w:rsidRPr="005A3BA3">
        <w:rPr>
          <w:rStyle w:val="Hyperlink"/>
          <w:noProof/>
        </w:rPr>
        <w:t>Troubleshooting</w:t>
      </w:r>
      <w:ins w:id="35" w:author="Itharaju, Narasimha (Contractor)" w:date="2020-12-10T08:58:00Z">
        <w:r w:rsidR="00D86A99">
          <w:rPr>
            <w:rStyle w:val="Hyperlink"/>
            <w:noProof/>
          </w:rPr>
          <w:t>……………………………………………………………</w:t>
        </w:r>
        <w:r w:rsidR="00D86A99">
          <w:rPr>
            <w:noProof/>
            <w:webHidden/>
          </w:rPr>
          <w:t>…….53</w:t>
        </w:r>
      </w:ins>
      <w:del w:id="36" w:author="Itharaju, Narasimha (Contractor)" w:date="2020-12-10T08:58:00Z">
        <w:r w:rsidR="00242719">
          <w:rPr>
            <w:noProof/>
            <w:webHidden/>
          </w:rPr>
          <w:tab/>
          <w:delText>55</w:delText>
        </w:r>
      </w:del>
      <w:r>
        <w:rPr>
          <w:noProof/>
        </w:rPr>
        <w:fldChar w:fldCharType="end"/>
      </w:r>
    </w:p>
    <w:p w14:paraId="490FAFE1"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79DB1FDB" w14:textId="7FD3052E" w:rsidR="005A6B61" w:rsidRDefault="0080164B"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5A6B61">
        <w:rPr>
          <w:rStyle w:val="Hyperlink"/>
          <w:noProof/>
        </w:rPr>
        <w:t>3</w:t>
      </w:r>
      <w:r w:rsidR="00242719">
        <w:rPr>
          <w:rStyle w:val="Hyperlink"/>
          <w:noProof/>
        </w:rPr>
        <w:t>6</w:t>
      </w:r>
      <w:r w:rsidR="005A6B61">
        <w:rPr>
          <w:rFonts w:asciiTheme="minorHAnsi" w:eastAsiaTheme="minorEastAsia" w:hAnsiTheme="minorHAnsi" w:cstheme="minorBidi"/>
          <w:noProof/>
          <w:sz w:val="22"/>
          <w:szCs w:val="22"/>
        </w:rPr>
        <w:tab/>
      </w:r>
      <w:del w:id="37" w:author="Itharaju, Narasimha (Contractor)" w:date="2020-12-10T08:58:00Z">
        <w:r w:rsidR="005A6B61" w:rsidRPr="00EB7322">
          <w:rPr>
            <w:rStyle w:val="Hyperlink"/>
            <w:noProof/>
          </w:rPr>
          <w:delText>sqsq0</w:delText>
        </w:r>
        <w:r w:rsidR="00242719">
          <w:rPr>
            <w:rStyle w:val="Hyperlink"/>
            <w:noProof/>
          </w:rPr>
          <w:delText>51</w:delText>
        </w:r>
        <w:r w:rsidR="005A6B61" w:rsidRPr="00EB7322">
          <w:rPr>
            <w:rStyle w:val="Hyperlink"/>
            <w:noProof/>
          </w:rPr>
          <w:delText>d</w:delText>
        </w:r>
        <w:r w:rsidR="005A6B61">
          <w:rPr>
            <w:noProof/>
            <w:webHidden/>
          </w:rPr>
          <w:tab/>
        </w:r>
        <w:r w:rsidR="00DE2849">
          <w:rPr>
            <w:noProof/>
            <w:webHidden/>
          </w:rPr>
          <w:delText>54</w:delText>
        </w:r>
      </w:del>
      <w:ins w:id="38" w:author="Itharaju, Narasimha (Contractor)" w:date="2020-12-10T08:58:00Z">
        <w:r w:rsidR="005A6B61" w:rsidRPr="00EB7322">
          <w:rPr>
            <w:rStyle w:val="Hyperlink"/>
            <w:noProof/>
          </w:rPr>
          <w:t>sqsq0</w:t>
        </w:r>
        <w:r w:rsidR="005A6B61">
          <w:rPr>
            <w:rStyle w:val="Hyperlink"/>
            <w:noProof/>
          </w:rPr>
          <w:t>53</w:t>
        </w:r>
        <w:r w:rsidR="005A6B61" w:rsidRPr="00EB7322">
          <w:rPr>
            <w:rStyle w:val="Hyperlink"/>
            <w:noProof/>
          </w:rPr>
          <w:t>d</w:t>
        </w:r>
        <w:r w:rsidR="005A6B61">
          <w:rPr>
            <w:noProof/>
            <w:webHidden/>
          </w:rPr>
          <w:tab/>
        </w:r>
        <w:r w:rsidR="00DE2849">
          <w:rPr>
            <w:noProof/>
            <w:webHidden/>
          </w:rPr>
          <w:t>56</w:t>
        </w:r>
      </w:ins>
      <w:r w:rsidR="005A6B61">
        <w:rPr>
          <w:noProof/>
        </w:rPr>
        <w:fldChar w:fldCharType="end"/>
      </w:r>
    </w:p>
    <w:p w14:paraId="6661FB95" w14:textId="46E6CC3C"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5A6B61" w:rsidRPr="005A3BA3">
        <w:rPr>
          <w:rStyle w:val="Hyperlink"/>
          <w:noProof/>
        </w:rPr>
        <w:t>2.</w:t>
      </w:r>
      <w:r w:rsidR="005A6B61">
        <w:rPr>
          <w:rStyle w:val="Hyperlink"/>
          <w:noProof/>
        </w:rPr>
        <w:t>3</w:t>
      </w:r>
      <w:r w:rsidR="00242719">
        <w:rPr>
          <w:rStyle w:val="Hyperlink"/>
          <w:noProof/>
        </w:rPr>
        <w:t>6</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del w:id="39" w:author="Itharaju, Narasimha (Contractor)" w:date="2020-12-10T08:58:00Z">
        <w:r w:rsidR="00DE2849">
          <w:rPr>
            <w:noProof/>
            <w:webHidden/>
          </w:rPr>
          <w:delText>54</w:delText>
        </w:r>
      </w:del>
      <w:ins w:id="40" w:author="Itharaju, Narasimha (Contractor)" w:date="2020-12-10T08:58:00Z">
        <w:r w:rsidR="00DE2849">
          <w:rPr>
            <w:noProof/>
            <w:webHidden/>
          </w:rPr>
          <w:t>56</w:t>
        </w:r>
      </w:ins>
      <w:r>
        <w:rPr>
          <w:noProof/>
        </w:rPr>
        <w:fldChar w:fldCharType="end"/>
      </w:r>
    </w:p>
    <w:p w14:paraId="57FD7A0A" w14:textId="75BC0FC5"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5A6B61" w:rsidRPr="005A3BA3">
        <w:rPr>
          <w:rStyle w:val="Hyperlink"/>
          <w:noProof/>
        </w:rPr>
        <w:t>2.</w:t>
      </w:r>
      <w:r w:rsidR="005A6B61">
        <w:rPr>
          <w:rStyle w:val="Hyperlink"/>
          <w:noProof/>
        </w:rPr>
        <w:t>3</w:t>
      </w:r>
      <w:r w:rsidR="00242719">
        <w:rPr>
          <w:rStyle w:val="Hyperlink"/>
          <w:noProof/>
        </w:rPr>
        <w:t>6</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del w:id="41" w:author="Itharaju, Narasimha (Contractor)" w:date="2020-12-10T08:58:00Z">
        <w:r w:rsidR="00DE2849">
          <w:rPr>
            <w:noProof/>
            <w:webHidden/>
          </w:rPr>
          <w:delText>54</w:delText>
        </w:r>
      </w:del>
      <w:ins w:id="42" w:author="Itharaju, Narasimha (Contractor)" w:date="2020-12-10T08:58:00Z">
        <w:r w:rsidR="00DE2849">
          <w:rPr>
            <w:noProof/>
            <w:webHidden/>
          </w:rPr>
          <w:t>56</w:t>
        </w:r>
      </w:ins>
      <w:r>
        <w:rPr>
          <w:noProof/>
        </w:rPr>
        <w:fldChar w:fldCharType="end"/>
      </w:r>
    </w:p>
    <w:p w14:paraId="323FB597" w14:textId="3FE4E875"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5A6B61" w:rsidRPr="005A3BA3">
        <w:rPr>
          <w:rStyle w:val="Hyperlink"/>
          <w:noProof/>
        </w:rPr>
        <w:t>2.</w:t>
      </w:r>
      <w:r w:rsidR="005A6B61">
        <w:rPr>
          <w:rStyle w:val="Hyperlink"/>
          <w:noProof/>
        </w:rPr>
        <w:t>3</w:t>
      </w:r>
      <w:r w:rsidR="00242719">
        <w:rPr>
          <w:rStyle w:val="Hyperlink"/>
          <w:noProof/>
        </w:rPr>
        <w:t>6</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del w:id="43" w:author="Itharaju, Narasimha (Contractor)" w:date="2020-12-10T08:58:00Z">
        <w:r w:rsidR="00DE2849">
          <w:rPr>
            <w:noProof/>
            <w:webHidden/>
          </w:rPr>
          <w:delText>54</w:delText>
        </w:r>
      </w:del>
      <w:ins w:id="44" w:author="Itharaju, Narasimha (Contractor)" w:date="2020-12-10T08:58:00Z">
        <w:r w:rsidR="00DE2849">
          <w:rPr>
            <w:noProof/>
            <w:webHidden/>
          </w:rPr>
          <w:t>56</w:t>
        </w:r>
      </w:ins>
      <w:r>
        <w:rPr>
          <w:noProof/>
        </w:rPr>
        <w:fldChar w:fldCharType="end"/>
      </w:r>
    </w:p>
    <w:p w14:paraId="5126212B" w14:textId="3952E7E9"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5A6B61" w:rsidRPr="005A3BA3">
        <w:rPr>
          <w:rStyle w:val="Hyperlink"/>
          <w:noProof/>
        </w:rPr>
        <w:t>2.</w:t>
      </w:r>
      <w:r w:rsidR="005A6B61">
        <w:rPr>
          <w:rStyle w:val="Hyperlink"/>
          <w:noProof/>
        </w:rPr>
        <w:t>3</w:t>
      </w:r>
      <w:r w:rsidR="00242719">
        <w:rPr>
          <w:rStyle w:val="Hyperlink"/>
          <w:noProof/>
        </w:rPr>
        <w:t>6</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del w:id="45" w:author="Itharaju, Narasimha (Contractor)" w:date="2020-12-10T08:58:00Z">
        <w:r w:rsidR="00DE2849">
          <w:rPr>
            <w:noProof/>
            <w:webHidden/>
          </w:rPr>
          <w:delText>55</w:delText>
        </w:r>
      </w:del>
      <w:ins w:id="46" w:author="Itharaju, Narasimha (Contractor)" w:date="2020-12-10T08:58:00Z">
        <w:r w:rsidR="00DE2849">
          <w:rPr>
            <w:noProof/>
            <w:webHidden/>
          </w:rPr>
          <w:t>57</w:t>
        </w:r>
      </w:ins>
      <w:r>
        <w:rPr>
          <w:noProof/>
        </w:rPr>
        <w:fldChar w:fldCharType="end"/>
      </w:r>
    </w:p>
    <w:p w14:paraId="3ED35B1E" w14:textId="1F84F8A1" w:rsidR="005A6B61" w:rsidRDefault="00425817" w:rsidP="005A6B61">
      <w:pPr>
        <w:pStyle w:val="TOC2"/>
        <w:tabs>
          <w:tab w:val="left" w:pos="880"/>
          <w:tab w:val="right" w:leader="dot" w:pos="8630"/>
        </w:tabs>
        <w:rPr>
          <w:rFonts w:eastAsiaTheme="minorEastAsia"/>
          <w:rPrChange w:id="47" w:author="Itharaju, Narasimha (Contractor)" w:date="2020-12-10T08:58:00Z">
            <w:rPr>
              <w:rFonts w:asciiTheme="minorHAnsi" w:eastAsiaTheme="minorEastAsia" w:hAnsiTheme="minorHAnsi" w:cstheme="minorBidi"/>
              <w:noProof/>
              <w:sz w:val="22"/>
              <w:szCs w:val="22"/>
            </w:rPr>
          </w:rPrChange>
        </w:rPr>
      </w:pPr>
      <w:r>
        <w:fldChar w:fldCharType="begin"/>
      </w:r>
      <w:r>
        <w:instrText xml:space="preserve"> HYPERLINK \l "_Toc16692812" </w:instrText>
      </w:r>
      <w:r>
        <w:fldChar w:fldCharType="separate"/>
      </w:r>
      <w:r w:rsidR="005A6B61" w:rsidRPr="005A3BA3">
        <w:rPr>
          <w:rStyle w:val="Hyperlink"/>
          <w:noProof/>
        </w:rPr>
        <w:t>2.</w:t>
      </w:r>
      <w:r w:rsidR="005A6B61">
        <w:rPr>
          <w:rStyle w:val="Hyperlink"/>
          <w:noProof/>
        </w:rPr>
        <w:t>3</w:t>
      </w:r>
      <w:r w:rsidR="00242719">
        <w:rPr>
          <w:rStyle w:val="Hyperlink"/>
          <w:noProof/>
        </w:rPr>
        <w:t>6</w:t>
      </w:r>
      <w:r w:rsidR="005A6B61">
        <w:rPr>
          <w:rStyle w:val="Hyperlink"/>
          <w:noProof/>
        </w:rPr>
        <w:t>.</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del w:id="48" w:author="Itharaju, Narasimha (Contractor)" w:date="2020-12-10T08:58:00Z">
        <w:r w:rsidR="00DE2849">
          <w:rPr>
            <w:noProof/>
            <w:webHidden/>
          </w:rPr>
          <w:delText>55</w:delText>
        </w:r>
      </w:del>
      <w:ins w:id="49" w:author="Itharaju, Narasimha (Contractor)" w:date="2020-12-10T08:58:00Z">
        <w:r w:rsidR="00DE2849">
          <w:rPr>
            <w:noProof/>
            <w:webHidden/>
          </w:rPr>
          <w:t>57</w:t>
        </w:r>
      </w:ins>
      <w:r>
        <w:rPr>
          <w:noProof/>
        </w:rPr>
        <w:fldChar w:fldCharType="end"/>
      </w:r>
    </w:p>
    <w:p w14:paraId="4D5B6856" w14:textId="77777777" w:rsidR="005A6B61" w:rsidRDefault="005A6B61" w:rsidP="005A6B61">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46BE8E4C" w14:textId="6531A88F" w:rsidR="005A6B61" w:rsidRDefault="0080164B" w:rsidP="005A6B61">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w:t>
      </w:r>
      <w:r w:rsidR="00242719">
        <w:rPr>
          <w:rStyle w:val="Hyperlink"/>
          <w:noProof/>
        </w:rPr>
        <w:t>7</w:t>
      </w:r>
      <w:r w:rsidR="005A6B61">
        <w:rPr>
          <w:rFonts w:asciiTheme="minorHAnsi" w:eastAsiaTheme="minorEastAsia" w:hAnsiTheme="minorHAnsi" w:cstheme="minorBidi"/>
          <w:noProof/>
          <w:sz w:val="22"/>
          <w:szCs w:val="22"/>
        </w:rPr>
        <w:tab/>
      </w:r>
      <w:del w:id="50" w:author="Itharaju, Narasimha (Contractor)" w:date="2020-12-10T08:58:00Z">
        <w:r w:rsidR="00242719" w:rsidRPr="00EB7322">
          <w:rPr>
            <w:rStyle w:val="Hyperlink"/>
            <w:noProof/>
          </w:rPr>
          <w:delText>sqsq0</w:delText>
        </w:r>
        <w:r w:rsidR="00242719">
          <w:rPr>
            <w:rStyle w:val="Hyperlink"/>
            <w:noProof/>
          </w:rPr>
          <w:delText>52</w:delText>
        </w:r>
        <w:r w:rsidR="00242719" w:rsidRPr="00EB7322">
          <w:rPr>
            <w:rStyle w:val="Hyperlink"/>
            <w:noProof/>
          </w:rPr>
          <w:delText>d</w:delText>
        </w:r>
        <w:r w:rsidR="00242719">
          <w:rPr>
            <w:noProof/>
            <w:webHidden/>
          </w:rPr>
          <w:tab/>
          <w:delText>55</w:delText>
        </w:r>
      </w:del>
      <w:ins w:id="51" w:author="Itharaju, Narasimha (Contractor)" w:date="2020-12-10T08:58:00Z">
        <w:r w:rsidR="005A6B61" w:rsidRPr="00EB7322">
          <w:rPr>
            <w:rStyle w:val="Hyperlink"/>
            <w:noProof/>
          </w:rPr>
          <w:t>sqsq0</w:t>
        </w:r>
        <w:r w:rsidR="005A6B61">
          <w:rPr>
            <w:rStyle w:val="Hyperlink"/>
            <w:noProof/>
          </w:rPr>
          <w:t>54</w:t>
        </w:r>
        <w:r w:rsidR="005A6B61" w:rsidRPr="00EB7322">
          <w:rPr>
            <w:rStyle w:val="Hyperlink"/>
            <w:noProof/>
          </w:rPr>
          <w:t>d</w:t>
        </w:r>
        <w:r w:rsidR="005A6B61">
          <w:rPr>
            <w:noProof/>
            <w:webHidden/>
          </w:rPr>
          <w:tab/>
        </w:r>
        <w:r w:rsidR="00DE2849">
          <w:rPr>
            <w:noProof/>
            <w:webHidden/>
          </w:rPr>
          <w:t>58</w:t>
        </w:r>
      </w:ins>
      <w:r w:rsidR="005A6B61">
        <w:rPr>
          <w:noProof/>
        </w:rPr>
        <w:fldChar w:fldCharType="end"/>
      </w:r>
    </w:p>
    <w:p w14:paraId="1765D865" w14:textId="0578042B"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5A6B61" w:rsidRPr="005A3BA3">
        <w:rPr>
          <w:rStyle w:val="Hyperlink"/>
          <w:noProof/>
        </w:rPr>
        <w:t>2.</w:t>
      </w:r>
      <w:r w:rsidR="0080164B">
        <w:rPr>
          <w:rStyle w:val="Hyperlink"/>
          <w:noProof/>
        </w:rPr>
        <w:t>3</w:t>
      </w:r>
      <w:r w:rsidR="00242719">
        <w:rPr>
          <w:rStyle w:val="Hyperlink"/>
          <w:noProof/>
        </w:rPr>
        <w:t>7</w:t>
      </w:r>
      <w:r w:rsidR="005A6B61" w:rsidRPr="005A3BA3">
        <w:rPr>
          <w:rStyle w:val="Hyperlink"/>
          <w:noProof/>
        </w:rPr>
        <w:t>.1</w:t>
      </w:r>
      <w:r w:rsidR="005A6B61">
        <w:rPr>
          <w:rFonts w:asciiTheme="minorHAnsi" w:eastAsiaTheme="minorEastAsia" w:hAnsiTheme="minorHAnsi" w:cstheme="minorBidi"/>
          <w:noProof/>
          <w:sz w:val="22"/>
          <w:szCs w:val="22"/>
        </w:rPr>
        <w:tab/>
      </w:r>
      <w:r w:rsidR="005A6B61" w:rsidRPr="005A3BA3">
        <w:rPr>
          <w:rStyle w:val="Hyperlink"/>
          <w:noProof/>
        </w:rPr>
        <w:t>Overview</w:t>
      </w:r>
      <w:r w:rsidR="005A6B61">
        <w:rPr>
          <w:noProof/>
          <w:webHidden/>
        </w:rPr>
        <w:tab/>
      </w:r>
      <w:del w:id="52" w:author="Itharaju, Narasimha (Contractor)" w:date="2020-12-10T08:58:00Z">
        <w:r w:rsidR="00242719">
          <w:rPr>
            <w:noProof/>
            <w:webHidden/>
          </w:rPr>
          <w:delText>55</w:delText>
        </w:r>
      </w:del>
      <w:ins w:id="53" w:author="Itharaju, Narasimha (Contractor)" w:date="2020-12-10T08:58:00Z">
        <w:r w:rsidR="00DE2849">
          <w:rPr>
            <w:noProof/>
            <w:webHidden/>
          </w:rPr>
          <w:t>58</w:t>
        </w:r>
      </w:ins>
      <w:r>
        <w:rPr>
          <w:noProof/>
        </w:rPr>
        <w:fldChar w:fldCharType="end"/>
      </w:r>
    </w:p>
    <w:p w14:paraId="392B6BEA" w14:textId="27E665F5"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5A6B61" w:rsidRPr="005A3BA3">
        <w:rPr>
          <w:rStyle w:val="Hyperlink"/>
          <w:noProof/>
        </w:rPr>
        <w:t>2.</w:t>
      </w:r>
      <w:r w:rsidR="0080164B">
        <w:rPr>
          <w:rStyle w:val="Hyperlink"/>
          <w:noProof/>
        </w:rPr>
        <w:t>3</w:t>
      </w:r>
      <w:r w:rsidR="00242719">
        <w:rPr>
          <w:rStyle w:val="Hyperlink"/>
          <w:noProof/>
        </w:rPr>
        <w:t>7</w:t>
      </w:r>
      <w:r w:rsidR="005A6B61" w:rsidRPr="005A3BA3">
        <w:rPr>
          <w:rStyle w:val="Hyperlink"/>
          <w:noProof/>
        </w:rPr>
        <w:t>.2</w:t>
      </w:r>
      <w:r w:rsidR="005A6B61">
        <w:rPr>
          <w:rFonts w:asciiTheme="minorHAnsi" w:eastAsiaTheme="minorEastAsia" w:hAnsiTheme="minorHAnsi" w:cstheme="minorBidi"/>
          <w:noProof/>
          <w:sz w:val="22"/>
          <w:szCs w:val="22"/>
        </w:rPr>
        <w:tab/>
      </w:r>
      <w:r w:rsidR="005A6B61" w:rsidRPr="005A3BA3">
        <w:rPr>
          <w:rStyle w:val="Hyperlink"/>
          <w:noProof/>
        </w:rPr>
        <w:t>Purpose</w:t>
      </w:r>
      <w:r w:rsidR="005A6B61">
        <w:rPr>
          <w:noProof/>
          <w:webHidden/>
        </w:rPr>
        <w:tab/>
      </w:r>
      <w:del w:id="54" w:author="Itharaju, Narasimha (Contractor)" w:date="2020-12-10T08:58:00Z">
        <w:r w:rsidR="00242719">
          <w:rPr>
            <w:noProof/>
            <w:webHidden/>
          </w:rPr>
          <w:delText>55</w:delText>
        </w:r>
      </w:del>
      <w:ins w:id="55" w:author="Itharaju, Narasimha (Contractor)" w:date="2020-12-10T08:58:00Z">
        <w:r w:rsidR="00DE2849">
          <w:rPr>
            <w:noProof/>
            <w:webHidden/>
          </w:rPr>
          <w:t>58</w:t>
        </w:r>
      </w:ins>
      <w:r>
        <w:rPr>
          <w:noProof/>
        </w:rPr>
        <w:fldChar w:fldCharType="end"/>
      </w:r>
    </w:p>
    <w:p w14:paraId="51D7C5F3" w14:textId="1D80BE9A"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5A6B61" w:rsidRPr="005A3BA3">
        <w:rPr>
          <w:rStyle w:val="Hyperlink"/>
          <w:noProof/>
        </w:rPr>
        <w:t>2.</w:t>
      </w:r>
      <w:r w:rsidR="0080164B">
        <w:rPr>
          <w:rStyle w:val="Hyperlink"/>
          <w:noProof/>
        </w:rPr>
        <w:t>3</w:t>
      </w:r>
      <w:r w:rsidR="00242719">
        <w:rPr>
          <w:rStyle w:val="Hyperlink"/>
          <w:noProof/>
        </w:rPr>
        <w:t>7</w:t>
      </w:r>
      <w:r w:rsidR="005A6B61" w:rsidRPr="005A3BA3">
        <w:rPr>
          <w:rStyle w:val="Hyperlink"/>
          <w:noProof/>
        </w:rPr>
        <w:t>.3</w:t>
      </w:r>
      <w:r w:rsidR="005A6B61">
        <w:rPr>
          <w:rFonts w:asciiTheme="minorHAnsi" w:eastAsiaTheme="minorEastAsia" w:hAnsiTheme="minorHAnsi" w:cstheme="minorBidi"/>
          <w:noProof/>
          <w:sz w:val="22"/>
          <w:szCs w:val="22"/>
        </w:rPr>
        <w:tab/>
      </w:r>
      <w:r w:rsidR="005A6B61" w:rsidRPr="005A3BA3">
        <w:rPr>
          <w:rStyle w:val="Hyperlink"/>
          <w:noProof/>
        </w:rPr>
        <w:t>Setup</w:t>
      </w:r>
      <w:r w:rsidR="005A6B61">
        <w:rPr>
          <w:noProof/>
          <w:webHidden/>
        </w:rPr>
        <w:tab/>
      </w:r>
      <w:del w:id="56" w:author="Itharaju, Narasimha (Contractor)" w:date="2020-12-10T08:58:00Z">
        <w:r w:rsidR="00242719">
          <w:rPr>
            <w:noProof/>
            <w:webHidden/>
          </w:rPr>
          <w:delText>55</w:delText>
        </w:r>
      </w:del>
      <w:ins w:id="57" w:author="Itharaju, Narasimha (Contractor)" w:date="2020-12-10T08:58:00Z">
        <w:r w:rsidR="00DE2849">
          <w:rPr>
            <w:noProof/>
            <w:webHidden/>
          </w:rPr>
          <w:t>58</w:t>
        </w:r>
      </w:ins>
      <w:r>
        <w:rPr>
          <w:noProof/>
        </w:rPr>
        <w:fldChar w:fldCharType="end"/>
      </w:r>
    </w:p>
    <w:p w14:paraId="5DD1E23A" w14:textId="41D2F972" w:rsidR="005A6B61" w:rsidRDefault="00425817" w:rsidP="005A6B61">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5A6B61" w:rsidRPr="005A3BA3">
        <w:rPr>
          <w:rStyle w:val="Hyperlink"/>
          <w:noProof/>
        </w:rPr>
        <w:t>2.</w:t>
      </w:r>
      <w:r w:rsidR="0080164B">
        <w:rPr>
          <w:rStyle w:val="Hyperlink"/>
          <w:noProof/>
        </w:rPr>
        <w:t>3</w:t>
      </w:r>
      <w:r w:rsidR="00242719">
        <w:rPr>
          <w:rStyle w:val="Hyperlink"/>
          <w:noProof/>
        </w:rPr>
        <w:t>7</w:t>
      </w:r>
      <w:r w:rsidR="005A6B61" w:rsidRPr="005A3BA3">
        <w:rPr>
          <w:rStyle w:val="Hyperlink"/>
          <w:noProof/>
        </w:rPr>
        <w:t>.4</w:t>
      </w:r>
      <w:r w:rsidR="005A6B61">
        <w:rPr>
          <w:rFonts w:asciiTheme="minorHAnsi" w:eastAsiaTheme="minorEastAsia" w:hAnsiTheme="minorHAnsi" w:cstheme="minorBidi"/>
          <w:noProof/>
          <w:sz w:val="22"/>
          <w:szCs w:val="22"/>
        </w:rPr>
        <w:tab/>
      </w:r>
      <w:r w:rsidR="005A6B61" w:rsidRPr="005A3BA3">
        <w:rPr>
          <w:rStyle w:val="Hyperlink"/>
          <w:noProof/>
        </w:rPr>
        <w:t>Shouts</w:t>
      </w:r>
      <w:r w:rsidR="005A6B61">
        <w:rPr>
          <w:noProof/>
          <w:webHidden/>
        </w:rPr>
        <w:tab/>
      </w:r>
      <w:del w:id="58" w:author="Itharaju, Narasimha (Contractor)" w:date="2020-12-10T08:58:00Z">
        <w:r w:rsidR="00242719">
          <w:rPr>
            <w:noProof/>
            <w:webHidden/>
          </w:rPr>
          <w:delText>56</w:delText>
        </w:r>
      </w:del>
      <w:ins w:id="59" w:author="Itharaju, Narasimha (Contractor)" w:date="2020-12-10T08:58:00Z">
        <w:r w:rsidR="00DE2849">
          <w:rPr>
            <w:noProof/>
            <w:webHidden/>
          </w:rPr>
          <w:t>59</w:t>
        </w:r>
      </w:ins>
      <w:r>
        <w:rPr>
          <w:noProof/>
        </w:rPr>
        <w:fldChar w:fldCharType="end"/>
      </w:r>
    </w:p>
    <w:p w14:paraId="57E0BAF0" w14:textId="1E13217A" w:rsidR="005A6B61" w:rsidRDefault="00425817" w:rsidP="005A6B61">
      <w:pPr>
        <w:pStyle w:val="TOC2"/>
        <w:tabs>
          <w:tab w:val="left" w:pos="880"/>
          <w:tab w:val="right" w:leader="dot" w:pos="8630"/>
        </w:tabs>
        <w:rPr>
          <w:del w:id="60" w:author="Itharaju, Narasimha (Contractor)" w:date="2020-12-10T08:58:00Z"/>
          <w:noProof/>
        </w:rPr>
      </w:pPr>
      <w:r>
        <w:fldChar w:fldCharType="begin"/>
      </w:r>
      <w:r>
        <w:instrText xml:space="preserve"> HYPERLINK \l "_Toc16692812" </w:instrText>
      </w:r>
      <w:r>
        <w:fldChar w:fldCharType="separate"/>
      </w:r>
      <w:r w:rsidR="005A6B61" w:rsidRPr="005A3BA3">
        <w:rPr>
          <w:rStyle w:val="Hyperlink"/>
          <w:noProof/>
        </w:rPr>
        <w:t>2.</w:t>
      </w:r>
      <w:r w:rsidR="0080164B">
        <w:rPr>
          <w:rStyle w:val="Hyperlink"/>
          <w:noProof/>
        </w:rPr>
        <w:t>3</w:t>
      </w:r>
      <w:r w:rsidR="00242719">
        <w:rPr>
          <w:rStyle w:val="Hyperlink"/>
          <w:noProof/>
        </w:rPr>
        <w:t>7</w:t>
      </w:r>
      <w:r w:rsidR="005A6B61">
        <w:rPr>
          <w:rStyle w:val="Hyperlink"/>
          <w:noProof/>
        </w:rPr>
        <w:t>.</w:t>
      </w:r>
      <w:r w:rsidR="005A6B61" w:rsidRPr="005A3BA3">
        <w:rPr>
          <w:rStyle w:val="Hyperlink"/>
          <w:noProof/>
        </w:rPr>
        <w:t>5</w:t>
      </w:r>
      <w:r w:rsidR="005A6B61">
        <w:rPr>
          <w:rFonts w:asciiTheme="minorHAnsi" w:eastAsiaTheme="minorEastAsia" w:hAnsiTheme="minorHAnsi" w:cstheme="minorBidi"/>
          <w:noProof/>
          <w:sz w:val="22"/>
          <w:szCs w:val="22"/>
        </w:rPr>
        <w:tab/>
      </w:r>
      <w:r w:rsidR="005A6B61" w:rsidRPr="005A3BA3">
        <w:rPr>
          <w:rStyle w:val="Hyperlink"/>
          <w:noProof/>
        </w:rPr>
        <w:t>Troubleshooting</w:t>
      </w:r>
      <w:r w:rsidR="005A6B61">
        <w:rPr>
          <w:noProof/>
          <w:webHidden/>
        </w:rPr>
        <w:tab/>
      </w:r>
      <w:del w:id="61" w:author="Itharaju, Narasimha (Contractor)" w:date="2020-12-10T08:58:00Z">
        <w:r w:rsidR="00242719">
          <w:rPr>
            <w:noProof/>
            <w:webHidden/>
          </w:rPr>
          <w:delText>55</w:delText>
        </w:r>
      </w:del>
      <w:ins w:id="62" w:author="Itharaju, Narasimha (Contractor)" w:date="2020-12-10T08:58:00Z">
        <w:r w:rsidR="00DE2849">
          <w:rPr>
            <w:noProof/>
            <w:webHidden/>
          </w:rPr>
          <w:t>59</w:t>
        </w:r>
      </w:ins>
      <w:r>
        <w:rPr>
          <w:noProof/>
        </w:rPr>
        <w:fldChar w:fldCharType="end"/>
      </w:r>
    </w:p>
    <w:p w14:paraId="5C762DFC" w14:textId="77777777" w:rsidR="00D5310B" w:rsidRPr="00D5310B" w:rsidRDefault="00D5310B" w:rsidP="00D5310B">
      <w:pPr>
        <w:rPr>
          <w:rFonts w:eastAsiaTheme="minorEastAsia"/>
        </w:rPr>
      </w:pPr>
    </w:p>
    <w:p w14:paraId="02120E9B" w14:textId="32A95356" w:rsidR="00D5310B" w:rsidRDefault="00D5310B" w:rsidP="00D5310B">
      <w:pPr>
        <w:pStyle w:val="TOC2"/>
        <w:tabs>
          <w:tab w:val="left" w:pos="880"/>
          <w:tab w:val="right" w:leader="dot" w:pos="8630"/>
        </w:tabs>
        <w:rPr>
          <w:rStyle w:val="Hyperlink"/>
          <w:rPrChange w:id="63" w:author="Itharaju, Narasimha (Contractor)" w:date="2020-12-10T08:58:00Z">
            <w:rPr>
              <w:rStyle w:val="Hyperlink"/>
              <w:b/>
              <w:bCs/>
              <w:noProof/>
            </w:rPr>
          </w:rPrChange>
        </w:rPr>
      </w:pPr>
      <w:r>
        <w:fldChar w:fldCharType="begin"/>
      </w:r>
      <w:r>
        <w:instrText xml:space="preserve"> HYPERLINK \l "_Toc16692807" </w:instrText>
      </w:r>
      <w:r>
        <w:fldChar w:fldCharType="separate"/>
      </w:r>
      <w:r>
        <w:rPr>
          <w:rStyle w:val="Hyperlink"/>
          <w:noProof/>
        </w:rPr>
        <w:t xml:space="preserve"> </w:t>
      </w:r>
      <w:del w:id="64" w:author="Itharaju, Narasimha (Contractor)" w:date="2020-12-10T08:58:00Z">
        <w:r w:rsidRPr="00D5310B">
          <w:rPr>
            <w:rStyle w:val="Hyperlink"/>
            <w:b/>
            <w:bCs/>
            <w:noProof/>
          </w:rPr>
          <w:delText>MIGRATION JOBS</w:delText>
        </w:r>
      </w:del>
    </w:p>
    <w:p w14:paraId="09C709B6" w14:textId="5427D4A6"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2.3</w:t>
      </w:r>
      <w:r w:rsidR="00242719">
        <w:rPr>
          <w:rStyle w:val="Hyperlink"/>
          <w:noProof/>
        </w:rPr>
        <w:t>8</w:t>
      </w:r>
      <w:r>
        <w:rPr>
          <w:rFonts w:asciiTheme="minorHAnsi" w:eastAsiaTheme="minorEastAsia" w:hAnsiTheme="minorHAnsi" w:cstheme="minorBidi"/>
          <w:noProof/>
          <w:sz w:val="22"/>
          <w:szCs w:val="22"/>
        </w:rPr>
        <w:tab/>
      </w:r>
      <w:del w:id="65" w:author="Itharaju, Narasimha (Contractor)" w:date="2020-12-10T08:58:00Z">
        <w:r w:rsidR="005A6B61" w:rsidRPr="00EB7322">
          <w:rPr>
            <w:rStyle w:val="Hyperlink"/>
            <w:noProof/>
          </w:rPr>
          <w:delText>sqsq0</w:delText>
        </w:r>
        <w:r w:rsidR="005A6B61">
          <w:rPr>
            <w:rStyle w:val="Hyperlink"/>
            <w:noProof/>
          </w:rPr>
          <w:delText>53</w:delText>
        </w:r>
        <w:r w:rsidR="005A6B61" w:rsidRPr="00EB7322">
          <w:rPr>
            <w:rStyle w:val="Hyperlink"/>
            <w:noProof/>
          </w:rPr>
          <w:delText>d</w:delText>
        </w:r>
        <w:r w:rsidR="005A6B61">
          <w:rPr>
            <w:noProof/>
            <w:webHidden/>
          </w:rPr>
          <w:tab/>
        </w:r>
        <w:r w:rsidR="00DE2849">
          <w:rPr>
            <w:noProof/>
            <w:webHidden/>
          </w:rPr>
          <w:delText>56</w:delText>
        </w:r>
      </w:del>
      <w:ins w:id="66" w:author="Itharaju, Narasimha (Contractor)" w:date="2020-12-10T08:58:00Z">
        <w:r w:rsidRPr="00EB7322">
          <w:rPr>
            <w:rStyle w:val="Hyperlink"/>
            <w:noProof/>
          </w:rPr>
          <w:t>sqsq</w:t>
        </w:r>
        <w:r w:rsidR="008B26E2">
          <w:rPr>
            <w:rStyle w:val="Hyperlink"/>
            <w:noProof/>
          </w:rPr>
          <w:t>101</w:t>
        </w:r>
        <w:r w:rsidRPr="00EB7322">
          <w:rPr>
            <w:rStyle w:val="Hyperlink"/>
            <w:noProof/>
          </w:rPr>
          <w:t>d</w:t>
        </w:r>
        <w:r>
          <w:rPr>
            <w:noProof/>
            <w:webHidden/>
          </w:rPr>
          <w:tab/>
        </w:r>
        <w:r w:rsidR="00242719">
          <w:rPr>
            <w:noProof/>
            <w:webHidden/>
          </w:rPr>
          <w:t>60</w:t>
        </w:r>
      </w:ins>
      <w:r>
        <w:rPr>
          <w:noProof/>
        </w:rPr>
        <w:fldChar w:fldCharType="end"/>
      </w:r>
    </w:p>
    <w:p w14:paraId="33CC3479" w14:textId="6826D767"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D5310B">
        <w:rPr>
          <w:rStyle w:val="Hyperlink"/>
          <w:noProof/>
        </w:rPr>
        <w:t>3</w:t>
      </w:r>
      <w:r w:rsidR="00242719">
        <w:rPr>
          <w:rStyle w:val="Hyperlink"/>
          <w:noProof/>
        </w:rPr>
        <w:t>8</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67" w:author="Itharaju, Narasimha (Contractor)" w:date="2020-12-10T08:58:00Z">
        <w:r w:rsidR="00DE2849">
          <w:rPr>
            <w:noProof/>
            <w:webHidden/>
          </w:rPr>
          <w:delText>56</w:delText>
        </w:r>
      </w:del>
      <w:ins w:id="68" w:author="Itharaju, Narasimha (Contractor)" w:date="2020-12-10T08:58:00Z">
        <w:r w:rsidR="00242719">
          <w:rPr>
            <w:noProof/>
            <w:webHidden/>
          </w:rPr>
          <w:t>60</w:t>
        </w:r>
      </w:ins>
      <w:r>
        <w:rPr>
          <w:noProof/>
        </w:rPr>
        <w:fldChar w:fldCharType="end"/>
      </w:r>
    </w:p>
    <w:p w14:paraId="3C05E25D" w14:textId="3220BA00"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D5310B">
        <w:rPr>
          <w:rStyle w:val="Hyperlink"/>
          <w:noProof/>
        </w:rPr>
        <w:t>3</w:t>
      </w:r>
      <w:r w:rsidR="00242719">
        <w:rPr>
          <w:rStyle w:val="Hyperlink"/>
          <w:noProof/>
        </w:rPr>
        <w:t>8</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69" w:author="Itharaju, Narasimha (Contractor)" w:date="2020-12-10T08:58:00Z">
        <w:r w:rsidR="00DE2849">
          <w:rPr>
            <w:noProof/>
            <w:webHidden/>
          </w:rPr>
          <w:delText>56</w:delText>
        </w:r>
      </w:del>
      <w:ins w:id="70" w:author="Itharaju, Narasimha (Contractor)" w:date="2020-12-10T08:58:00Z">
        <w:r w:rsidR="00242719">
          <w:rPr>
            <w:noProof/>
            <w:webHidden/>
          </w:rPr>
          <w:t>60</w:t>
        </w:r>
      </w:ins>
      <w:r>
        <w:rPr>
          <w:noProof/>
        </w:rPr>
        <w:fldChar w:fldCharType="end"/>
      </w:r>
    </w:p>
    <w:p w14:paraId="48C9DA55" w14:textId="12FDEF1C"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D5310B">
        <w:rPr>
          <w:rStyle w:val="Hyperlink"/>
          <w:noProof/>
        </w:rPr>
        <w:t>3</w:t>
      </w:r>
      <w:r w:rsidR="00242719">
        <w:rPr>
          <w:rStyle w:val="Hyperlink"/>
          <w:noProof/>
        </w:rPr>
        <w:t>8</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71" w:author="Itharaju, Narasimha (Contractor)" w:date="2020-12-10T08:58:00Z">
        <w:r w:rsidR="00DE2849">
          <w:rPr>
            <w:noProof/>
            <w:webHidden/>
          </w:rPr>
          <w:delText>56</w:delText>
        </w:r>
      </w:del>
      <w:ins w:id="72" w:author="Itharaju, Narasimha (Contractor)" w:date="2020-12-10T08:58:00Z">
        <w:r w:rsidR="00242719">
          <w:rPr>
            <w:noProof/>
            <w:webHidden/>
          </w:rPr>
          <w:t>60</w:t>
        </w:r>
      </w:ins>
      <w:r>
        <w:rPr>
          <w:noProof/>
        </w:rPr>
        <w:fldChar w:fldCharType="end"/>
      </w:r>
    </w:p>
    <w:p w14:paraId="02C9D2D6" w14:textId="7C43015C"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D5310B">
        <w:rPr>
          <w:rStyle w:val="Hyperlink"/>
          <w:noProof/>
        </w:rPr>
        <w:t>3</w:t>
      </w:r>
      <w:r w:rsidR="00242719">
        <w:rPr>
          <w:rStyle w:val="Hyperlink"/>
          <w:noProof/>
        </w:rPr>
        <w:t>8</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73" w:author="Itharaju, Narasimha (Contractor)" w:date="2020-12-10T08:58:00Z">
        <w:r w:rsidR="00DE2849">
          <w:rPr>
            <w:noProof/>
            <w:webHidden/>
          </w:rPr>
          <w:delText>57</w:delText>
        </w:r>
      </w:del>
      <w:ins w:id="74" w:author="Itharaju, Narasimha (Contractor)" w:date="2020-12-10T08:58:00Z">
        <w:r w:rsidR="00242719">
          <w:rPr>
            <w:noProof/>
            <w:webHidden/>
          </w:rPr>
          <w:t>60</w:t>
        </w:r>
      </w:ins>
      <w:r>
        <w:rPr>
          <w:noProof/>
        </w:rPr>
        <w:fldChar w:fldCharType="end"/>
      </w:r>
    </w:p>
    <w:p w14:paraId="13AA1B0F" w14:textId="7548470F" w:rsidR="00D5310B" w:rsidRPr="00E81DE2" w:rsidRDefault="00425817" w:rsidP="00D5310B">
      <w:pPr>
        <w:pStyle w:val="TOC2"/>
        <w:tabs>
          <w:tab w:val="left" w:pos="880"/>
          <w:tab w:val="right" w:leader="dot" w:pos="8630"/>
        </w:tabs>
        <w:rPr>
          <w:rFonts w:asciiTheme="minorHAnsi" w:hAnsiTheme="minorHAnsi"/>
          <w:sz w:val="22"/>
          <w:rPrChange w:id="75" w:author="Itharaju, Narasimha (Contractor)" w:date="2020-12-10T08:58:00Z">
            <w:rPr>
              <w:noProof/>
            </w:rPr>
          </w:rPrChange>
        </w:rPr>
      </w:pPr>
      <w:r>
        <w:fldChar w:fldCharType="begin"/>
      </w:r>
      <w:r>
        <w:instrText xml:space="preserve"> HYPERLINK \l "_Toc16692812" </w:instrText>
      </w:r>
      <w:r>
        <w:fldChar w:fldCharType="separate"/>
      </w:r>
      <w:r w:rsidR="00D5310B" w:rsidRPr="005A3BA3">
        <w:rPr>
          <w:rStyle w:val="Hyperlink"/>
          <w:noProof/>
        </w:rPr>
        <w:t>2.</w:t>
      </w:r>
      <w:r w:rsidR="00D5310B">
        <w:rPr>
          <w:rStyle w:val="Hyperlink"/>
          <w:noProof/>
        </w:rPr>
        <w:t>3</w:t>
      </w:r>
      <w:r w:rsidR="00242719">
        <w:rPr>
          <w:rStyle w:val="Hyperlink"/>
          <w:noProof/>
        </w:rPr>
        <w:t>8</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76" w:author="Itharaju, Narasimha (Contractor)" w:date="2020-12-10T08:58:00Z">
        <w:r w:rsidR="00DE2849">
          <w:rPr>
            <w:noProof/>
            <w:webHidden/>
          </w:rPr>
          <w:delText>57</w:delText>
        </w:r>
      </w:del>
      <w:ins w:id="77" w:author="Itharaju, Narasimha (Contractor)" w:date="2020-12-10T08:58:00Z">
        <w:r w:rsidR="00242719">
          <w:rPr>
            <w:noProof/>
            <w:webHidden/>
          </w:rPr>
          <w:t>61</w:t>
        </w:r>
      </w:ins>
      <w:r>
        <w:rPr>
          <w:noProof/>
        </w:rPr>
        <w:fldChar w:fldCharType="end"/>
      </w:r>
    </w:p>
    <w:p w14:paraId="7FDCD495" w14:textId="77777777" w:rsidR="00D5310B" w:rsidRDefault="00D5310B" w:rsidP="00D5310B">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55D44992" w14:textId="42290F8A"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242719">
        <w:rPr>
          <w:rStyle w:val="Hyperlink"/>
          <w:noProof/>
        </w:rPr>
        <w:t>39</w:t>
      </w:r>
      <w:r>
        <w:rPr>
          <w:rFonts w:asciiTheme="minorHAnsi" w:eastAsiaTheme="minorEastAsia" w:hAnsiTheme="minorHAnsi" w:cstheme="minorBidi"/>
          <w:noProof/>
          <w:sz w:val="22"/>
          <w:szCs w:val="22"/>
        </w:rPr>
        <w:tab/>
      </w:r>
      <w:del w:id="78" w:author="Itharaju, Narasimha (Contractor)" w:date="2020-12-10T08:58:00Z">
        <w:r w:rsidR="005A6B61" w:rsidRPr="00EB7322">
          <w:rPr>
            <w:rStyle w:val="Hyperlink"/>
            <w:noProof/>
          </w:rPr>
          <w:delText>sqsq0</w:delText>
        </w:r>
        <w:r w:rsidR="005A6B61">
          <w:rPr>
            <w:rStyle w:val="Hyperlink"/>
            <w:noProof/>
          </w:rPr>
          <w:delText>54</w:delText>
        </w:r>
        <w:r w:rsidR="005A6B61" w:rsidRPr="00EB7322">
          <w:rPr>
            <w:rStyle w:val="Hyperlink"/>
            <w:noProof/>
          </w:rPr>
          <w:delText>d</w:delText>
        </w:r>
        <w:r w:rsidR="005A6B61">
          <w:rPr>
            <w:noProof/>
            <w:webHidden/>
          </w:rPr>
          <w:tab/>
        </w:r>
        <w:r w:rsidR="00DE2849">
          <w:rPr>
            <w:noProof/>
            <w:webHidden/>
          </w:rPr>
          <w:delText>58</w:delText>
        </w:r>
      </w:del>
      <w:ins w:id="79" w:author="Itharaju, Narasimha (Contractor)" w:date="2020-12-10T08:58:00Z">
        <w:r w:rsidRPr="00EB7322">
          <w:rPr>
            <w:rStyle w:val="Hyperlink"/>
            <w:noProof/>
          </w:rPr>
          <w:t>sqsq</w:t>
        </w:r>
        <w:r w:rsidR="00242719">
          <w:rPr>
            <w:rStyle w:val="Hyperlink"/>
            <w:noProof/>
          </w:rPr>
          <w:t>102</w:t>
        </w:r>
        <w:r w:rsidRPr="00EB7322">
          <w:rPr>
            <w:rStyle w:val="Hyperlink"/>
            <w:noProof/>
          </w:rPr>
          <w:t>d</w:t>
        </w:r>
        <w:r>
          <w:rPr>
            <w:noProof/>
            <w:webHidden/>
          </w:rPr>
          <w:tab/>
        </w:r>
        <w:r w:rsidR="00242719">
          <w:rPr>
            <w:noProof/>
            <w:webHidden/>
          </w:rPr>
          <w:t>61</w:t>
        </w:r>
      </w:ins>
      <w:r>
        <w:rPr>
          <w:noProof/>
        </w:rPr>
        <w:fldChar w:fldCharType="end"/>
      </w:r>
    </w:p>
    <w:p w14:paraId="4C17402D" w14:textId="043B4365"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242719">
        <w:rPr>
          <w:rStyle w:val="Hyperlink"/>
          <w:noProof/>
        </w:rPr>
        <w:t>39</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80" w:author="Itharaju, Narasimha (Contractor)" w:date="2020-12-10T08:58:00Z">
        <w:r w:rsidR="00DE2849">
          <w:rPr>
            <w:noProof/>
            <w:webHidden/>
          </w:rPr>
          <w:delText>58</w:delText>
        </w:r>
      </w:del>
      <w:ins w:id="81" w:author="Itharaju, Narasimha (Contractor)" w:date="2020-12-10T08:58:00Z">
        <w:r w:rsidR="00242719">
          <w:rPr>
            <w:noProof/>
            <w:webHidden/>
          </w:rPr>
          <w:t>61</w:t>
        </w:r>
      </w:ins>
      <w:r>
        <w:rPr>
          <w:noProof/>
        </w:rPr>
        <w:fldChar w:fldCharType="end"/>
      </w:r>
    </w:p>
    <w:p w14:paraId="3305EBE5" w14:textId="6CF5E14B"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242719">
        <w:rPr>
          <w:rStyle w:val="Hyperlink"/>
          <w:noProof/>
        </w:rPr>
        <w:t>39</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82" w:author="Itharaju, Narasimha (Contractor)" w:date="2020-12-10T08:58:00Z">
        <w:r w:rsidR="00DE2849">
          <w:rPr>
            <w:noProof/>
            <w:webHidden/>
          </w:rPr>
          <w:delText>58</w:delText>
        </w:r>
      </w:del>
      <w:ins w:id="83" w:author="Itharaju, Narasimha (Contractor)" w:date="2020-12-10T08:58:00Z">
        <w:r w:rsidR="00242719">
          <w:rPr>
            <w:noProof/>
            <w:webHidden/>
          </w:rPr>
          <w:t>61</w:t>
        </w:r>
      </w:ins>
      <w:r>
        <w:rPr>
          <w:noProof/>
        </w:rPr>
        <w:fldChar w:fldCharType="end"/>
      </w:r>
    </w:p>
    <w:p w14:paraId="0537791A" w14:textId="7EE89F63"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242719">
        <w:rPr>
          <w:rStyle w:val="Hyperlink"/>
          <w:noProof/>
        </w:rPr>
        <w:t>39</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84" w:author="Itharaju, Narasimha (Contractor)" w:date="2020-12-10T08:58:00Z">
        <w:r w:rsidR="00DE2849">
          <w:rPr>
            <w:noProof/>
            <w:webHidden/>
          </w:rPr>
          <w:delText>58</w:delText>
        </w:r>
      </w:del>
      <w:ins w:id="85" w:author="Itharaju, Narasimha (Contractor)" w:date="2020-12-10T08:58:00Z">
        <w:r w:rsidR="00242719">
          <w:rPr>
            <w:noProof/>
            <w:webHidden/>
          </w:rPr>
          <w:t>62</w:t>
        </w:r>
      </w:ins>
      <w:r>
        <w:rPr>
          <w:noProof/>
        </w:rPr>
        <w:fldChar w:fldCharType="end"/>
      </w:r>
    </w:p>
    <w:p w14:paraId="3C2D83CE" w14:textId="6B896F49"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242719">
        <w:rPr>
          <w:rStyle w:val="Hyperlink"/>
          <w:noProof/>
        </w:rPr>
        <w:t>39</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86" w:author="Itharaju, Narasimha (Contractor)" w:date="2020-12-10T08:58:00Z">
        <w:r w:rsidR="00DE2849">
          <w:rPr>
            <w:noProof/>
            <w:webHidden/>
          </w:rPr>
          <w:delText>59</w:delText>
        </w:r>
      </w:del>
      <w:ins w:id="87" w:author="Itharaju, Narasimha (Contractor)" w:date="2020-12-10T08:58:00Z">
        <w:r w:rsidR="00242719">
          <w:rPr>
            <w:noProof/>
            <w:webHidden/>
          </w:rPr>
          <w:t>63</w:t>
        </w:r>
      </w:ins>
      <w:r>
        <w:rPr>
          <w:noProof/>
        </w:rPr>
        <w:fldChar w:fldCharType="end"/>
      </w:r>
    </w:p>
    <w:p w14:paraId="392659DE" w14:textId="43CD1789" w:rsid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242719">
        <w:rPr>
          <w:rStyle w:val="Hyperlink"/>
          <w:noProof/>
        </w:rPr>
        <w:t>39</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88" w:author="Itharaju, Narasimha (Contractor)" w:date="2020-12-10T08:58:00Z">
        <w:r w:rsidR="00DE2849">
          <w:rPr>
            <w:noProof/>
            <w:webHidden/>
          </w:rPr>
          <w:delText>59</w:delText>
        </w:r>
      </w:del>
      <w:ins w:id="89" w:author="Itharaju, Narasimha (Contractor)" w:date="2020-12-10T08:58:00Z">
        <w:r w:rsidR="00242719">
          <w:rPr>
            <w:noProof/>
            <w:webHidden/>
          </w:rPr>
          <w:t>63</w:t>
        </w:r>
      </w:ins>
      <w:r>
        <w:rPr>
          <w:noProof/>
        </w:rPr>
        <w:fldChar w:fldCharType="end"/>
      </w:r>
    </w:p>
    <w:p w14:paraId="2B8FC5BA" w14:textId="77777777" w:rsidR="006A0571" w:rsidRPr="006A0571" w:rsidRDefault="006A0571" w:rsidP="006A0571"/>
    <w:p w14:paraId="0F525FEF" w14:textId="77777777" w:rsidR="00D5310B" w:rsidRPr="00D5310B" w:rsidRDefault="00D5310B" w:rsidP="00D5310B">
      <w:pPr>
        <w:pStyle w:val="TOC2"/>
        <w:tabs>
          <w:tab w:val="left" w:pos="880"/>
          <w:tab w:val="right" w:leader="dot" w:pos="8630"/>
        </w:tabs>
        <w:rPr>
          <w:rStyle w:val="Hyperlink"/>
          <w:b/>
          <w:rPrChange w:id="90" w:author="Itharaju, Narasimha (Contractor)" w:date="2020-12-10T08:58:00Z">
            <w:rPr>
              <w:rStyle w:val="Hyperlink"/>
              <w:noProof/>
            </w:rPr>
          </w:rPrChange>
        </w:rPr>
      </w:pPr>
      <w:r>
        <w:fldChar w:fldCharType="begin"/>
      </w:r>
      <w:r>
        <w:instrText xml:space="preserve"> HYPERLINK \l "_Toc16692807" </w:instrText>
      </w:r>
      <w:r>
        <w:fldChar w:fldCharType="separate"/>
      </w:r>
      <w:r>
        <w:rPr>
          <w:rStyle w:val="Hyperlink"/>
          <w:noProof/>
        </w:rPr>
        <w:t xml:space="preserve"> </w:t>
      </w:r>
      <w:del w:id="91" w:author="Itharaju, Narasimha (Contractor)" w:date="2020-12-10T08:58:00Z">
        <w:r w:rsidRPr="00D5310B">
          <w:rPr>
            <w:rStyle w:val="Hyperlink"/>
            <w:b/>
            <w:bCs/>
            <w:noProof/>
          </w:rPr>
          <w:delText>MIGRATION JOBS</w:delText>
        </w:r>
      </w:del>
    </w:p>
    <w:p w14:paraId="663715D6" w14:textId="60B09DA0"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242719">
        <w:rPr>
          <w:rStyle w:val="Hyperlink"/>
          <w:noProof/>
        </w:rPr>
        <w:t>40</w:t>
      </w:r>
      <w:r>
        <w:rPr>
          <w:rFonts w:asciiTheme="minorHAnsi" w:eastAsiaTheme="minorEastAsia" w:hAnsiTheme="minorHAnsi" w:cstheme="minorBidi"/>
          <w:noProof/>
          <w:sz w:val="22"/>
          <w:szCs w:val="22"/>
        </w:rPr>
        <w:tab/>
      </w:r>
      <w:del w:id="92" w:author="Itharaju, Narasimha (Contractor)" w:date="2020-12-10T08:58:00Z">
        <w:r w:rsidRPr="00EB7322">
          <w:rPr>
            <w:rStyle w:val="Hyperlink"/>
            <w:noProof/>
          </w:rPr>
          <w:delText>sqsq</w:delText>
        </w:r>
        <w:r w:rsidR="008B26E2">
          <w:rPr>
            <w:rStyle w:val="Hyperlink"/>
            <w:noProof/>
          </w:rPr>
          <w:delText>101</w:delText>
        </w:r>
        <w:r w:rsidRPr="00EB7322">
          <w:rPr>
            <w:rStyle w:val="Hyperlink"/>
            <w:noProof/>
          </w:rPr>
          <w:delText>d</w:delText>
        </w:r>
        <w:r>
          <w:rPr>
            <w:noProof/>
            <w:webHidden/>
          </w:rPr>
          <w:tab/>
        </w:r>
        <w:r w:rsidR="00242719">
          <w:rPr>
            <w:noProof/>
            <w:webHidden/>
          </w:rPr>
          <w:delText>60</w:delText>
        </w:r>
      </w:del>
      <w:ins w:id="93" w:author="Itharaju, Narasimha (Contractor)" w:date="2020-12-10T08:58:00Z">
        <w:r w:rsidRPr="00EB7322">
          <w:rPr>
            <w:rStyle w:val="Hyperlink"/>
            <w:noProof/>
          </w:rPr>
          <w:t>sqsq</w:t>
        </w:r>
        <w:r w:rsidR="00242719">
          <w:rPr>
            <w:rStyle w:val="Hyperlink"/>
            <w:noProof/>
          </w:rPr>
          <w:t>103</w:t>
        </w:r>
        <w:r w:rsidRPr="00EB7322">
          <w:rPr>
            <w:rStyle w:val="Hyperlink"/>
            <w:noProof/>
          </w:rPr>
          <w:t>d</w:t>
        </w:r>
        <w:r>
          <w:rPr>
            <w:noProof/>
            <w:webHidden/>
          </w:rPr>
          <w:tab/>
        </w:r>
        <w:r w:rsidR="00242719">
          <w:rPr>
            <w:noProof/>
            <w:webHidden/>
          </w:rPr>
          <w:t>63</w:t>
        </w:r>
      </w:ins>
      <w:r>
        <w:rPr>
          <w:noProof/>
        </w:rPr>
        <w:fldChar w:fldCharType="end"/>
      </w:r>
    </w:p>
    <w:p w14:paraId="6A4D8D8E" w14:textId="797173D7"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242719">
        <w:rPr>
          <w:rStyle w:val="Hyperlink"/>
          <w:noProof/>
        </w:rPr>
        <w:t>40</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94" w:author="Itharaju, Narasimha (Contractor)" w:date="2020-12-10T08:58:00Z">
        <w:r w:rsidR="00242719">
          <w:rPr>
            <w:noProof/>
            <w:webHidden/>
          </w:rPr>
          <w:delText>60</w:delText>
        </w:r>
      </w:del>
      <w:ins w:id="95" w:author="Itharaju, Narasimha (Contractor)" w:date="2020-12-10T08:58:00Z">
        <w:r w:rsidR="00242719">
          <w:rPr>
            <w:noProof/>
            <w:webHidden/>
          </w:rPr>
          <w:t>63</w:t>
        </w:r>
      </w:ins>
      <w:r>
        <w:rPr>
          <w:noProof/>
        </w:rPr>
        <w:fldChar w:fldCharType="end"/>
      </w:r>
    </w:p>
    <w:p w14:paraId="3C3C601F" w14:textId="180ED4A2"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242719">
        <w:rPr>
          <w:rStyle w:val="Hyperlink"/>
          <w:noProof/>
        </w:rPr>
        <w:t>40</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96" w:author="Itharaju, Narasimha (Contractor)" w:date="2020-12-10T08:58:00Z">
        <w:r w:rsidR="00242719">
          <w:rPr>
            <w:noProof/>
            <w:webHidden/>
          </w:rPr>
          <w:delText>60</w:delText>
        </w:r>
      </w:del>
      <w:ins w:id="97" w:author="Itharaju, Narasimha (Contractor)" w:date="2020-12-10T08:58:00Z">
        <w:r w:rsidR="00242719">
          <w:rPr>
            <w:noProof/>
            <w:webHidden/>
          </w:rPr>
          <w:t>63</w:t>
        </w:r>
      </w:ins>
      <w:r>
        <w:rPr>
          <w:noProof/>
        </w:rPr>
        <w:fldChar w:fldCharType="end"/>
      </w:r>
    </w:p>
    <w:p w14:paraId="73404F70" w14:textId="740363BB"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242719">
        <w:rPr>
          <w:rStyle w:val="Hyperlink"/>
          <w:noProof/>
        </w:rPr>
        <w:t>40</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98" w:author="Itharaju, Narasimha (Contractor)" w:date="2020-12-10T08:58:00Z">
        <w:r w:rsidR="00242719">
          <w:rPr>
            <w:noProof/>
            <w:webHidden/>
          </w:rPr>
          <w:delText>60</w:delText>
        </w:r>
      </w:del>
      <w:ins w:id="99" w:author="Itharaju, Narasimha (Contractor)" w:date="2020-12-10T08:58:00Z">
        <w:r w:rsidR="00242719">
          <w:rPr>
            <w:noProof/>
            <w:webHidden/>
          </w:rPr>
          <w:t>63</w:t>
        </w:r>
      </w:ins>
      <w:r>
        <w:rPr>
          <w:noProof/>
        </w:rPr>
        <w:fldChar w:fldCharType="end"/>
      </w:r>
    </w:p>
    <w:p w14:paraId="05347526" w14:textId="6B7FFF98"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242719">
        <w:rPr>
          <w:rStyle w:val="Hyperlink"/>
          <w:noProof/>
        </w:rPr>
        <w:t>40</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00" w:author="Itharaju, Narasimha (Contractor)" w:date="2020-12-10T08:58:00Z">
        <w:r w:rsidR="00242719">
          <w:rPr>
            <w:noProof/>
            <w:webHidden/>
          </w:rPr>
          <w:delText>60</w:delText>
        </w:r>
      </w:del>
      <w:ins w:id="101" w:author="Itharaju, Narasimha (Contractor)" w:date="2020-12-10T08:58:00Z">
        <w:r w:rsidR="00242719">
          <w:rPr>
            <w:noProof/>
            <w:webHidden/>
          </w:rPr>
          <w:t>64</w:t>
        </w:r>
      </w:ins>
      <w:r>
        <w:rPr>
          <w:noProof/>
        </w:rPr>
        <w:fldChar w:fldCharType="end"/>
      </w:r>
    </w:p>
    <w:p w14:paraId="487EF737" w14:textId="55EF23CD" w:rsid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242719">
        <w:rPr>
          <w:rStyle w:val="Hyperlink"/>
          <w:noProof/>
        </w:rPr>
        <w:t>40</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02" w:author="Itharaju, Narasimha (Contractor)" w:date="2020-12-10T08:58:00Z">
        <w:r w:rsidR="00242719">
          <w:rPr>
            <w:noProof/>
            <w:webHidden/>
          </w:rPr>
          <w:delText>61</w:delText>
        </w:r>
      </w:del>
      <w:ins w:id="103" w:author="Itharaju, Narasimha (Contractor)" w:date="2020-12-10T08:58:00Z">
        <w:r w:rsidR="00242719">
          <w:rPr>
            <w:noProof/>
            <w:webHidden/>
          </w:rPr>
          <w:t>64</w:t>
        </w:r>
      </w:ins>
      <w:r>
        <w:rPr>
          <w:noProof/>
        </w:rPr>
        <w:fldChar w:fldCharType="end"/>
      </w:r>
    </w:p>
    <w:p w14:paraId="7B46C8D4" w14:textId="58E01848" w:rsidR="00D5310B" w:rsidRDefault="00D5310B" w:rsidP="00D5310B">
      <w:pPr>
        <w:pStyle w:val="TOC2"/>
        <w:tabs>
          <w:tab w:val="left" w:pos="880"/>
          <w:tab w:val="right" w:leader="dot" w:pos="8630"/>
        </w:tabs>
        <w:rPr>
          <w:rStyle w:val="Hyperlink"/>
          <w:noProof/>
        </w:rPr>
      </w:pPr>
      <w:r>
        <w:fldChar w:fldCharType="begin"/>
      </w:r>
      <w:r>
        <w:instrText xml:space="preserve"> HYPERLINK \l "_Toc16692807" </w:instrText>
      </w:r>
      <w:r>
        <w:fldChar w:fldCharType="separate"/>
      </w:r>
      <w:r>
        <w:rPr>
          <w:rStyle w:val="Hyperlink"/>
          <w:noProof/>
        </w:rPr>
        <w:t xml:space="preserve"> </w:t>
      </w:r>
    </w:p>
    <w:p w14:paraId="659368DF" w14:textId="2404BE57" w:rsidR="00D5310B" w:rsidRDefault="00D5310B">
      <w:pPr>
        <w:pStyle w:val="TOC2"/>
        <w:tabs>
          <w:tab w:val="left" w:pos="880"/>
          <w:tab w:val="right" w:leader="dot" w:pos="8630"/>
        </w:tabs>
        <w:rPr>
          <w:rFonts w:asciiTheme="minorHAnsi" w:eastAsiaTheme="minorEastAsia" w:hAnsiTheme="minorHAnsi" w:cstheme="minorBidi"/>
          <w:noProof/>
          <w:sz w:val="22"/>
          <w:szCs w:val="22"/>
        </w:rPr>
        <w:pPrChange w:id="104" w:author="Itharaju, Narasimha (Contractor)" w:date="2020-12-10T08:58:00Z">
          <w:pPr>
            <w:pStyle w:val="TOC2"/>
            <w:tabs>
              <w:tab w:val="left" w:pos="880"/>
              <w:tab w:val="right" w:leader="dot" w:pos="8630"/>
            </w:tabs>
            <w:ind w:left="0"/>
          </w:pPr>
        </w:pPrChange>
      </w:pPr>
      <w:r>
        <w:rPr>
          <w:rStyle w:val="Hyperlink"/>
          <w:noProof/>
        </w:rPr>
        <w:t>2.</w:t>
      </w:r>
      <w:r w:rsidR="00242719">
        <w:rPr>
          <w:rStyle w:val="Hyperlink"/>
          <w:noProof/>
        </w:rPr>
        <w:t>41</w:t>
      </w:r>
      <w:ins w:id="105" w:author="Itharaju, Narasimha (Contractor)" w:date="2020-12-10T08:58:00Z">
        <w:r>
          <w:rPr>
            <w:rFonts w:asciiTheme="minorHAnsi" w:eastAsiaTheme="minorEastAsia" w:hAnsiTheme="minorHAnsi" w:cstheme="minorBidi"/>
            <w:noProof/>
            <w:sz w:val="22"/>
            <w:szCs w:val="22"/>
          </w:rPr>
          <w:tab/>
        </w:r>
        <w:r w:rsidRPr="00EB7322">
          <w:rPr>
            <w:rStyle w:val="Hyperlink"/>
            <w:noProof/>
          </w:rPr>
          <w:t>sqsq</w:t>
        </w:r>
        <w:r w:rsidR="00242719">
          <w:rPr>
            <w:rStyle w:val="Hyperlink"/>
            <w:noProof/>
          </w:rPr>
          <w:t>102</w:t>
        </w:r>
        <w:r w:rsidRPr="00EB7322">
          <w:rPr>
            <w:rStyle w:val="Hyperlink"/>
            <w:noProof/>
          </w:rPr>
          <w:t>d</w:t>
        </w:r>
        <w:r>
          <w:rPr>
            <w:noProof/>
            <w:webHidden/>
          </w:rPr>
          <w:tab/>
        </w:r>
        <w:r w:rsidR="00242719">
          <w:rPr>
            <w:noProof/>
            <w:webHidden/>
          </w:rPr>
          <w:t>61</w:t>
        </w:r>
      </w:ins>
      <w:del w:id="106" w:author="Itharaju, Narasimha (Contractor)" w:date="2020-12-10T08:58:00Z">
        <w:r w:rsidR="00242719">
          <w:rPr>
            <w:rFonts w:asciiTheme="minorHAnsi" w:eastAsiaTheme="minorEastAsia" w:hAnsiTheme="minorHAnsi" w:cstheme="minorBidi"/>
            <w:noProof/>
            <w:sz w:val="22"/>
            <w:szCs w:val="22"/>
          </w:rPr>
          <w:delText xml:space="preserve">  </w:delText>
        </w:r>
        <w:r w:rsidRPr="00EB7322">
          <w:rPr>
            <w:rStyle w:val="Hyperlink"/>
            <w:noProof/>
          </w:rPr>
          <w:delText>sqsq</w:delText>
        </w:r>
        <w:r w:rsidR="00242719">
          <w:rPr>
            <w:rStyle w:val="Hyperlink"/>
            <w:noProof/>
          </w:rPr>
          <w:delText>104</w:delText>
        </w:r>
        <w:r w:rsidRPr="00EB7322">
          <w:rPr>
            <w:rStyle w:val="Hyperlink"/>
            <w:noProof/>
          </w:rPr>
          <w:delText>d</w:delText>
        </w:r>
        <w:r>
          <w:rPr>
            <w:noProof/>
            <w:webHidden/>
          </w:rPr>
          <w:tab/>
        </w:r>
        <w:r w:rsidR="00242719">
          <w:rPr>
            <w:noProof/>
            <w:webHidden/>
          </w:rPr>
          <w:delText>64</w:delText>
        </w:r>
      </w:del>
      <w:r>
        <w:rPr>
          <w:noProof/>
        </w:rPr>
        <w:fldChar w:fldCharType="end"/>
      </w:r>
    </w:p>
    <w:p w14:paraId="632B1697" w14:textId="1C3C3E57"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242719">
        <w:rPr>
          <w:rStyle w:val="Hyperlink"/>
          <w:noProof/>
        </w:rPr>
        <w:t>41</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07" w:author="Itharaju, Narasimha (Contractor)" w:date="2020-12-10T08:58:00Z">
        <w:r w:rsidR="00242719">
          <w:rPr>
            <w:noProof/>
            <w:webHidden/>
          </w:rPr>
          <w:delText>61</w:delText>
        </w:r>
      </w:del>
      <w:ins w:id="108" w:author="Itharaju, Narasimha (Contractor)" w:date="2020-12-10T08:58:00Z">
        <w:r w:rsidR="00242719">
          <w:rPr>
            <w:noProof/>
            <w:webHidden/>
          </w:rPr>
          <w:t>64</w:t>
        </w:r>
      </w:ins>
      <w:r>
        <w:rPr>
          <w:noProof/>
        </w:rPr>
        <w:fldChar w:fldCharType="end"/>
      </w:r>
    </w:p>
    <w:p w14:paraId="070E880F" w14:textId="2A1E8F6B"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242719">
        <w:rPr>
          <w:rStyle w:val="Hyperlink"/>
          <w:noProof/>
        </w:rPr>
        <w:t>41</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09" w:author="Itharaju, Narasimha (Contractor)" w:date="2020-12-10T08:58:00Z">
        <w:r w:rsidR="00242719">
          <w:rPr>
            <w:noProof/>
            <w:webHidden/>
          </w:rPr>
          <w:delText>61</w:delText>
        </w:r>
      </w:del>
      <w:ins w:id="110" w:author="Itharaju, Narasimha (Contractor)" w:date="2020-12-10T08:58:00Z">
        <w:r w:rsidR="00242719">
          <w:rPr>
            <w:noProof/>
            <w:webHidden/>
          </w:rPr>
          <w:t>64</w:t>
        </w:r>
      </w:ins>
      <w:r>
        <w:rPr>
          <w:noProof/>
        </w:rPr>
        <w:fldChar w:fldCharType="end"/>
      </w:r>
    </w:p>
    <w:p w14:paraId="53865BD3" w14:textId="4684F729"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242719">
        <w:rPr>
          <w:rStyle w:val="Hyperlink"/>
          <w:noProof/>
        </w:rPr>
        <w:t>41</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11" w:author="Itharaju, Narasimha (Contractor)" w:date="2020-12-10T08:58:00Z">
        <w:r w:rsidR="00242719">
          <w:rPr>
            <w:noProof/>
            <w:webHidden/>
          </w:rPr>
          <w:delText>62</w:delText>
        </w:r>
      </w:del>
      <w:ins w:id="112" w:author="Itharaju, Narasimha (Contractor)" w:date="2020-12-10T08:58:00Z">
        <w:r w:rsidR="00242719">
          <w:rPr>
            <w:noProof/>
            <w:webHidden/>
          </w:rPr>
          <w:t>64</w:t>
        </w:r>
      </w:ins>
      <w:r>
        <w:rPr>
          <w:noProof/>
        </w:rPr>
        <w:fldChar w:fldCharType="end"/>
      </w:r>
    </w:p>
    <w:p w14:paraId="647D8637" w14:textId="19CF1785"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242719">
        <w:rPr>
          <w:rStyle w:val="Hyperlink"/>
          <w:noProof/>
        </w:rPr>
        <w:t>41</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13" w:author="Itharaju, Narasimha (Contractor)" w:date="2020-12-10T08:58:00Z">
        <w:r w:rsidR="00242719">
          <w:rPr>
            <w:noProof/>
            <w:webHidden/>
          </w:rPr>
          <w:delText>63</w:delText>
        </w:r>
      </w:del>
      <w:ins w:id="114" w:author="Itharaju, Narasimha (Contractor)" w:date="2020-12-10T08:58:00Z">
        <w:r w:rsidR="00242719">
          <w:rPr>
            <w:noProof/>
            <w:webHidden/>
          </w:rPr>
          <w:t>65</w:t>
        </w:r>
      </w:ins>
      <w:r>
        <w:rPr>
          <w:noProof/>
        </w:rPr>
        <w:fldChar w:fldCharType="end"/>
      </w:r>
    </w:p>
    <w:p w14:paraId="637A8619" w14:textId="77777777" w:rsidR="00D5310B" w:rsidRDefault="00425817" w:rsidP="00D5310B">
      <w:pPr>
        <w:pStyle w:val="TOC2"/>
        <w:tabs>
          <w:tab w:val="left" w:pos="880"/>
          <w:tab w:val="right" w:leader="dot" w:pos="8630"/>
        </w:tabs>
        <w:rPr>
          <w:del w:id="115" w:author="Itharaju, Narasimha (Contractor)" w:date="2020-12-10T08:58:00Z"/>
          <w:noProof/>
        </w:rPr>
      </w:pPr>
      <w:r>
        <w:fldChar w:fldCharType="begin"/>
      </w:r>
      <w:r>
        <w:instrText xml:space="preserve"> HYPERLINK \l "_Toc16692812" </w:instrText>
      </w:r>
      <w:r>
        <w:fldChar w:fldCharType="separate"/>
      </w:r>
      <w:r w:rsidR="00D5310B" w:rsidRPr="005A3BA3">
        <w:rPr>
          <w:rStyle w:val="Hyperlink"/>
          <w:noProof/>
        </w:rPr>
        <w:t>2.</w:t>
      </w:r>
      <w:r w:rsidR="00242719">
        <w:rPr>
          <w:rStyle w:val="Hyperlink"/>
          <w:noProof/>
        </w:rPr>
        <w:t>41</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16" w:author="Itharaju, Narasimha (Contractor)" w:date="2020-12-10T08:58:00Z">
        <w:r w:rsidR="00242719">
          <w:rPr>
            <w:noProof/>
            <w:webHidden/>
          </w:rPr>
          <w:delText>63</w:delText>
        </w:r>
      </w:del>
      <w:ins w:id="117" w:author="Itharaju, Narasimha (Contractor)" w:date="2020-12-10T08:58:00Z">
        <w:r w:rsidR="00242719">
          <w:rPr>
            <w:noProof/>
            <w:webHidden/>
          </w:rPr>
          <w:t>65</w:t>
        </w:r>
      </w:ins>
      <w:r>
        <w:rPr>
          <w:noProof/>
        </w:rPr>
        <w:fldChar w:fldCharType="end"/>
      </w:r>
    </w:p>
    <w:p w14:paraId="6E7746B2" w14:textId="77777777" w:rsidR="006A0571" w:rsidRPr="006A0571" w:rsidRDefault="006A0571" w:rsidP="006A0571">
      <w:pPr>
        <w:rPr>
          <w:del w:id="118" w:author="Itharaju, Narasimha (Contractor)" w:date="2020-12-10T08:58:00Z"/>
        </w:rPr>
      </w:pPr>
    </w:p>
    <w:p w14:paraId="3A65514B" w14:textId="37DA4B5E" w:rsidR="00D5310B" w:rsidRDefault="00D5310B" w:rsidP="00D5310B">
      <w:pPr>
        <w:pStyle w:val="TOC2"/>
        <w:tabs>
          <w:tab w:val="left" w:pos="880"/>
          <w:tab w:val="right" w:leader="dot" w:pos="8630"/>
        </w:tabs>
        <w:rPr>
          <w:rStyle w:val="Hyperlink"/>
          <w:rPrChange w:id="119" w:author="Itharaju, Narasimha (Contractor)" w:date="2020-12-10T08:58:00Z">
            <w:rPr>
              <w:rStyle w:val="Hyperlink"/>
              <w:noProof/>
              <w:color w:val="auto"/>
              <w:u w:val="none"/>
            </w:rPr>
          </w:rPrChange>
        </w:rPr>
      </w:pPr>
      <w:r>
        <w:fldChar w:fldCharType="begin"/>
      </w:r>
      <w:r>
        <w:instrText xml:space="preserve"> HYPERLINK \l "_Toc16692807" </w:instrText>
      </w:r>
      <w:r>
        <w:fldChar w:fldCharType="separate"/>
      </w:r>
      <w:r>
        <w:rPr>
          <w:rStyle w:val="Hyperlink"/>
          <w:noProof/>
        </w:rPr>
        <w:t xml:space="preserve"> </w:t>
      </w:r>
    </w:p>
    <w:p w14:paraId="5BEC7B3E" w14:textId="4F8D9E53"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8C6DA1">
        <w:rPr>
          <w:rStyle w:val="Hyperlink"/>
          <w:noProof/>
        </w:rPr>
        <w:t>42</w:t>
      </w:r>
      <w:r>
        <w:rPr>
          <w:rFonts w:asciiTheme="minorHAnsi" w:eastAsiaTheme="minorEastAsia" w:hAnsiTheme="minorHAnsi" w:cstheme="minorBidi"/>
          <w:noProof/>
          <w:sz w:val="22"/>
          <w:szCs w:val="22"/>
        </w:rPr>
        <w:tab/>
      </w:r>
      <w:del w:id="120" w:author="Itharaju, Narasimha (Contractor)" w:date="2020-12-10T08:58:00Z">
        <w:r w:rsidRPr="00EB7322">
          <w:rPr>
            <w:rStyle w:val="Hyperlink"/>
            <w:noProof/>
          </w:rPr>
          <w:delText>sqsq</w:delText>
        </w:r>
        <w:r w:rsidR="00242719">
          <w:rPr>
            <w:rStyle w:val="Hyperlink"/>
            <w:noProof/>
          </w:rPr>
          <w:delText>103</w:delText>
        </w:r>
        <w:r w:rsidRPr="00EB7322">
          <w:rPr>
            <w:rStyle w:val="Hyperlink"/>
            <w:noProof/>
          </w:rPr>
          <w:delText>d</w:delText>
        </w:r>
        <w:r>
          <w:rPr>
            <w:noProof/>
            <w:webHidden/>
          </w:rPr>
          <w:tab/>
        </w:r>
        <w:r w:rsidR="00242719">
          <w:rPr>
            <w:noProof/>
            <w:webHidden/>
          </w:rPr>
          <w:delText>63</w:delText>
        </w:r>
      </w:del>
      <w:ins w:id="121" w:author="Itharaju, Narasimha (Contractor)" w:date="2020-12-10T08:58:00Z">
        <w:r w:rsidRPr="00EB7322">
          <w:rPr>
            <w:rStyle w:val="Hyperlink"/>
            <w:noProof/>
          </w:rPr>
          <w:t>sqsq</w:t>
        </w:r>
        <w:r w:rsidR="008C6DA1">
          <w:rPr>
            <w:rStyle w:val="Hyperlink"/>
            <w:noProof/>
          </w:rPr>
          <w:t>105</w:t>
        </w:r>
        <w:r w:rsidRPr="00EB7322">
          <w:rPr>
            <w:rStyle w:val="Hyperlink"/>
            <w:noProof/>
          </w:rPr>
          <w:t>d</w:t>
        </w:r>
        <w:r>
          <w:rPr>
            <w:noProof/>
            <w:webHidden/>
          </w:rPr>
          <w:tab/>
        </w:r>
        <w:r w:rsidR="008C6DA1">
          <w:rPr>
            <w:noProof/>
            <w:webHidden/>
          </w:rPr>
          <w:t>65</w:t>
        </w:r>
      </w:ins>
      <w:r>
        <w:rPr>
          <w:noProof/>
        </w:rPr>
        <w:fldChar w:fldCharType="end"/>
      </w:r>
    </w:p>
    <w:p w14:paraId="1A40E0ED" w14:textId="30BC16B1"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8C6DA1">
        <w:rPr>
          <w:rStyle w:val="Hyperlink"/>
          <w:noProof/>
        </w:rPr>
        <w:t>42</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22" w:author="Itharaju, Narasimha (Contractor)" w:date="2020-12-10T08:58:00Z">
        <w:r w:rsidR="00242719">
          <w:rPr>
            <w:noProof/>
            <w:webHidden/>
          </w:rPr>
          <w:delText>63</w:delText>
        </w:r>
      </w:del>
      <w:ins w:id="123" w:author="Itharaju, Narasimha (Contractor)" w:date="2020-12-10T08:58:00Z">
        <w:r w:rsidR="008C6DA1">
          <w:rPr>
            <w:noProof/>
            <w:webHidden/>
          </w:rPr>
          <w:t>65</w:t>
        </w:r>
      </w:ins>
      <w:r>
        <w:rPr>
          <w:noProof/>
        </w:rPr>
        <w:fldChar w:fldCharType="end"/>
      </w:r>
    </w:p>
    <w:p w14:paraId="4601B10D" w14:textId="7C194A30"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8C6DA1">
        <w:rPr>
          <w:rStyle w:val="Hyperlink"/>
          <w:noProof/>
        </w:rPr>
        <w:t>42</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24" w:author="Itharaju, Narasimha (Contractor)" w:date="2020-12-10T08:58:00Z">
        <w:r w:rsidR="00242719">
          <w:rPr>
            <w:noProof/>
            <w:webHidden/>
          </w:rPr>
          <w:delText>63</w:delText>
        </w:r>
      </w:del>
      <w:ins w:id="125" w:author="Itharaju, Narasimha (Contractor)" w:date="2020-12-10T08:58:00Z">
        <w:r w:rsidR="008C6DA1">
          <w:rPr>
            <w:noProof/>
            <w:webHidden/>
          </w:rPr>
          <w:t>65</w:t>
        </w:r>
      </w:ins>
      <w:r>
        <w:rPr>
          <w:noProof/>
        </w:rPr>
        <w:fldChar w:fldCharType="end"/>
      </w:r>
    </w:p>
    <w:p w14:paraId="49F2081A" w14:textId="4C183723"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8C6DA1">
        <w:rPr>
          <w:rStyle w:val="Hyperlink"/>
          <w:noProof/>
        </w:rPr>
        <w:t>42</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26" w:author="Itharaju, Narasimha (Contractor)" w:date="2020-12-10T08:58:00Z">
        <w:r w:rsidR="00242719">
          <w:rPr>
            <w:noProof/>
            <w:webHidden/>
          </w:rPr>
          <w:delText>63</w:delText>
        </w:r>
      </w:del>
      <w:ins w:id="127" w:author="Itharaju, Narasimha (Contractor)" w:date="2020-12-10T08:58:00Z">
        <w:r w:rsidR="008C6DA1">
          <w:rPr>
            <w:noProof/>
            <w:webHidden/>
          </w:rPr>
          <w:t>65</w:t>
        </w:r>
      </w:ins>
      <w:r>
        <w:rPr>
          <w:noProof/>
        </w:rPr>
        <w:fldChar w:fldCharType="end"/>
      </w:r>
    </w:p>
    <w:p w14:paraId="652DB91E" w14:textId="6D4524F8"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8C6DA1">
        <w:rPr>
          <w:rStyle w:val="Hyperlink"/>
          <w:noProof/>
        </w:rPr>
        <w:t>42</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28" w:author="Itharaju, Narasimha (Contractor)" w:date="2020-12-10T08:58:00Z">
        <w:r w:rsidR="00242719">
          <w:rPr>
            <w:noProof/>
            <w:webHidden/>
          </w:rPr>
          <w:delText>64</w:delText>
        </w:r>
      </w:del>
      <w:ins w:id="129" w:author="Itharaju, Narasimha (Contractor)" w:date="2020-12-10T08:58:00Z">
        <w:r w:rsidR="008C6DA1">
          <w:rPr>
            <w:noProof/>
            <w:webHidden/>
          </w:rPr>
          <w:t>66</w:t>
        </w:r>
      </w:ins>
      <w:r>
        <w:rPr>
          <w:noProof/>
        </w:rPr>
        <w:fldChar w:fldCharType="end"/>
      </w:r>
    </w:p>
    <w:p w14:paraId="26238E6A" w14:textId="1B692367" w:rsid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8C6DA1">
        <w:rPr>
          <w:rStyle w:val="Hyperlink"/>
          <w:noProof/>
        </w:rPr>
        <w:t>42</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30" w:author="Itharaju, Narasimha (Contractor)" w:date="2020-12-10T08:58:00Z">
        <w:r w:rsidR="00242719">
          <w:rPr>
            <w:noProof/>
            <w:webHidden/>
          </w:rPr>
          <w:delText>64</w:delText>
        </w:r>
      </w:del>
      <w:ins w:id="131" w:author="Itharaju, Narasimha (Contractor)" w:date="2020-12-10T08:58:00Z">
        <w:r w:rsidR="008C6DA1">
          <w:rPr>
            <w:noProof/>
            <w:webHidden/>
          </w:rPr>
          <w:t>66</w:t>
        </w:r>
      </w:ins>
      <w:r>
        <w:rPr>
          <w:noProof/>
        </w:rPr>
        <w:fldChar w:fldCharType="end"/>
      </w:r>
    </w:p>
    <w:p w14:paraId="2F700BF5" w14:textId="77777777" w:rsidR="00D5310B" w:rsidRDefault="00D5310B" w:rsidP="00D5310B">
      <w:pPr>
        <w:pStyle w:val="TOC2"/>
        <w:tabs>
          <w:tab w:val="left" w:pos="880"/>
          <w:tab w:val="right" w:leader="dot" w:pos="8630"/>
        </w:tabs>
        <w:rPr>
          <w:rStyle w:val="Hyperlink"/>
          <w:rPrChange w:id="132" w:author="Itharaju, Narasimha (Contractor)" w:date="2020-12-10T08:58:00Z">
            <w:rPr>
              <w:rStyle w:val="Hyperlink"/>
              <w:noProof/>
              <w:color w:val="auto"/>
              <w:u w:val="none"/>
            </w:rPr>
          </w:rPrChange>
        </w:rPr>
      </w:pPr>
      <w:r>
        <w:fldChar w:fldCharType="begin"/>
      </w:r>
      <w:r>
        <w:instrText xml:space="preserve"> HYPERLINK \l "_Toc16692807" </w:instrText>
      </w:r>
      <w:r>
        <w:fldChar w:fldCharType="separate"/>
      </w:r>
      <w:r>
        <w:rPr>
          <w:rStyle w:val="Hyperlink"/>
          <w:noProof/>
        </w:rPr>
        <w:t xml:space="preserve"> </w:t>
      </w:r>
    </w:p>
    <w:p w14:paraId="78879456" w14:textId="7C971F00" w:rsidR="00D5310B" w:rsidRDefault="00D5310B">
      <w:pPr>
        <w:pStyle w:val="TOC2"/>
        <w:tabs>
          <w:tab w:val="left" w:pos="880"/>
          <w:tab w:val="right" w:leader="dot" w:pos="8630"/>
        </w:tabs>
        <w:ind w:left="0"/>
        <w:rPr>
          <w:rFonts w:asciiTheme="minorHAnsi" w:eastAsiaTheme="minorEastAsia" w:hAnsiTheme="minorHAnsi" w:cstheme="minorBidi"/>
          <w:noProof/>
          <w:sz w:val="22"/>
          <w:szCs w:val="22"/>
        </w:rPr>
        <w:pPrChange w:id="133" w:author="Itharaju, Narasimha (Contractor)" w:date="2020-12-10T08:58:00Z">
          <w:pPr>
            <w:pStyle w:val="TOC2"/>
            <w:tabs>
              <w:tab w:val="left" w:pos="880"/>
              <w:tab w:val="right" w:leader="dot" w:pos="8630"/>
            </w:tabs>
          </w:pPr>
        </w:pPrChange>
      </w:pPr>
      <w:r>
        <w:rPr>
          <w:rStyle w:val="Hyperlink"/>
          <w:noProof/>
        </w:rPr>
        <w:t>2.</w:t>
      </w:r>
      <w:r w:rsidR="008C6DA1">
        <w:rPr>
          <w:rStyle w:val="Hyperlink"/>
          <w:noProof/>
        </w:rPr>
        <w:t>43</w:t>
      </w:r>
      <w:del w:id="134" w:author="Itharaju, Narasimha (Contractor)" w:date="2020-12-10T08:58:00Z">
        <w:r w:rsidR="00242719">
          <w:rPr>
            <w:rFonts w:asciiTheme="minorHAnsi" w:eastAsiaTheme="minorEastAsia" w:hAnsiTheme="minorHAnsi" w:cstheme="minorBidi"/>
            <w:noProof/>
            <w:sz w:val="22"/>
            <w:szCs w:val="22"/>
          </w:rPr>
          <w:delText xml:space="preserve">  </w:delText>
        </w:r>
        <w:r w:rsidRPr="00EB7322">
          <w:rPr>
            <w:rStyle w:val="Hyperlink"/>
            <w:noProof/>
          </w:rPr>
          <w:delText>sqsq</w:delText>
        </w:r>
        <w:r w:rsidR="00242719">
          <w:rPr>
            <w:rStyle w:val="Hyperlink"/>
            <w:noProof/>
          </w:rPr>
          <w:delText>104</w:delText>
        </w:r>
        <w:r w:rsidRPr="00EB7322">
          <w:rPr>
            <w:rStyle w:val="Hyperlink"/>
            <w:noProof/>
          </w:rPr>
          <w:delText>d</w:delText>
        </w:r>
        <w:r>
          <w:rPr>
            <w:noProof/>
            <w:webHidden/>
          </w:rPr>
          <w:tab/>
        </w:r>
        <w:r w:rsidR="00242719">
          <w:rPr>
            <w:noProof/>
            <w:webHidden/>
          </w:rPr>
          <w:delText>64</w:delText>
        </w:r>
      </w:del>
      <w:ins w:id="135" w:author="Itharaju, Narasimha (Contractor)" w:date="2020-12-10T08:58:00Z">
        <w:r>
          <w:rPr>
            <w:rFonts w:asciiTheme="minorHAnsi" w:eastAsiaTheme="minorEastAsia" w:hAnsiTheme="minorHAnsi" w:cstheme="minorBidi"/>
            <w:noProof/>
            <w:sz w:val="22"/>
            <w:szCs w:val="22"/>
          </w:rPr>
          <w:tab/>
        </w:r>
        <w:r w:rsidRPr="00EB7322">
          <w:rPr>
            <w:rStyle w:val="Hyperlink"/>
            <w:noProof/>
          </w:rPr>
          <w:t>sqsq</w:t>
        </w:r>
        <w:r w:rsidR="008C6DA1">
          <w:rPr>
            <w:rStyle w:val="Hyperlink"/>
            <w:noProof/>
          </w:rPr>
          <w:t>106</w:t>
        </w:r>
        <w:r w:rsidRPr="00EB7322">
          <w:rPr>
            <w:rStyle w:val="Hyperlink"/>
            <w:noProof/>
          </w:rPr>
          <w:t>d</w:t>
        </w:r>
        <w:r>
          <w:rPr>
            <w:noProof/>
            <w:webHidden/>
          </w:rPr>
          <w:tab/>
        </w:r>
        <w:r w:rsidR="008C6DA1">
          <w:rPr>
            <w:noProof/>
            <w:webHidden/>
          </w:rPr>
          <w:t>66</w:t>
        </w:r>
      </w:ins>
      <w:r>
        <w:rPr>
          <w:noProof/>
        </w:rPr>
        <w:fldChar w:fldCharType="end"/>
      </w:r>
    </w:p>
    <w:p w14:paraId="04529B63" w14:textId="791C0F3E"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8C6DA1">
        <w:rPr>
          <w:rStyle w:val="Hyperlink"/>
          <w:noProof/>
        </w:rPr>
        <w:t>43</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36" w:author="Itharaju, Narasimha (Contractor)" w:date="2020-12-10T08:58:00Z">
        <w:r w:rsidR="00242719">
          <w:rPr>
            <w:noProof/>
            <w:webHidden/>
          </w:rPr>
          <w:delText>64</w:delText>
        </w:r>
      </w:del>
      <w:ins w:id="137" w:author="Itharaju, Narasimha (Contractor)" w:date="2020-12-10T08:58:00Z">
        <w:r w:rsidR="008C6DA1">
          <w:rPr>
            <w:noProof/>
            <w:webHidden/>
          </w:rPr>
          <w:t>66</w:t>
        </w:r>
      </w:ins>
      <w:r>
        <w:rPr>
          <w:noProof/>
        </w:rPr>
        <w:fldChar w:fldCharType="end"/>
      </w:r>
    </w:p>
    <w:p w14:paraId="701FC70E" w14:textId="2CAD8442"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8C6DA1">
        <w:rPr>
          <w:rStyle w:val="Hyperlink"/>
          <w:noProof/>
        </w:rPr>
        <w:t>43</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38" w:author="Itharaju, Narasimha (Contractor)" w:date="2020-12-10T08:58:00Z">
        <w:r w:rsidR="00242719">
          <w:rPr>
            <w:noProof/>
            <w:webHidden/>
          </w:rPr>
          <w:delText>64</w:delText>
        </w:r>
      </w:del>
      <w:ins w:id="139" w:author="Itharaju, Narasimha (Contractor)" w:date="2020-12-10T08:58:00Z">
        <w:r w:rsidR="008C6DA1">
          <w:rPr>
            <w:noProof/>
            <w:webHidden/>
          </w:rPr>
          <w:t>66</w:t>
        </w:r>
      </w:ins>
      <w:r>
        <w:rPr>
          <w:noProof/>
        </w:rPr>
        <w:fldChar w:fldCharType="end"/>
      </w:r>
    </w:p>
    <w:p w14:paraId="0E2456BB" w14:textId="7025B3D8"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8C6DA1">
        <w:rPr>
          <w:rStyle w:val="Hyperlink"/>
          <w:noProof/>
        </w:rPr>
        <w:t>43</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40" w:author="Itharaju, Narasimha (Contractor)" w:date="2020-12-10T08:58:00Z">
        <w:r w:rsidR="00242719">
          <w:rPr>
            <w:noProof/>
            <w:webHidden/>
          </w:rPr>
          <w:delText>64</w:delText>
        </w:r>
      </w:del>
      <w:ins w:id="141" w:author="Itharaju, Narasimha (Contractor)" w:date="2020-12-10T08:58:00Z">
        <w:r w:rsidR="008C6DA1">
          <w:rPr>
            <w:noProof/>
            <w:webHidden/>
          </w:rPr>
          <w:t>66</w:t>
        </w:r>
      </w:ins>
      <w:r>
        <w:rPr>
          <w:noProof/>
        </w:rPr>
        <w:fldChar w:fldCharType="end"/>
      </w:r>
    </w:p>
    <w:p w14:paraId="231FF41D" w14:textId="404F8F1F"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8C6DA1">
        <w:rPr>
          <w:rStyle w:val="Hyperlink"/>
          <w:noProof/>
        </w:rPr>
        <w:t>43</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42" w:author="Itharaju, Narasimha (Contractor)" w:date="2020-12-10T08:58:00Z">
        <w:r w:rsidR="00242719">
          <w:rPr>
            <w:noProof/>
            <w:webHidden/>
          </w:rPr>
          <w:delText>65</w:delText>
        </w:r>
      </w:del>
      <w:ins w:id="143" w:author="Itharaju, Narasimha (Contractor)" w:date="2020-12-10T08:58:00Z">
        <w:r w:rsidR="008C6DA1">
          <w:rPr>
            <w:noProof/>
            <w:webHidden/>
          </w:rPr>
          <w:t>67</w:t>
        </w:r>
      </w:ins>
      <w:r>
        <w:rPr>
          <w:noProof/>
        </w:rPr>
        <w:fldChar w:fldCharType="end"/>
      </w:r>
    </w:p>
    <w:p w14:paraId="1BE4CE82" w14:textId="299BCAC8" w:rsidR="00D5310B" w:rsidRDefault="00425817" w:rsidP="00D5310B">
      <w:pPr>
        <w:pStyle w:val="TOC2"/>
        <w:tabs>
          <w:tab w:val="left" w:pos="880"/>
          <w:tab w:val="right" w:leader="dot" w:pos="8630"/>
        </w:tabs>
        <w:rPr>
          <w:del w:id="144" w:author="Itharaju, Narasimha (Contractor)" w:date="2020-12-10T08:58:00Z"/>
          <w:noProof/>
        </w:rPr>
      </w:pPr>
      <w:r>
        <w:fldChar w:fldCharType="begin"/>
      </w:r>
      <w:r>
        <w:instrText xml:space="preserve"> HYPERLINK \l "_Toc16692812" </w:instrText>
      </w:r>
      <w:r>
        <w:fldChar w:fldCharType="separate"/>
      </w:r>
      <w:r w:rsidR="00D5310B" w:rsidRPr="005A3BA3">
        <w:rPr>
          <w:rStyle w:val="Hyperlink"/>
          <w:noProof/>
        </w:rPr>
        <w:t>2.</w:t>
      </w:r>
      <w:r w:rsidR="008C6DA1">
        <w:rPr>
          <w:rStyle w:val="Hyperlink"/>
          <w:noProof/>
        </w:rPr>
        <w:t>43</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45" w:author="Itharaju, Narasimha (Contractor)" w:date="2020-12-10T08:58:00Z">
        <w:r w:rsidR="00242719">
          <w:rPr>
            <w:noProof/>
            <w:webHidden/>
          </w:rPr>
          <w:delText>65</w:delText>
        </w:r>
      </w:del>
      <w:ins w:id="146" w:author="Itharaju, Narasimha (Contractor)" w:date="2020-12-10T08:58:00Z">
        <w:r w:rsidR="008C6DA1">
          <w:rPr>
            <w:noProof/>
            <w:webHidden/>
          </w:rPr>
          <w:t>67</w:t>
        </w:r>
      </w:ins>
      <w:r>
        <w:rPr>
          <w:noProof/>
        </w:rPr>
        <w:fldChar w:fldCharType="end"/>
      </w:r>
    </w:p>
    <w:p w14:paraId="45844FBB" w14:textId="77777777" w:rsidR="00D5310B" w:rsidRPr="00D5310B" w:rsidRDefault="00D5310B">
      <w:pPr>
        <w:pStyle w:val="TOC2"/>
        <w:tabs>
          <w:tab w:val="left" w:pos="880"/>
          <w:tab w:val="right" w:leader="dot" w:pos="8630"/>
        </w:tabs>
        <w:rPr>
          <w:rStyle w:val="Hyperlink"/>
          <w:noProof/>
          <w:color w:val="auto"/>
          <w:u w:val="none"/>
        </w:rPr>
        <w:pPrChange w:id="147" w:author="Itharaju, Narasimha (Contractor)" w:date="2020-12-10T08:58:00Z">
          <w:pPr>
            <w:pStyle w:val="TOC2"/>
            <w:tabs>
              <w:tab w:val="left" w:pos="880"/>
              <w:tab w:val="right" w:leader="dot" w:pos="8630"/>
            </w:tabs>
            <w:ind w:left="0"/>
          </w:pPr>
        </w:pPrChange>
      </w:pPr>
      <w:r>
        <w:fldChar w:fldCharType="begin"/>
      </w:r>
      <w:r>
        <w:instrText xml:space="preserve"> HYPERLINK \l "_Toc16692807" </w:instrText>
      </w:r>
      <w:r>
        <w:fldChar w:fldCharType="separate"/>
      </w:r>
      <w:r>
        <w:rPr>
          <w:rStyle w:val="Hyperlink"/>
          <w:noProof/>
        </w:rPr>
        <w:t xml:space="preserve"> </w:t>
      </w:r>
    </w:p>
    <w:p w14:paraId="7FF3862E" w14:textId="760915B4"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8C6DA1">
        <w:rPr>
          <w:rStyle w:val="Hyperlink"/>
          <w:noProof/>
        </w:rPr>
        <w:t>44</w:t>
      </w:r>
      <w:r>
        <w:rPr>
          <w:rFonts w:asciiTheme="minorHAnsi" w:eastAsiaTheme="minorEastAsia" w:hAnsiTheme="minorHAnsi" w:cstheme="minorBidi"/>
          <w:noProof/>
          <w:sz w:val="22"/>
          <w:szCs w:val="22"/>
        </w:rPr>
        <w:tab/>
      </w:r>
      <w:del w:id="148" w:author="Itharaju, Narasimha (Contractor)" w:date="2020-12-10T08:58:00Z">
        <w:r w:rsidRPr="00EB7322">
          <w:rPr>
            <w:rStyle w:val="Hyperlink"/>
            <w:noProof/>
          </w:rPr>
          <w:delText>sqsq</w:delText>
        </w:r>
        <w:r w:rsidR="008C6DA1">
          <w:rPr>
            <w:rStyle w:val="Hyperlink"/>
            <w:noProof/>
          </w:rPr>
          <w:delText>105</w:delText>
        </w:r>
        <w:r w:rsidRPr="00EB7322">
          <w:rPr>
            <w:rStyle w:val="Hyperlink"/>
            <w:noProof/>
          </w:rPr>
          <w:delText>d</w:delText>
        </w:r>
        <w:r>
          <w:rPr>
            <w:noProof/>
            <w:webHidden/>
          </w:rPr>
          <w:tab/>
        </w:r>
        <w:r w:rsidR="008C6DA1">
          <w:rPr>
            <w:noProof/>
            <w:webHidden/>
          </w:rPr>
          <w:delText>65</w:delText>
        </w:r>
      </w:del>
      <w:ins w:id="149" w:author="Itharaju, Narasimha (Contractor)" w:date="2020-12-10T08:58:00Z">
        <w:r w:rsidRPr="00EB7322">
          <w:rPr>
            <w:rStyle w:val="Hyperlink"/>
            <w:noProof/>
          </w:rPr>
          <w:t>sqsq</w:t>
        </w:r>
        <w:r w:rsidR="008C6DA1">
          <w:rPr>
            <w:rStyle w:val="Hyperlink"/>
            <w:noProof/>
          </w:rPr>
          <w:t>107</w:t>
        </w:r>
        <w:r w:rsidRPr="00EB7322">
          <w:rPr>
            <w:rStyle w:val="Hyperlink"/>
            <w:noProof/>
          </w:rPr>
          <w:t>d</w:t>
        </w:r>
        <w:r>
          <w:rPr>
            <w:noProof/>
            <w:webHidden/>
          </w:rPr>
          <w:tab/>
        </w:r>
        <w:r w:rsidR="008C6DA1">
          <w:rPr>
            <w:noProof/>
            <w:webHidden/>
          </w:rPr>
          <w:t>67</w:t>
        </w:r>
      </w:ins>
      <w:r>
        <w:rPr>
          <w:noProof/>
        </w:rPr>
        <w:fldChar w:fldCharType="end"/>
      </w:r>
    </w:p>
    <w:p w14:paraId="3C6F9D54" w14:textId="2C33F253"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BE3B5D">
        <w:rPr>
          <w:rStyle w:val="Hyperlink"/>
          <w:noProof/>
        </w:rPr>
        <w:t>44</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50" w:author="Itharaju, Narasimha (Contractor)" w:date="2020-12-10T08:58:00Z">
        <w:r w:rsidR="008C6DA1">
          <w:rPr>
            <w:noProof/>
            <w:webHidden/>
          </w:rPr>
          <w:delText>65</w:delText>
        </w:r>
      </w:del>
      <w:ins w:id="151" w:author="Itharaju, Narasimha (Contractor)" w:date="2020-12-10T08:58:00Z">
        <w:r w:rsidR="008C6DA1">
          <w:rPr>
            <w:noProof/>
            <w:webHidden/>
          </w:rPr>
          <w:t>67</w:t>
        </w:r>
      </w:ins>
      <w:r>
        <w:rPr>
          <w:noProof/>
        </w:rPr>
        <w:fldChar w:fldCharType="end"/>
      </w:r>
    </w:p>
    <w:p w14:paraId="20F37ADB" w14:textId="6F21F102"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BE3B5D">
        <w:rPr>
          <w:rStyle w:val="Hyperlink"/>
          <w:noProof/>
        </w:rPr>
        <w:t>44</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52" w:author="Itharaju, Narasimha (Contractor)" w:date="2020-12-10T08:58:00Z">
        <w:r w:rsidR="008C6DA1">
          <w:rPr>
            <w:noProof/>
            <w:webHidden/>
          </w:rPr>
          <w:delText>65</w:delText>
        </w:r>
      </w:del>
      <w:ins w:id="153" w:author="Itharaju, Narasimha (Contractor)" w:date="2020-12-10T08:58:00Z">
        <w:r w:rsidR="008C6DA1">
          <w:rPr>
            <w:noProof/>
            <w:webHidden/>
          </w:rPr>
          <w:t>67</w:t>
        </w:r>
      </w:ins>
      <w:r>
        <w:rPr>
          <w:noProof/>
        </w:rPr>
        <w:fldChar w:fldCharType="end"/>
      </w:r>
    </w:p>
    <w:p w14:paraId="37BCE725" w14:textId="0AA09408"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BE3B5D">
        <w:rPr>
          <w:rStyle w:val="Hyperlink"/>
          <w:noProof/>
        </w:rPr>
        <w:t>44</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54" w:author="Itharaju, Narasimha (Contractor)" w:date="2020-12-10T08:58:00Z">
        <w:r w:rsidR="008C6DA1">
          <w:rPr>
            <w:noProof/>
            <w:webHidden/>
          </w:rPr>
          <w:delText>65</w:delText>
        </w:r>
      </w:del>
      <w:ins w:id="155" w:author="Itharaju, Narasimha (Contractor)" w:date="2020-12-10T08:58:00Z">
        <w:r w:rsidR="008C6DA1">
          <w:rPr>
            <w:noProof/>
            <w:webHidden/>
          </w:rPr>
          <w:t>67</w:t>
        </w:r>
      </w:ins>
      <w:r>
        <w:rPr>
          <w:noProof/>
        </w:rPr>
        <w:fldChar w:fldCharType="end"/>
      </w:r>
    </w:p>
    <w:p w14:paraId="64FC4A22" w14:textId="11C1248A"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BE3B5D">
        <w:rPr>
          <w:rStyle w:val="Hyperlink"/>
          <w:noProof/>
        </w:rPr>
        <w:t>44</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56" w:author="Itharaju, Narasimha (Contractor)" w:date="2020-12-10T08:58:00Z">
        <w:r w:rsidR="008C6DA1">
          <w:rPr>
            <w:noProof/>
            <w:webHidden/>
          </w:rPr>
          <w:delText>66</w:delText>
        </w:r>
      </w:del>
      <w:ins w:id="157" w:author="Itharaju, Narasimha (Contractor)" w:date="2020-12-10T08:58:00Z">
        <w:r w:rsidR="008C6DA1">
          <w:rPr>
            <w:noProof/>
            <w:webHidden/>
          </w:rPr>
          <w:t>68</w:t>
        </w:r>
      </w:ins>
      <w:r>
        <w:rPr>
          <w:noProof/>
        </w:rPr>
        <w:fldChar w:fldCharType="end"/>
      </w:r>
    </w:p>
    <w:p w14:paraId="3DB4F66F" w14:textId="45CF0CE6" w:rsid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BE3B5D">
        <w:rPr>
          <w:rStyle w:val="Hyperlink"/>
          <w:noProof/>
        </w:rPr>
        <w:t>44</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58" w:author="Itharaju, Narasimha (Contractor)" w:date="2020-12-10T08:58:00Z">
        <w:r w:rsidR="008C6DA1">
          <w:rPr>
            <w:noProof/>
            <w:webHidden/>
          </w:rPr>
          <w:delText>66</w:delText>
        </w:r>
      </w:del>
      <w:ins w:id="159" w:author="Itharaju, Narasimha (Contractor)" w:date="2020-12-10T08:58:00Z">
        <w:r w:rsidR="008C6DA1">
          <w:rPr>
            <w:noProof/>
            <w:webHidden/>
          </w:rPr>
          <w:t>68</w:t>
        </w:r>
      </w:ins>
      <w:r>
        <w:rPr>
          <w:noProof/>
        </w:rPr>
        <w:fldChar w:fldCharType="end"/>
      </w:r>
    </w:p>
    <w:p w14:paraId="6AB95C61" w14:textId="77777777" w:rsidR="00D5310B" w:rsidRPr="00D5310B" w:rsidRDefault="00D5310B" w:rsidP="00D5310B">
      <w:pPr>
        <w:pStyle w:val="TOC2"/>
        <w:tabs>
          <w:tab w:val="left" w:pos="880"/>
          <w:tab w:val="right" w:leader="dot" w:pos="8630"/>
        </w:tabs>
        <w:rPr>
          <w:rStyle w:val="Hyperlink"/>
          <w:noProof/>
          <w:color w:val="auto"/>
          <w:u w:val="none"/>
        </w:rPr>
      </w:pPr>
      <w:r>
        <w:fldChar w:fldCharType="begin"/>
      </w:r>
      <w:r>
        <w:instrText xml:space="preserve"> HYPERLINK \l "_Toc16692807" </w:instrText>
      </w:r>
      <w:r>
        <w:fldChar w:fldCharType="separate"/>
      </w:r>
      <w:r>
        <w:rPr>
          <w:rStyle w:val="Hyperlink"/>
          <w:noProof/>
        </w:rPr>
        <w:t xml:space="preserve"> </w:t>
      </w:r>
    </w:p>
    <w:p w14:paraId="6419D538" w14:textId="45ABEA4B"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BE3B5D">
        <w:rPr>
          <w:rStyle w:val="Hyperlink"/>
          <w:noProof/>
        </w:rPr>
        <w:t>45</w:t>
      </w:r>
      <w:r>
        <w:rPr>
          <w:rFonts w:asciiTheme="minorHAnsi" w:eastAsiaTheme="minorEastAsia" w:hAnsiTheme="minorHAnsi" w:cstheme="minorBidi"/>
          <w:noProof/>
          <w:sz w:val="22"/>
          <w:szCs w:val="22"/>
        </w:rPr>
        <w:tab/>
      </w:r>
      <w:del w:id="160" w:author="Itharaju, Narasimha (Contractor)" w:date="2020-12-10T08:58:00Z">
        <w:r w:rsidRPr="00EB7322">
          <w:rPr>
            <w:rStyle w:val="Hyperlink"/>
            <w:noProof/>
          </w:rPr>
          <w:delText>sqsq</w:delText>
        </w:r>
        <w:r w:rsidR="008C6DA1">
          <w:rPr>
            <w:rStyle w:val="Hyperlink"/>
            <w:noProof/>
          </w:rPr>
          <w:delText>106</w:delText>
        </w:r>
        <w:r w:rsidRPr="00EB7322">
          <w:rPr>
            <w:rStyle w:val="Hyperlink"/>
            <w:noProof/>
          </w:rPr>
          <w:delText>d</w:delText>
        </w:r>
        <w:r>
          <w:rPr>
            <w:noProof/>
            <w:webHidden/>
          </w:rPr>
          <w:tab/>
        </w:r>
        <w:r w:rsidR="008C6DA1">
          <w:rPr>
            <w:noProof/>
            <w:webHidden/>
          </w:rPr>
          <w:delText>66</w:delText>
        </w:r>
      </w:del>
      <w:ins w:id="161" w:author="Itharaju, Narasimha (Contractor)" w:date="2020-12-10T08:58:00Z">
        <w:r w:rsidRPr="00EB7322">
          <w:rPr>
            <w:rStyle w:val="Hyperlink"/>
            <w:noProof/>
          </w:rPr>
          <w:t>sqsq</w:t>
        </w:r>
        <w:r w:rsidR="00BE3B5D">
          <w:rPr>
            <w:rStyle w:val="Hyperlink"/>
            <w:noProof/>
          </w:rPr>
          <w:t>107</w:t>
        </w:r>
        <w:r w:rsidRPr="00EB7322">
          <w:rPr>
            <w:rStyle w:val="Hyperlink"/>
            <w:noProof/>
          </w:rPr>
          <w:t>d</w:t>
        </w:r>
        <w:r>
          <w:rPr>
            <w:noProof/>
            <w:webHidden/>
          </w:rPr>
          <w:tab/>
        </w:r>
        <w:r w:rsidR="00BE3B5D">
          <w:rPr>
            <w:noProof/>
            <w:webHidden/>
          </w:rPr>
          <w:t>69</w:t>
        </w:r>
      </w:ins>
      <w:r>
        <w:rPr>
          <w:noProof/>
        </w:rPr>
        <w:fldChar w:fldCharType="end"/>
      </w:r>
    </w:p>
    <w:p w14:paraId="4E15B955" w14:textId="393000C3"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BE3B5D">
        <w:rPr>
          <w:rStyle w:val="Hyperlink"/>
          <w:noProof/>
        </w:rPr>
        <w:t>45</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62" w:author="Itharaju, Narasimha (Contractor)" w:date="2020-12-10T08:58:00Z">
        <w:r w:rsidR="008C6DA1">
          <w:rPr>
            <w:noProof/>
            <w:webHidden/>
          </w:rPr>
          <w:delText>66</w:delText>
        </w:r>
      </w:del>
      <w:ins w:id="163" w:author="Itharaju, Narasimha (Contractor)" w:date="2020-12-10T08:58:00Z">
        <w:r w:rsidR="00BE3B5D">
          <w:rPr>
            <w:noProof/>
            <w:webHidden/>
          </w:rPr>
          <w:t>69</w:t>
        </w:r>
      </w:ins>
      <w:r>
        <w:rPr>
          <w:noProof/>
        </w:rPr>
        <w:fldChar w:fldCharType="end"/>
      </w:r>
    </w:p>
    <w:p w14:paraId="3273D29D" w14:textId="45162A02"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BE3B5D">
        <w:rPr>
          <w:rStyle w:val="Hyperlink"/>
          <w:noProof/>
        </w:rPr>
        <w:t>45</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64" w:author="Itharaju, Narasimha (Contractor)" w:date="2020-12-10T08:58:00Z">
        <w:r w:rsidR="008C6DA1">
          <w:rPr>
            <w:noProof/>
            <w:webHidden/>
          </w:rPr>
          <w:delText>66</w:delText>
        </w:r>
      </w:del>
      <w:ins w:id="165" w:author="Itharaju, Narasimha (Contractor)" w:date="2020-12-10T08:58:00Z">
        <w:r w:rsidR="00BE3B5D">
          <w:rPr>
            <w:noProof/>
            <w:webHidden/>
          </w:rPr>
          <w:t>69</w:t>
        </w:r>
      </w:ins>
      <w:r>
        <w:rPr>
          <w:noProof/>
        </w:rPr>
        <w:fldChar w:fldCharType="end"/>
      </w:r>
    </w:p>
    <w:p w14:paraId="2063979F" w14:textId="7D04F364"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BE3B5D">
        <w:rPr>
          <w:rStyle w:val="Hyperlink"/>
          <w:noProof/>
        </w:rPr>
        <w:t>45</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66" w:author="Itharaju, Narasimha (Contractor)" w:date="2020-12-10T08:58:00Z">
        <w:r w:rsidR="008C6DA1">
          <w:rPr>
            <w:noProof/>
            <w:webHidden/>
          </w:rPr>
          <w:delText>66</w:delText>
        </w:r>
      </w:del>
      <w:ins w:id="167" w:author="Itharaju, Narasimha (Contractor)" w:date="2020-12-10T08:58:00Z">
        <w:r w:rsidR="00BE3B5D">
          <w:rPr>
            <w:noProof/>
            <w:webHidden/>
          </w:rPr>
          <w:t>69</w:t>
        </w:r>
      </w:ins>
      <w:r>
        <w:rPr>
          <w:noProof/>
        </w:rPr>
        <w:fldChar w:fldCharType="end"/>
      </w:r>
    </w:p>
    <w:p w14:paraId="27BC6649" w14:textId="13D8E1E0"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CD3484">
        <w:rPr>
          <w:rStyle w:val="Hyperlink"/>
          <w:noProof/>
        </w:rPr>
        <w:t>45</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68" w:author="Itharaju, Narasimha (Contractor)" w:date="2020-12-10T08:58:00Z">
        <w:r w:rsidR="008C6DA1">
          <w:rPr>
            <w:noProof/>
            <w:webHidden/>
          </w:rPr>
          <w:delText>67</w:delText>
        </w:r>
      </w:del>
      <w:ins w:id="169" w:author="Itharaju, Narasimha (Contractor)" w:date="2020-12-10T08:58:00Z">
        <w:r w:rsidR="00CD3484">
          <w:rPr>
            <w:noProof/>
            <w:webHidden/>
          </w:rPr>
          <w:t>69</w:t>
        </w:r>
      </w:ins>
      <w:r>
        <w:rPr>
          <w:noProof/>
        </w:rPr>
        <w:fldChar w:fldCharType="end"/>
      </w:r>
    </w:p>
    <w:p w14:paraId="5CA20DDD" w14:textId="43473A85" w:rsidR="00D5310B" w:rsidRP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CD3484">
        <w:rPr>
          <w:rStyle w:val="Hyperlink"/>
          <w:noProof/>
        </w:rPr>
        <w:t>45.</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70" w:author="Itharaju, Narasimha (Contractor)" w:date="2020-12-10T08:58:00Z">
        <w:r w:rsidR="008C6DA1">
          <w:rPr>
            <w:noProof/>
            <w:webHidden/>
          </w:rPr>
          <w:delText>67</w:delText>
        </w:r>
      </w:del>
      <w:ins w:id="171" w:author="Itharaju, Narasimha (Contractor)" w:date="2020-12-10T08:58:00Z">
        <w:r w:rsidR="00CD3484">
          <w:rPr>
            <w:noProof/>
            <w:webHidden/>
          </w:rPr>
          <w:t>69</w:t>
        </w:r>
      </w:ins>
      <w:r>
        <w:rPr>
          <w:noProof/>
        </w:rPr>
        <w:fldChar w:fldCharType="end"/>
      </w:r>
    </w:p>
    <w:p w14:paraId="4FFAB9BE" w14:textId="77777777" w:rsidR="00D5310B" w:rsidRPr="00D5310B" w:rsidRDefault="00D5310B">
      <w:pPr>
        <w:pStyle w:val="TOC2"/>
        <w:tabs>
          <w:tab w:val="left" w:pos="880"/>
          <w:tab w:val="right" w:leader="dot" w:pos="8630"/>
        </w:tabs>
        <w:ind w:left="0"/>
        <w:rPr>
          <w:rStyle w:val="Hyperlink"/>
          <w:noProof/>
          <w:color w:val="auto"/>
          <w:u w:val="none"/>
        </w:rPr>
        <w:pPrChange w:id="172" w:author="Itharaju, Narasimha (Contractor)" w:date="2020-12-10T08:58:00Z">
          <w:pPr>
            <w:pStyle w:val="TOC2"/>
            <w:tabs>
              <w:tab w:val="left" w:pos="880"/>
              <w:tab w:val="right" w:leader="dot" w:pos="8630"/>
            </w:tabs>
          </w:pPr>
        </w:pPrChange>
      </w:pPr>
      <w:r>
        <w:fldChar w:fldCharType="begin"/>
      </w:r>
      <w:r>
        <w:instrText xml:space="preserve"> HYPERLINK \l "_Toc16692807" </w:instrText>
      </w:r>
      <w:r>
        <w:fldChar w:fldCharType="separate"/>
      </w:r>
      <w:r>
        <w:rPr>
          <w:rStyle w:val="Hyperlink"/>
          <w:noProof/>
        </w:rPr>
        <w:t xml:space="preserve"> </w:t>
      </w:r>
    </w:p>
    <w:p w14:paraId="60B4926D" w14:textId="0E8D1769"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CD3484">
        <w:rPr>
          <w:rStyle w:val="Hyperlink"/>
          <w:noProof/>
        </w:rPr>
        <w:t>46</w:t>
      </w:r>
      <w:r>
        <w:rPr>
          <w:rFonts w:asciiTheme="minorHAnsi" w:eastAsiaTheme="minorEastAsia" w:hAnsiTheme="minorHAnsi" w:cstheme="minorBidi"/>
          <w:noProof/>
          <w:sz w:val="22"/>
          <w:szCs w:val="22"/>
        </w:rPr>
        <w:tab/>
      </w:r>
      <w:del w:id="173" w:author="Itharaju, Narasimha (Contractor)" w:date="2020-12-10T08:58:00Z">
        <w:r w:rsidRPr="00EB7322">
          <w:rPr>
            <w:rStyle w:val="Hyperlink"/>
            <w:noProof/>
          </w:rPr>
          <w:delText>sqsq</w:delText>
        </w:r>
        <w:r w:rsidR="008C6DA1">
          <w:rPr>
            <w:rStyle w:val="Hyperlink"/>
            <w:noProof/>
          </w:rPr>
          <w:delText>107</w:delText>
        </w:r>
        <w:r w:rsidRPr="00EB7322">
          <w:rPr>
            <w:rStyle w:val="Hyperlink"/>
            <w:noProof/>
          </w:rPr>
          <w:delText>d</w:delText>
        </w:r>
        <w:r>
          <w:rPr>
            <w:noProof/>
            <w:webHidden/>
          </w:rPr>
          <w:tab/>
        </w:r>
        <w:r w:rsidR="008C6DA1">
          <w:rPr>
            <w:noProof/>
            <w:webHidden/>
          </w:rPr>
          <w:delText>67</w:delText>
        </w:r>
      </w:del>
      <w:ins w:id="174" w:author="Itharaju, Narasimha (Contractor)" w:date="2020-12-10T08:58:00Z">
        <w:r w:rsidRPr="00EB7322">
          <w:rPr>
            <w:rStyle w:val="Hyperlink"/>
            <w:noProof/>
          </w:rPr>
          <w:t>sqsq</w:t>
        </w:r>
        <w:r w:rsidR="00CD3484">
          <w:rPr>
            <w:rStyle w:val="Hyperlink"/>
            <w:noProof/>
          </w:rPr>
          <w:t>108</w:t>
        </w:r>
        <w:r w:rsidRPr="00EB7322">
          <w:rPr>
            <w:rStyle w:val="Hyperlink"/>
            <w:noProof/>
          </w:rPr>
          <w:t>d</w:t>
        </w:r>
        <w:r>
          <w:rPr>
            <w:noProof/>
            <w:webHidden/>
          </w:rPr>
          <w:tab/>
        </w:r>
        <w:r w:rsidR="00CD3484">
          <w:rPr>
            <w:noProof/>
            <w:webHidden/>
          </w:rPr>
          <w:t>69</w:t>
        </w:r>
      </w:ins>
      <w:r>
        <w:rPr>
          <w:noProof/>
        </w:rPr>
        <w:fldChar w:fldCharType="end"/>
      </w:r>
    </w:p>
    <w:p w14:paraId="0A6248BA" w14:textId="341E862D"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CD3484">
        <w:rPr>
          <w:rStyle w:val="Hyperlink"/>
          <w:noProof/>
        </w:rPr>
        <w:t>46</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75" w:author="Itharaju, Narasimha (Contractor)" w:date="2020-12-10T08:58:00Z">
        <w:r w:rsidR="008C6DA1">
          <w:rPr>
            <w:noProof/>
            <w:webHidden/>
          </w:rPr>
          <w:delText>67</w:delText>
        </w:r>
      </w:del>
      <w:ins w:id="176" w:author="Itharaju, Narasimha (Contractor)" w:date="2020-12-10T08:58:00Z">
        <w:r w:rsidR="00CD3484">
          <w:rPr>
            <w:noProof/>
            <w:webHidden/>
          </w:rPr>
          <w:t>69</w:t>
        </w:r>
      </w:ins>
      <w:r>
        <w:rPr>
          <w:noProof/>
        </w:rPr>
        <w:fldChar w:fldCharType="end"/>
      </w:r>
    </w:p>
    <w:p w14:paraId="778CB4F9" w14:textId="3B05B479"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CD3484">
        <w:rPr>
          <w:rStyle w:val="Hyperlink"/>
          <w:noProof/>
        </w:rPr>
        <w:t>46</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77" w:author="Itharaju, Narasimha (Contractor)" w:date="2020-12-10T08:58:00Z">
        <w:r w:rsidR="008C6DA1">
          <w:rPr>
            <w:noProof/>
            <w:webHidden/>
          </w:rPr>
          <w:delText>67</w:delText>
        </w:r>
      </w:del>
      <w:ins w:id="178" w:author="Itharaju, Narasimha (Contractor)" w:date="2020-12-10T08:58:00Z">
        <w:r w:rsidR="00CD3484">
          <w:rPr>
            <w:noProof/>
            <w:webHidden/>
          </w:rPr>
          <w:t>69</w:t>
        </w:r>
      </w:ins>
      <w:r>
        <w:rPr>
          <w:noProof/>
        </w:rPr>
        <w:fldChar w:fldCharType="end"/>
      </w:r>
    </w:p>
    <w:p w14:paraId="6C07B781" w14:textId="624D8684"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CD3484">
        <w:rPr>
          <w:rStyle w:val="Hyperlink"/>
          <w:noProof/>
        </w:rPr>
        <w:t>46</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79" w:author="Itharaju, Narasimha (Contractor)" w:date="2020-12-10T08:58:00Z">
        <w:r w:rsidR="008C6DA1">
          <w:rPr>
            <w:noProof/>
            <w:webHidden/>
          </w:rPr>
          <w:delText>67</w:delText>
        </w:r>
      </w:del>
      <w:ins w:id="180" w:author="Itharaju, Narasimha (Contractor)" w:date="2020-12-10T08:58:00Z">
        <w:r w:rsidR="00CD3484">
          <w:rPr>
            <w:noProof/>
            <w:webHidden/>
          </w:rPr>
          <w:t>69</w:t>
        </w:r>
      </w:ins>
      <w:r>
        <w:rPr>
          <w:noProof/>
        </w:rPr>
        <w:fldChar w:fldCharType="end"/>
      </w:r>
    </w:p>
    <w:p w14:paraId="7F17C439" w14:textId="15C7D5A7"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CD3484">
        <w:rPr>
          <w:rStyle w:val="Hyperlink"/>
          <w:noProof/>
        </w:rPr>
        <w:t>46</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81" w:author="Itharaju, Narasimha (Contractor)" w:date="2020-12-10T08:58:00Z">
        <w:r w:rsidR="008C6DA1">
          <w:rPr>
            <w:noProof/>
            <w:webHidden/>
          </w:rPr>
          <w:delText>68</w:delText>
        </w:r>
      </w:del>
      <w:ins w:id="182" w:author="Itharaju, Narasimha (Contractor)" w:date="2020-12-10T08:58:00Z">
        <w:r w:rsidR="00CD3484">
          <w:rPr>
            <w:noProof/>
            <w:webHidden/>
          </w:rPr>
          <w:t>70</w:t>
        </w:r>
      </w:ins>
      <w:r>
        <w:rPr>
          <w:noProof/>
        </w:rPr>
        <w:fldChar w:fldCharType="end"/>
      </w:r>
    </w:p>
    <w:p w14:paraId="365FFC71" w14:textId="0BC989C5" w:rsidR="00D5310B" w:rsidRP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CD3484">
        <w:rPr>
          <w:rStyle w:val="Hyperlink"/>
          <w:noProof/>
        </w:rPr>
        <w:t>46</w:t>
      </w:r>
      <w:r w:rsidR="00D5310B">
        <w:rPr>
          <w:rStyle w:val="Hyperlink"/>
          <w:noProof/>
        </w:rPr>
        <w:t>.</w:t>
      </w:r>
      <w:ins w:id="183" w:author="Itharaju, Narasimha (Contractor)" w:date="2020-12-10T08:58:00Z">
        <w:r w:rsidR="00D5310B" w:rsidRPr="005A3BA3">
          <w:rPr>
            <w:rStyle w:val="Hyperlink"/>
            <w:noProof/>
          </w:rPr>
          <w:t>5Troubleshooting</w:t>
        </w:r>
        <w:r w:rsidR="00D5310B">
          <w:rPr>
            <w:noProof/>
            <w:webHidden/>
          </w:rPr>
          <w:tab/>
        </w:r>
        <w:r w:rsidR="008C6DA1">
          <w:rPr>
            <w:noProof/>
            <w:webHidden/>
          </w:rPr>
          <w:t>68</w:t>
        </w:r>
      </w:ins>
      <w:del w:id="184" w:author="Itharaju, Narasimha (Contractor)" w:date="2020-12-10T08:58:00Z">
        <w:r w:rsidR="00D5310B" w:rsidRPr="005A3BA3">
          <w:rPr>
            <w:rStyle w:val="Hyperlink"/>
            <w:noProof/>
          </w:rPr>
          <w:delText>5</w:delText>
        </w:r>
        <w:r w:rsidR="00D5310B">
          <w:rPr>
            <w:rFonts w:asciiTheme="minorHAnsi" w:eastAsiaTheme="minorEastAsia" w:hAnsiTheme="minorHAnsi" w:cstheme="minorBidi"/>
            <w:noProof/>
            <w:sz w:val="22"/>
            <w:szCs w:val="22"/>
          </w:rPr>
          <w:tab/>
        </w:r>
        <w:r w:rsidR="00D5310B" w:rsidRPr="005A3BA3">
          <w:rPr>
            <w:rStyle w:val="Hyperlink"/>
            <w:noProof/>
          </w:rPr>
          <w:delText>Troubleshooting</w:delText>
        </w:r>
        <w:r w:rsidR="00D5310B">
          <w:rPr>
            <w:noProof/>
            <w:webHidden/>
          </w:rPr>
          <w:tab/>
        </w:r>
        <w:r w:rsidR="00CD3484">
          <w:rPr>
            <w:noProof/>
            <w:webHidden/>
          </w:rPr>
          <w:delText>70</w:delText>
        </w:r>
      </w:del>
      <w:r>
        <w:rPr>
          <w:noProof/>
        </w:rPr>
        <w:fldChar w:fldCharType="end"/>
      </w:r>
    </w:p>
    <w:p w14:paraId="1B645DA9" w14:textId="77777777" w:rsidR="00D5310B" w:rsidRPr="00D5310B" w:rsidRDefault="00D5310B" w:rsidP="00D5310B">
      <w:pPr>
        <w:pStyle w:val="TOC2"/>
        <w:tabs>
          <w:tab w:val="left" w:pos="880"/>
          <w:tab w:val="right" w:leader="dot" w:pos="8630"/>
        </w:tabs>
        <w:rPr>
          <w:rStyle w:val="Hyperlink"/>
          <w:noProof/>
          <w:color w:val="auto"/>
          <w:u w:val="none"/>
        </w:rPr>
      </w:pPr>
      <w:r>
        <w:fldChar w:fldCharType="begin"/>
      </w:r>
      <w:r>
        <w:instrText xml:space="preserve"> HYPERLINK \l "_Toc16692807" </w:instrText>
      </w:r>
      <w:r>
        <w:fldChar w:fldCharType="separate"/>
      </w:r>
      <w:r>
        <w:rPr>
          <w:rStyle w:val="Hyperlink"/>
          <w:noProof/>
        </w:rPr>
        <w:t xml:space="preserve"> </w:t>
      </w:r>
    </w:p>
    <w:p w14:paraId="7469D15E" w14:textId="2DA580CE" w:rsidR="00D5310B" w:rsidRDefault="00D5310B" w:rsidP="00D5310B">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CD3484">
        <w:rPr>
          <w:rStyle w:val="Hyperlink"/>
          <w:noProof/>
        </w:rPr>
        <w:t>47</w:t>
      </w:r>
      <w:r>
        <w:rPr>
          <w:rFonts w:asciiTheme="minorHAnsi" w:eastAsiaTheme="minorEastAsia" w:hAnsiTheme="minorHAnsi" w:cstheme="minorBidi"/>
          <w:noProof/>
          <w:sz w:val="22"/>
          <w:szCs w:val="22"/>
        </w:rPr>
        <w:tab/>
      </w:r>
      <w:ins w:id="185" w:author="Itharaju, Narasimha (Contractor)" w:date="2020-12-10T08:58:00Z">
        <w:r w:rsidRPr="00EB7322">
          <w:rPr>
            <w:rStyle w:val="Hyperlink"/>
            <w:noProof/>
          </w:rPr>
          <w:t>sqsq</w:t>
        </w:r>
        <w:r w:rsidR="00BE3B5D">
          <w:rPr>
            <w:rStyle w:val="Hyperlink"/>
            <w:noProof/>
          </w:rPr>
          <w:t>10</w:t>
        </w:r>
        <w:r w:rsidR="00D86A99">
          <w:rPr>
            <w:rStyle w:val="Hyperlink"/>
            <w:noProof/>
          </w:rPr>
          <w:t>8</w:t>
        </w:r>
        <w:r w:rsidRPr="00EB7322">
          <w:rPr>
            <w:rStyle w:val="Hyperlink"/>
            <w:noProof/>
          </w:rPr>
          <w:t>d</w:t>
        </w:r>
        <w:r>
          <w:rPr>
            <w:noProof/>
            <w:webHidden/>
          </w:rPr>
          <w:tab/>
        </w:r>
        <w:r w:rsidR="00BE3B5D">
          <w:rPr>
            <w:noProof/>
            <w:webHidden/>
          </w:rPr>
          <w:t>69</w:t>
        </w:r>
      </w:ins>
      <w:del w:id="186" w:author="Itharaju, Narasimha (Contractor)" w:date="2020-12-10T08:58:00Z">
        <w:r w:rsidRPr="00EB7322">
          <w:rPr>
            <w:rStyle w:val="Hyperlink"/>
            <w:noProof/>
          </w:rPr>
          <w:delText>sqsq</w:delText>
        </w:r>
        <w:r w:rsidR="00CD3484">
          <w:rPr>
            <w:rStyle w:val="Hyperlink"/>
            <w:noProof/>
          </w:rPr>
          <w:delText>109</w:delText>
        </w:r>
        <w:r w:rsidRPr="00EB7322">
          <w:rPr>
            <w:rStyle w:val="Hyperlink"/>
            <w:noProof/>
          </w:rPr>
          <w:delText>d</w:delText>
        </w:r>
        <w:r>
          <w:rPr>
            <w:noProof/>
            <w:webHidden/>
          </w:rPr>
          <w:tab/>
        </w:r>
        <w:r w:rsidR="00CD3484">
          <w:rPr>
            <w:noProof/>
            <w:webHidden/>
          </w:rPr>
          <w:delText>70</w:delText>
        </w:r>
      </w:del>
      <w:r>
        <w:rPr>
          <w:noProof/>
        </w:rPr>
        <w:fldChar w:fldCharType="end"/>
      </w:r>
    </w:p>
    <w:p w14:paraId="1A91ED1A" w14:textId="237375D2"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D5310B" w:rsidRPr="005A3BA3">
        <w:rPr>
          <w:rStyle w:val="Hyperlink"/>
          <w:noProof/>
        </w:rPr>
        <w:t>2.</w:t>
      </w:r>
      <w:r w:rsidR="00CD3484">
        <w:rPr>
          <w:rStyle w:val="Hyperlink"/>
          <w:noProof/>
        </w:rPr>
        <w:t>47</w:t>
      </w:r>
      <w:r w:rsidR="00D5310B" w:rsidRPr="005A3BA3">
        <w:rPr>
          <w:rStyle w:val="Hyperlink"/>
          <w:noProof/>
        </w:rPr>
        <w:t>.1</w:t>
      </w:r>
      <w:r w:rsidR="00D5310B">
        <w:rPr>
          <w:rFonts w:asciiTheme="minorHAnsi" w:eastAsiaTheme="minorEastAsia" w:hAnsiTheme="minorHAnsi" w:cstheme="minorBidi"/>
          <w:noProof/>
          <w:sz w:val="22"/>
          <w:szCs w:val="22"/>
        </w:rPr>
        <w:tab/>
      </w:r>
      <w:r w:rsidR="00D5310B" w:rsidRPr="005A3BA3">
        <w:rPr>
          <w:rStyle w:val="Hyperlink"/>
          <w:noProof/>
        </w:rPr>
        <w:t>Overview</w:t>
      </w:r>
      <w:r w:rsidR="00D5310B">
        <w:rPr>
          <w:noProof/>
          <w:webHidden/>
        </w:rPr>
        <w:tab/>
      </w:r>
      <w:del w:id="187" w:author="Itharaju, Narasimha (Contractor)" w:date="2020-12-10T08:58:00Z">
        <w:r w:rsidR="00BE3B5D">
          <w:rPr>
            <w:noProof/>
            <w:webHidden/>
          </w:rPr>
          <w:delText>69</w:delText>
        </w:r>
      </w:del>
      <w:ins w:id="188" w:author="Itharaju, Narasimha (Contractor)" w:date="2020-12-10T08:58:00Z">
        <w:r w:rsidR="00CD3484">
          <w:rPr>
            <w:noProof/>
            <w:webHidden/>
          </w:rPr>
          <w:t>70</w:t>
        </w:r>
      </w:ins>
      <w:r>
        <w:rPr>
          <w:noProof/>
        </w:rPr>
        <w:fldChar w:fldCharType="end"/>
      </w:r>
    </w:p>
    <w:p w14:paraId="6B41ABED" w14:textId="3FC0A211"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D5310B" w:rsidRPr="005A3BA3">
        <w:rPr>
          <w:rStyle w:val="Hyperlink"/>
          <w:noProof/>
        </w:rPr>
        <w:t>2.</w:t>
      </w:r>
      <w:r w:rsidR="00CD3484">
        <w:rPr>
          <w:rStyle w:val="Hyperlink"/>
          <w:noProof/>
        </w:rPr>
        <w:t>47</w:t>
      </w:r>
      <w:r w:rsidR="00D5310B" w:rsidRPr="005A3BA3">
        <w:rPr>
          <w:rStyle w:val="Hyperlink"/>
          <w:noProof/>
        </w:rPr>
        <w:t>.2</w:t>
      </w:r>
      <w:r w:rsidR="00D5310B">
        <w:rPr>
          <w:rFonts w:asciiTheme="minorHAnsi" w:eastAsiaTheme="minorEastAsia" w:hAnsiTheme="minorHAnsi" w:cstheme="minorBidi"/>
          <w:noProof/>
          <w:sz w:val="22"/>
          <w:szCs w:val="22"/>
        </w:rPr>
        <w:tab/>
      </w:r>
      <w:r w:rsidR="00D5310B" w:rsidRPr="005A3BA3">
        <w:rPr>
          <w:rStyle w:val="Hyperlink"/>
          <w:noProof/>
        </w:rPr>
        <w:t>Purpose</w:t>
      </w:r>
      <w:r w:rsidR="00D5310B">
        <w:rPr>
          <w:noProof/>
          <w:webHidden/>
        </w:rPr>
        <w:tab/>
      </w:r>
      <w:del w:id="189" w:author="Itharaju, Narasimha (Contractor)" w:date="2020-12-10T08:58:00Z">
        <w:r w:rsidR="00BE3B5D">
          <w:rPr>
            <w:noProof/>
            <w:webHidden/>
          </w:rPr>
          <w:delText>69</w:delText>
        </w:r>
      </w:del>
      <w:ins w:id="190" w:author="Itharaju, Narasimha (Contractor)" w:date="2020-12-10T08:58:00Z">
        <w:r w:rsidR="00CD3484">
          <w:rPr>
            <w:noProof/>
            <w:webHidden/>
          </w:rPr>
          <w:t>70</w:t>
        </w:r>
      </w:ins>
      <w:r>
        <w:rPr>
          <w:noProof/>
        </w:rPr>
        <w:fldChar w:fldCharType="end"/>
      </w:r>
    </w:p>
    <w:p w14:paraId="516D86C0" w14:textId="63418775"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D5310B" w:rsidRPr="005A3BA3">
        <w:rPr>
          <w:rStyle w:val="Hyperlink"/>
          <w:noProof/>
        </w:rPr>
        <w:t>2.</w:t>
      </w:r>
      <w:r w:rsidR="00CD3484">
        <w:rPr>
          <w:rStyle w:val="Hyperlink"/>
          <w:noProof/>
        </w:rPr>
        <w:t>47</w:t>
      </w:r>
      <w:r w:rsidR="00D5310B" w:rsidRPr="005A3BA3">
        <w:rPr>
          <w:rStyle w:val="Hyperlink"/>
          <w:noProof/>
        </w:rPr>
        <w:t>.3</w:t>
      </w:r>
      <w:r w:rsidR="00D5310B">
        <w:rPr>
          <w:rFonts w:asciiTheme="minorHAnsi" w:eastAsiaTheme="minorEastAsia" w:hAnsiTheme="minorHAnsi" w:cstheme="minorBidi"/>
          <w:noProof/>
          <w:sz w:val="22"/>
          <w:szCs w:val="22"/>
        </w:rPr>
        <w:tab/>
      </w:r>
      <w:r w:rsidR="00D5310B" w:rsidRPr="005A3BA3">
        <w:rPr>
          <w:rStyle w:val="Hyperlink"/>
          <w:noProof/>
        </w:rPr>
        <w:t>Setup</w:t>
      </w:r>
      <w:r w:rsidR="00D5310B">
        <w:rPr>
          <w:noProof/>
          <w:webHidden/>
        </w:rPr>
        <w:tab/>
      </w:r>
      <w:del w:id="191" w:author="Itharaju, Narasimha (Contractor)" w:date="2020-12-10T08:58:00Z">
        <w:r w:rsidR="00BE3B5D">
          <w:rPr>
            <w:noProof/>
            <w:webHidden/>
          </w:rPr>
          <w:delText>69</w:delText>
        </w:r>
      </w:del>
      <w:ins w:id="192" w:author="Itharaju, Narasimha (Contractor)" w:date="2020-12-10T08:58:00Z">
        <w:r w:rsidR="00CD3484">
          <w:rPr>
            <w:noProof/>
            <w:webHidden/>
          </w:rPr>
          <w:t>70</w:t>
        </w:r>
      </w:ins>
      <w:r>
        <w:rPr>
          <w:noProof/>
        </w:rPr>
        <w:fldChar w:fldCharType="end"/>
      </w:r>
    </w:p>
    <w:p w14:paraId="71D76411" w14:textId="26C94B1F" w:rsidR="00D5310B" w:rsidRDefault="00425817" w:rsidP="00D5310B">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D5310B" w:rsidRPr="005A3BA3">
        <w:rPr>
          <w:rStyle w:val="Hyperlink"/>
          <w:noProof/>
        </w:rPr>
        <w:t>2.</w:t>
      </w:r>
      <w:r w:rsidR="00CD3484">
        <w:rPr>
          <w:rStyle w:val="Hyperlink"/>
          <w:noProof/>
        </w:rPr>
        <w:t>47</w:t>
      </w:r>
      <w:r w:rsidR="00D5310B" w:rsidRPr="005A3BA3">
        <w:rPr>
          <w:rStyle w:val="Hyperlink"/>
          <w:noProof/>
        </w:rPr>
        <w:t>.4</w:t>
      </w:r>
      <w:r w:rsidR="00D5310B">
        <w:rPr>
          <w:rFonts w:asciiTheme="minorHAnsi" w:eastAsiaTheme="minorEastAsia" w:hAnsiTheme="minorHAnsi" w:cstheme="minorBidi"/>
          <w:noProof/>
          <w:sz w:val="22"/>
          <w:szCs w:val="22"/>
        </w:rPr>
        <w:tab/>
      </w:r>
      <w:r w:rsidR="00D5310B" w:rsidRPr="005A3BA3">
        <w:rPr>
          <w:rStyle w:val="Hyperlink"/>
          <w:noProof/>
        </w:rPr>
        <w:t>Shouts</w:t>
      </w:r>
      <w:r w:rsidR="00D5310B">
        <w:rPr>
          <w:noProof/>
          <w:webHidden/>
        </w:rPr>
        <w:tab/>
      </w:r>
      <w:del w:id="193" w:author="Itharaju, Narasimha (Contractor)" w:date="2020-12-10T08:58:00Z">
        <w:r w:rsidR="00CD3484">
          <w:rPr>
            <w:noProof/>
            <w:webHidden/>
          </w:rPr>
          <w:delText>69</w:delText>
        </w:r>
      </w:del>
      <w:ins w:id="194" w:author="Itharaju, Narasimha (Contractor)" w:date="2020-12-10T08:58:00Z">
        <w:r w:rsidR="00CD3484">
          <w:rPr>
            <w:noProof/>
            <w:webHidden/>
          </w:rPr>
          <w:t>71</w:t>
        </w:r>
      </w:ins>
      <w:r>
        <w:rPr>
          <w:noProof/>
        </w:rPr>
        <w:fldChar w:fldCharType="end"/>
      </w:r>
    </w:p>
    <w:p w14:paraId="6F26C4BA" w14:textId="52B0EC60" w:rsidR="00D5310B" w:rsidRDefault="00425817" w:rsidP="00D5310B">
      <w:pPr>
        <w:pStyle w:val="TOC2"/>
        <w:tabs>
          <w:tab w:val="left" w:pos="880"/>
          <w:tab w:val="right" w:leader="dot" w:pos="8630"/>
        </w:tabs>
        <w:rPr>
          <w:noProof/>
        </w:rPr>
      </w:pPr>
      <w:r>
        <w:fldChar w:fldCharType="begin"/>
      </w:r>
      <w:r>
        <w:instrText xml:space="preserve"> HYPERLINK \l "_Toc16692812" </w:instrText>
      </w:r>
      <w:r>
        <w:fldChar w:fldCharType="separate"/>
      </w:r>
      <w:r w:rsidR="00D5310B" w:rsidRPr="005A3BA3">
        <w:rPr>
          <w:rStyle w:val="Hyperlink"/>
          <w:noProof/>
        </w:rPr>
        <w:t>2.</w:t>
      </w:r>
      <w:r w:rsidR="00CD3484">
        <w:rPr>
          <w:rStyle w:val="Hyperlink"/>
          <w:noProof/>
        </w:rPr>
        <w:t>47</w:t>
      </w:r>
      <w:r w:rsidR="00D5310B">
        <w:rPr>
          <w:rStyle w:val="Hyperlink"/>
          <w:noProof/>
        </w:rPr>
        <w:t>.</w:t>
      </w:r>
      <w:r w:rsidR="00D5310B" w:rsidRPr="005A3BA3">
        <w:rPr>
          <w:rStyle w:val="Hyperlink"/>
          <w:noProof/>
        </w:rPr>
        <w:t>5</w:t>
      </w:r>
      <w:r w:rsidR="00D5310B">
        <w:rPr>
          <w:rFonts w:asciiTheme="minorHAnsi" w:eastAsiaTheme="minorEastAsia" w:hAnsiTheme="minorHAnsi" w:cstheme="minorBidi"/>
          <w:noProof/>
          <w:sz w:val="22"/>
          <w:szCs w:val="22"/>
        </w:rPr>
        <w:tab/>
      </w:r>
      <w:r w:rsidR="00D5310B" w:rsidRPr="005A3BA3">
        <w:rPr>
          <w:rStyle w:val="Hyperlink"/>
          <w:noProof/>
        </w:rPr>
        <w:t>Troubleshooting</w:t>
      </w:r>
      <w:r w:rsidR="00D5310B">
        <w:rPr>
          <w:noProof/>
          <w:webHidden/>
        </w:rPr>
        <w:tab/>
      </w:r>
      <w:del w:id="195" w:author="Itharaju, Narasimha (Contractor)" w:date="2020-12-10T08:58:00Z">
        <w:r w:rsidR="00CD3484">
          <w:rPr>
            <w:noProof/>
            <w:webHidden/>
          </w:rPr>
          <w:delText>69</w:delText>
        </w:r>
      </w:del>
      <w:ins w:id="196" w:author="Itharaju, Narasimha (Contractor)" w:date="2020-12-10T08:58:00Z">
        <w:r w:rsidR="00CD3484">
          <w:rPr>
            <w:noProof/>
            <w:webHidden/>
          </w:rPr>
          <w:t>71</w:t>
        </w:r>
      </w:ins>
      <w:r>
        <w:rPr>
          <w:noProof/>
        </w:rPr>
        <w:fldChar w:fldCharType="end"/>
      </w:r>
    </w:p>
    <w:p w14:paraId="2175CF7C" w14:textId="77777777" w:rsidR="00CD3484" w:rsidRPr="00D5310B" w:rsidRDefault="00CD3484" w:rsidP="00CD3484">
      <w:pPr>
        <w:pStyle w:val="TOC2"/>
        <w:tabs>
          <w:tab w:val="left" w:pos="880"/>
          <w:tab w:val="right" w:leader="dot" w:pos="8630"/>
        </w:tabs>
        <w:rPr>
          <w:rStyle w:val="Hyperlink"/>
          <w:noProof/>
          <w:color w:val="auto"/>
          <w:u w:val="none"/>
        </w:rPr>
      </w:pPr>
      <w:r>
        <w:fldChar w:fldCharType="begin"/>
      </w:r>
      <w:r>
        <w:instrText xml:space="preserve"> HYPERLINK \l "_Toc16692807" </w:instrText>
      </w:r>
      <w:r>
        <w:fldChar w:fldCharType="separate"/>
      </w:r>
      <w:r>
        <w:rPr>
          <w:rStyle w:val="Hyperlink"/>
          <w:noProof/>
        </w:rPr>
        <w:t xml:space="preserve"> </w:t>
      </w:r>
    </w:p>
    <w:p w14:paraId="3FA59CDE" w14:textId="10B4B043" w:rsidR="00CD3484" w:rsidRDefault="00CD3484" w:rsidP="00CD348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2.48</w:t>
      </w:r>
      <w:r>
        <w:rPr>
          <w:rFonts w:asciiTheme="minorHAnsi" w:eastAsiaTheme="minorEastAsia" w:hAnsiTheme="minorHAnsi" w:cstheme="minorBidi"/>
          <w:noProof/>
          <w:sz w:val="22"/>
          <w:szCs w:val="22"/>
        </w:rPr>
        <w:tab/>
      </w:r>
      <w:ins w:id="197" w:author="Itharaju, Narasimha (Contractor)" w:date="2020-12-10T08:58:00Z">
        <w:r w:rsidR="00D5310B" w:rsidRPr="00EB7322">
          <w:rPr>
            <w:rStyle w:val="Hyperlink"/>
            <w:noProof/>
          </w:rPr>
          <w:t>sqsq</w:t>
        </w:r>
        <w:r>
          <w:rPr>
            <w:rStyle w:val="Hyperlink"/>
            <w:noProof/>
          </w:rPr>
          <w:t>10</w:t>
        </w:r>
        <w:r w:rsidR="00D86A99">
          <w:rPr>
            <w:rStyle w:val="Hyperlink"/>
            <w:noProof/>
          </w:rPr>
          <w:t>9</w:t>
        </w:r>
        <w:r w:rsidR="00D5310B" w:rsidRPr="00EB7322">
          <w:rPr>
            <w:rStyle w:val="Hyperlink"/>
            <w:noProof/>
          </w:rPr>
          <w:t>d</w:t>
        </w:r>
        <w:r w:rsidR="00D5310B">
          <w:rPr>
            <w:noProof/>
            <w:webHidden/>
          </w:rPr>
          <w:tab/>
        </w:r>
        <w:r>
          <w:rPr>
            <w:noProof/>
            <w:webHidden/>
          </w:rPr>
          <w:t>69</w:t>
        </w:r>
      </w:ins>
      <w:del w:id="198" w:author="Itharaju, Narasimha (Contractor)" w:date="2020-12-10T08:58:00Z">
        <w:r w:rsidRPr="00EB7322">
          <w:rPr>
            <w:rStyle w:val="Hyperlink"/>
            <w:noProof/>
          </w:rPr>
          <w:delText>sqsq</w:delText>
        </w:r>
        <w:r>
          <w:rPr>
            <w:rStyle w:val="Hyperlink"/>
            <w:noProof/>
          </w:rPr>
          <w:delText>110</w:delText>
        </w:r>
        <w:r w:rsidRPr="00EB7322">
          <w:rPr>
            <w:rStyle w:val="Hyperlink"/>
            <w:noProof/>
          </w:rPr>
          <w:delText>d</w:delText>
        </w:r>
        <w:r>
          <w:rPr>
            <w:noProof/>
            <w:webHidden/>
          </w:rPr>
          <w:tab/>
          <w:delText>71</w:delText>
        </w:r>
      </w:del>
      <w:r>
        <w:rPr>
          <w:noProof/>
        </w:rPr>
        <w:fldChar w:fldCharType="end"/>
      </w:r>
    </w:p>
    <w:p w14:paraId="4F7FBBCD" w14:textId="33B52107"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CD3484" w:rsidRPr="005A3BA3">
        <w:rPr>
          <w:rStyle w:val="Hyperlink"/>
          <w:noProof/>
        </w:rPr>
        <w:t>2.</w:t>
      </w:r>
      <w:r w:rsidR="00CD3484">
        <w:rPr>
          <w:rStyle w:val="Hyperlink"/>
          <w:noProof/>
        </w:rPr>
        <w:t>48</w:t>
      </w:r>
      <w:r w:rsidR="00CD3484" w:rsidRPr="005A3BA3">
        <w:rPr>
          <w:rStyle w:val="Hyperlink"/>
          <w:noProof/>
        </w:rPr>
        <w:t>.1</w:t>
      </w:r>
      <w:r w:rsidR="00CD3484">
        <w:rPr>
          <w:rFonts w:asciiTheme="minorHAnsi" w:eastAsiaTheme="minorEastAsia" w:hAnsiTheme="minorHAnsi" w:cstheme="minorBidi"/>
          <w:noProof/>
          <w:sz w:val="22"/>
          <w:szCs w:val="22"/>
        </w:rPr>
        <w:tab/>
      </w:r>
      <w:r w:rsidR="00CD3484" w:rsidRPr="005A3BA3">
        <w:rPr>
          <w:rStyle w:val="Hyperlink"/>
          <w:noProof/>
        </w:rPr>
        <w:t>Overview</w:t>
      </w:r>
      <w:r w:rsidR="00CD3484">
        <w:rPr>
          <w:noProof/>
          <w:webHidden/>
        </w:rPr>
        <w:tab/>
      </w:r>
      <w:del w:id="199" w:author="Itharaju, Narasimha (Contractor)" w:date="2020-12-10T08:58:00Z">
        <w:r w:rsidR="00CD3484">
          <w:rPr>
            <w:noProof/>
            <w:webHidden/>
          </w:rPr>
          <w:delText>69</w:delText>
        </w:r>
      </w:del>
      <w:ins w:id="200" w:author="Itharaju, Narasimha (Contractor)" w:date="2020-12-10T08:58:00Z">
        <w:r w:rsidR="00CD3484">
          <w:rPr>
            <w:noProof/>
            <w:webHidden/>
          </w:rPr>
          <w:t>71</w:t>
        </w:r>
      </w:ins>
      <w:r>
        <w:rPr>
          <w:noProof/>
        </w:rPr>
        <w:fldChar w:fldCharType="end"/>
      </w:r>
    </w:p>
    <w:p w14:paraId="7254886D" w14:textId="78A59786"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CD3484" w:rsidRPr="005A3BA3">
        <w:rPr>
          <w:rStyle w:val="Hyperlink"/>
          <w:noProof/>
        </w:rPr>
        <w:t>2.</w:t>
      </w:r>
      <w:r w:rsidR="00CD3484">
        <w:rPr>
          <w:rStyle w:val="Hyperlink"/>
          <w:noProof/>
        </w:rPr>
        <w:t>48</w:t>
      </w:r>
      <w:r w:rsidR="00CD3484" w:rsidRPr="005A3BA3">
        <w:rPr>
          <w:rStyle w:val="Hyperlink"/>
          <w:noProof/>
        </w:rPr>
        <w:t>.2</w:t>
      </w:r>
      <w:r w:rsidR="00CD3484">
        <w:rPr>
          <w:rFonts w:asciiTheme="minorHAnsi" w:eastAsiaTheme="minorEastAsia" w:hAnsiTheme="minorHAnsi" w:cstheme="minorBidi"/>
          <w:noProof/>
          <w:sz w:val="22"/>
          <w:szCs w:val="22"/>
        </w:rPr>
        <w:tab/>
      </w:r>
      <w:r w:rsidR="00CD3484" w:rsidRPr="005A3BA3">
        <w:rPr>
          <w:rStyle w:val="Hyperlink"/>
          <w:noProof/>
        </w:rPr>
        <w:t>Purpose</w:t>
      </w:r>
      <w:r w:rsidR="00CD3484">
        <w:rPr>
          <w:noProof/>
          <w:webHidden/>
        </w:rPr>
        <w:tab/>
      </w:r>
      <w:del w:id="201" w:author="Itharaju, Narasimha (Contractor)" w:date="2020-12-10T08:58:00Z">
        <w:r w:rsidR="00CD3484">
          <w:rPr>
            <w:noProof/>
            <w:webHidden/>
          </w:rPr>
          <w:delText>69</w:delText>
        </w:r>
      </w:del>
      <w:ins w:id="202" w:author="Itharaju, Narasimha (Contractor)" w:date="2020-12-10T08:58:00Z">
        <w:r w:rsidR="00CD3484">
          <w:rPr>
            <w:noProof/>
            <w:webHidden/>
          </w:rPr>
          <w:t>71</w:t>
        </w:r>
      </w:ins>
      <w:r>
        <w:rPr>
          <w:noProof/>
        </w:rPr>
        <w:fldChar w:fldCharType="end"/>
      </w:r>
    </w:p>
    <w:p w14:paraId="3002BF73" w14:textId="5A0A596E"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CD3484" w:rsidRPr="005A3BA3">
        <w:rPr>
          <w:rStyle w:val="Hyperlink"/>
          <w:noProof/>
        </w:rPr>
        <w:t>2.</w:t>
      </w:r>
      <w:r w:rsidR="00CD3484">
        <w:rPr>
          <w:rStyle w:val="Hyperlink"/>
          <w:noProof/>
        </w:rPr>
        <w:t>48</w:t>
      </w:r>
      <w:r w:rsidR="00CD3484" w:rsidRPr="005A3BA3">
        <w:rPr>
          <w:rStyle w:val="Hyperlink"/>
          <w:noProof/>
        </w:rPr>
        <w:t>.3</w:t>
      </w:r>
      <w:r w:rsidR="00CD3484">
        <w:rPr>
          <w:rFonts w:asciiTheme="minorHAnsi" w:eastAsiaTheme="minorEastAsia" w:hAnsiTheme="minorHAnsi" w:cstheme="minorBidi"/>
          <w:noProof/>
          <w:sz w:val="22"/>
          <w:szCs w:val="22"/>
        </w:rPr>
        <w:tab/>
      </w:r>
      <w:r w:rsidR="00CD3484" w:rsidRPr="005A3BA3">
        <w:rPr>
          <w:rStyle w:val="Hyperlink"/>
          <w:noProof/>
        </w:rPr>
        <w:t>Setup</w:t>
      </w:r>
      <w:r w:rsidR="00CD3484">
        <w:rPr>
          <w:noProof/>
          <w:webHidden/>
        </w:rPr>
        <w:tab/>
      </w:r>
      <w:del w:id="203" w:author="Itharaju, Narasimha (Contractor)" w:date="2020-12-10T08:58:00Z">
        <w:r w:rsidR="00CD3484">
          <w:rPr>
            <w:noProof/>
            <w:webHidden/>
          </w:rPr>
          <w:delText>69</w:delText>
        </w:r>
      </w:del>
      <w:ins w:id="204" w:author="Itharaju, Narasimha (Contractor)" w:date="2020-12-10T08:58:00Z">
        <w:r w:rsidR="00CD3484">
          <w:rPr>
            <w:noProof/>
            <w:webHidden/>
          </w:rPr>
          <w:t>71</w:t>
        </w:r>
      </w:ins>
      <w:r>
        <w:rPr>
          <w:noProof/>
        </w:rPr>
        <w:fldChar w:fldCharType="end"/>
      </w:r>
    </w:p>
    <w:p w14:paraId="7477705F" w14:textId="0B91AFA1"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CD3484" w:rsidRPr="005A3BA3">
        <w:rPr>
          <w:rStyle w:val="Hyperlink"/>
          <w:noProof/>
        </w:rPr>
        <w:t>2.</w:t>
      </w:r>
      <w:r w:rsidR="00CD3484">
        <w:rPr>
          <w:rStyle w:val="Hyperlink"/>
          <w:noProof/>
        </w:rPr>
        <w:t>48</w:t>
      </w:r>
      <w:r w:rsidR="00CD3484" w:rsidRPr="005A3BA3">
        <w:rPr>
          <w:rStyle w:val="Hyperlink"/>
          <w:noProof/>
        </w:rPr>
        <w:t>.4</w:t>
      </w:r>
      <w:r w:rsidR="00CD3484">
        <w:rPr>
          <w:rFonts w:asciiTheme="minorHAnsi" w:eastAsiaTheme="minorEastAsia" w:hAnsiTheme="minorHAnsi" w:cstheme="minorBidi"/>
          <w:noProof/>
          <w:sz w:val="22"/>
          <w:szCs w:val="22"/>
        </w:rPr>
        <w:tab/>
      </w:r>
      <w:r w:rsidR="00CD3484" w:rsidRPr="005A3BA3">
        <w:rPr>
          <w:rStyle w:val="Hyperlink"/>
          <w:noProof/>
        </w:rPr>
        <w:t>Shouts</w:t>
      </w:r>
      <w:r w:rsidR="00CD3484">
        <w:rPr>
          <w:noProof/>
          <w:webHidden/>
        </w:rPr>
        <w:tab/>
      </w:r>
      <w:del w:id="205" w:author="Itharaju, Narasimha (Contractor)" w:date="2020-12-10T08:58:00Z">
        <w:r w:rsidR="00CD3484">
          <w:rPr>
            <w:noProof/>
            <w:webHidden/>
          </w:rPr>
          <w:delText>70</w:delText>
        </w:r>
      </w:del>
      <w:ins w:id="206" w:author="Itharaju, Narasimha (Contractor)" w:date="2020-12-10T08:58:00Z">
        <w:r w:rsidR="00CD3484">
          <w:rPr>
            <w:noProof/>
            <w:webHidden/>
          </w:rPr>
          <w:t>72</w:t>
        </w:r>
      </w:ins>
      <w:r>
        <w:rPr>
          <w:noProof/>
        </w:rPr>
        <w:fldChar w:fldCharType="end"/>
      </w:r>
    </w:p>
    <w:p w14:paraId="68690F1E" w14:textId="15D78599" w:rsidR="00CD3484" w:rsidRPr="00CD3484" w:rsidRDefault="00425817">
      <w:pPr>
        <w:pStyle w:val="TOC2"/>
        <w:tabs>
          <w:tab w:val="left" w:pos="880"/>
          <w:tab w:val="right" w:leader="dot" w:pos="8630"/>
        </w:tabs>
        <w:pPrChange w:id="207" w:author="Itharaju, Narasimha (Contractor)" w:date="2020-12-10T08:58:00Z">
          <w:pPr/>
        </w:pPrChange>
      </w:pPr>
      <w:r>
        <w:fldChar w:fldCharType="begin"/>
      </w:r>
      <w:r>
        <w:instrText xml:space="preserve"> HYPERLINK \l "_Toc16692812" </w:instrText>
      </w:r>
      <w:r>
        <w:fldChar w:fldCharType="separate"/>
      </w:r>
      <w:r w:rsidR="00CD3484" w:rsidRPr="005A3BA3">
        <w:rPr>
          <w:rStyle w:val="Hyperlink"/>
          <w:noProof/>
        </w:rPr>
        <w:t>2.</w:t>
      </w:r>
      <w:r w:rsidR="00CD3484">
        <w:rPr>
          <w:rStyle w:val="Hyperlink"/>
          <w:noProof/>
        </w:rPr>
        <w:t>48.</w:t>
      </w:r>
      <w:r w:rsidR="00CD3484" w:rsidRPr="005A3BA3">
        <w:rPr>
          <w:rStyle w:val="Hyperlink"/>
          <w:noProof/>
        </w:rPr>
        <w:t>5</w:t>
      </w:r>
      <w:r w:rsidR="00CD3484">
        <w:rPr>
          <w:rFonts w:asciiTheme="minorHAnsi" w:eastAsiaTheme="minorEastAsia" w:hAnsiTheme="minorHAnsi" w:cstheme="minorBidi"/>
          <w:noProof/>
          <w:sz w:val="22"/>
          <w:szCs w:val="22"/>
        </w:rPr>
        <w:tab/>
      </w:r>
      <w:r w:rsidR="00CD3484" w:rsidRPr="005A3BA3">
        <w:rPr>
          <w:rStyle w:val="Hyperlink"/>
          <w:noProof/>
        </w:rPr>
        <w:t>Troubleshooting</w:t>
      </w:r>
      <w:r w:rsidR="00CD3484">
        <w:rPr>
          <w:noProof/>
          <w:webHidden/>
        </w:rPr>
        <w:tab/>
      </w:r>
      <w:del w:id="208" w:author="Itharaju, Narasimha (Contractor)" w:date="2020-12-10T08:58:00Z">
        <w:r w:rsidR="00CD3484">
          <w:rPr>
            <w:noProof/>
            <w:webHidden/>
          </w:rPr>
          <w:delText>70</w:delText>
        </w:r>
      </w:del>
      <w:ins w:id="209" w:author="Itharaju, Narasimha (Contractor)" w:date="2020-12-10T08:58:00Z">
        <w:r w:rsidR="00CD3484">
          <w:rPr>
            <w:noProof/>
            <w:webHidden/>
          </w:rPr>
          <w:t>72</w:t>
        </w:r>
      </w:ins>
      <w:r>
        <w:rPr>
          <w:noProof/>
        </w:rPr>
        <w:fldChar w:fldCharType="end"/>
      </w:r>
    </w:p>
    <w:p w14:paraId="634D2D1F" w14:textId="77777777" w:rsidR="00CD3484" w:rsidRPr="00D5310B" w:rsidRDefault="00CD3484">
      <w:pPr>
        <w:pStyle w:val="TOC2"/>
        <w:tabs>
          <w:tab w:val="left" w:pos="880"/>
          <w:tab w:val="right" w:leader="dot" w:pos="8630"/>
        </w:tabs>
        <w:rPr>
          <w:rStyle w:val="Hyperlink"/>
          <w:noProof/>
          <w:color w:val="auto"/>
          <w:u w:val="none"/>
        </w:rPr>
        <w:pPrChange w:id="210" w:author="Itharaju, Narasimha (Contractor)" w:date="2020-12-10T08:58:00Z">
          <w:pPr>
            <w:pStyle w:val="TOC2"/>
            <w:tabs>
              <w:tab w:val="left" w:pos="880"/>
              <w:tab w:val="right" w:leader="dot" w:pos="8630"/>
            </w:tabs>
            <w:ind w:left="0"/>
          </w:pPr>
        </w:pPrChange>
      </w:pPr>
      <w:r>
        <w:fldChar w:fldCharType="begin"/>
      </w:r>
      <w:r>
        <w:instrText xml:space="preserve"> HYPERLINK \l "_Toc16692807" </w:instrText>
      </w:r>
      <w:r>
        <w:fldChar w:fldCharType="separate"/>
      </w:r>
      <w:r>
        <w:rPr>
          <w:rStyle w:val="Hyperlink"/>
          <w:noProof/>
        </w:rPr>
        <w:t xml:space="preserve"> </w:t>
      </w:r>
    </w:p>
    <w:p w14:paraId="22C8F9AC" w14:textId="13D8C75F" w:rsidR="00CD3484" w:rsidRDefault="00CD3484" w:rsidP="00CD348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2.49</w:t>
      </w:r>
      <w:r>
        <w:rPr>
          <w:rFonts w:asciiTheme="minorHAnsi" w:eastAsiaTheme="minorEastAsia" w:hAnsiTheme="minorHAnsi" w:cstheme="minorBidi"/>
          <w:noProof/>
          <w:sz w:val="22"/>
          <w:szCs w:val="22"/>
        </w:rPr>
        <w:tab/>
      </w:r>
      <w:ins w:id="211" w:author="Itharaju, Narasimha (Contractor)" w:date="2020-12-10T08:58:00Z">
        <w:r w:rsidR="00D5310B" w:rsidRPr="00EB7322">
          <w:rPr>
            <w:rStyle w:val="Hyperlink"/>
            <w:noProof/>
          </w:rPr>
          <w:t>sqsq</w:t>
        </w:r>
        <w:r>
          <w:rPr>
            <w:rStyle w:val="Hyperlink"/>
            <w:noProof/>
          </w:rPr>
          <w:t>1</w:t>
        </w:r>
        <w:r w:rsidR="00D86A99">
          <w:rPr>
            <w:rStyle w:val="Hyperlink"/>
            <w:noProof/>
          </w:rPr>
          <w:t>10</w:t>
        </w:r>
        <w:r w:rsidR="00D5310B" w:rsidRPr="00EB7322">
          <w:rPr>
            <w:rStyle w:val="Hyperlink"/>
            <w:noProof/>
          </w:rPr>
          <w:t>d</w:t>
        </w:r>
        <w:r w:rsidR="00D5310B">
          <w:rPr>
            <w:noProof/>
            <w:webHidden/>
          </w:rPr>
          <w:tab/>
        </w:r>
        <w:r>
          <w:rPr>
            <w:noProof/>
            <w:webHidden/>
          </w:rPr>
          <w:t>70</w:t>
        </w:r>
      </w:ins>
      <w:del w:id="212" w:author="Itharaju, Narasimha (Contractor)" w:date="2020-12-10T08:58:00Z">
        <w:r w:rsidRPr="00EB7322">
          <w:rPr>
            <w:rStyle w:val="Hyperlink"/>
            <w:noProof/>
          </w:rPr>
          <w:delText>sqsq</w:delText>
        </w:r>
        <w:r>
          <w:rPr>
            <w:rStyle w:val="Hyperlink"/>
            <w:noProof/>
          </w:rPr>
          <w:delText>111</w:delText>
        </w:r>
        <w:r w:rsidRPr="00EB7322">
          <w:rPr>
            <w:rStyle w:val="Hyperlink"/>
            <w:noProof/>
          </w:rPr>
          <w:delText>d</w:delText>
        </w:r>
        <w:r>
          <w:rPr>
            <w:noProof/>
            <w:webHidden/>
          </w:rPr>
          <w:tab/>
          <w:delText>72</w:delText>
        </w:r>
      </w:del>
      <w:r>
        <w:rPr>
          <w:noProof/>
        </w:rPr>
        <w:fldChar w:fldCharType="end"/>
      </w:r>
    </w:p>
    <w:p w14:paraId="131EF52F" w14:textId="335CB229"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CD3484" w:rsidRPr="005A3BA3">
        <w:rPr>
          <w:rStyle w:val="Hyperlink"/>
          <w:noProof/>
        </w:rPr>
        <w:t>2.</w:t>
      </w:r>
      <w:r w:rsidR="00CD3484">
        <w:rPr>
          <w:rStyle w:val="Hyperlink"/>
          <w:noProof/>
        </w:rPr>
        <w:t>49</w:t>
      </w:r>
      <w:r w:rsidR="00CD3484" w:rsidRPr="005A3BA3">
        <w:rPr>
          <w:rStyle w:val="Hyperlink"/>
          <w:noProof/>
        </w:rPr>
        <w:t>.1</w:t>
      </w:r>
      <w:r w:rsidR="00CD3484">
        <w:rPr>
          <w:rFonts w:asciiTheme="minorHAnsi" w:eastAsiaTheme="minorEastAsia" w:hAnsiTheme="minorHAnsi" w:cstheme="minorBidi"/>
          <w:noProof/>
          <w:sz w:val="22"/>
          <w:szCs w:val="22"/>
        </w:rPr>
        <w:tab/>
      </w:r>
      <w:r w:rsidR="00CD3484" w:rsidRPr="005A3BA3">
        <w:rPr>
          <w:rStyle w:val="Hyperlink"/>
          <w:noProof/>
        </w:rPr>
        <w:t>Overview</w:t>
      </w:r>
      <w:r w:rsidR="00CD3484">
        <w:rPr>
          <w:noProof/>
          <w:webHidden/>
        </w:rPr>
        <w:tab/>
      </w:r>
      <w:del w:id="213" w:author="Itharaju, Narasimha (Contractor)" w:date="2020-12-10T08:58:00Z">
        <w:r w:rsidR="00CD3484">
          <w:rPr>
            <w:noProof/>
            <w:webHidden/>
          </w:rPr>
          <w:delText>70</w:delText>
        </w:r>
      </w:del>
      <w:ins w:id="214" w:author="Itharaju, Narasimha (Contractor)" w:date="2020-12-10T08:58:00Z">
        <w:r w:rsidR="00CD3484">
          <w:rPr>
            <w:noProof/>
            <w:webHidden/>
          </w:rPr>
          <w:t>72</w:t>
        </w:r>
      </w:ins>
      <w:r>
        <w:rPr>
          <w:noProof/>
        </w:rPr>
        <w:fldChar w:fldCharType="end"/>
      </w:r>
    </w:p>
    <w:p w14:paraId="25B0BA4F" w14:textId="62C2CC65"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CD3484" w:rsidRPr="005A3BA3">
        <w:rPr>
          <w:rStyle w:val="Hyperlink"/>
          <w:noProof/>
        </w:rPr>
        <w:t>2.</w:t>
      </w:r>
      <w:r w:rsidR="00CD3484">
        <w:rPr>
          <w:rStyle w:val="Hyperlink"/>
          <w:noProof/>
        </w:rPr>
        <w:t>49</w:t>
      </w:r>
      <w:r w:rsidR="00CD3484" w:rsidRPr="005A3BA3">
        <w:rPr>
          <w:rStyle w:val="Hyperlink"/>
          <w:noProof/>
        </w:rPr>
        <w:t>.2</w:t>
      </w:r>
      <w:r w:rsidR="00CD3484">
        <w:rPr>
          <w:rFonts w:asciiTheme="minorHAnsi" w:eastAsiaTheme="minorEastAsia" w:hAnsiTheme="minorHAnsi" w:cstheme="minorBidi"/>
          <w:noProof/>
          <w:sz w:val="22"/>
          <w:szCs w:val="22"/>
        </w:rPr>
        <w:tab/>
      </w:r>
      <w:r w:rsidR="00CD3484" w:rsidRPr="005A3BA3">
        <w:rPr>
          <w:rStyle w:val="Hyperlink"/>
          <w:noProof/>
        </w:rPr>
        <w:t>Purpose</w:t>
      </w:r>
      <w:r w:rsidR="00CD3484">
        <w:rPr>
          <w:noProof/>
          <w:webHidden/>
        </w:rPr>
        <w:tab/>
      </w:r>
      <w:del w:id="215" w:author="Itharaju, Narasimha (Contractor)" w:date="2020-12-10T08:58:00Z">
        <w:r w:rsidR="00CD3484">
          <w:rPr>
            <w:noProof/>
            <w:webHidden/>
          </w:rPr>
          <w:delText>70</w:delText>
        </w:r>
      </w:del>
      <w:ins w:id="216" w:author="Itharaju, Narasimha (Contractor)" w:date="2020-12-10T08:58:00Z">
        <w:r w:rsidR="00CD3484">
          <w:rPr>
            <w:noProof/>
            <w:webHidden/>
          </w:rPr>
          <w:t>72</w:t>
        </w:r>
      </w:ins>
      <w:r>
        <w:rPr>
          <w:noProof/>
        </w:rPr>
        <w:fldChar w:fldCharType="end"/>
      </w:r>
    </w:p>
    <w:p w14:paraId="07E81EF3" w14:textId="08CD4A3B"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CD3484" w:rsidRPr="005A3BA3">
        <w:rPr>
          <w:rStyle w:val="Hyperlink"/>
          <w:noProof/>
        </w:rPr>
        <w:t>2.</w:t>
      </w:r>
      <w:r w:rsidR="00CD3484">
        <w:rPr>
          <w:rStyle w:val="Hyperlink"/>
          <w:noProof/>
        </w:rPr>
        <w:t>49</w:t>
      </w:r>
      <w:r w:rsidR="00CD3484" w:rsidRPr="005A3BA3">
        <w:rPr>
          <w:rStyle w:val="Hyperlink"/>
          <w:noProof/>
        </w:rPr>
        <w:t>.3</w:t>
      </w:r>
      <w:r w:rsidR="00CD3484">
        <w:rPr>
          <w:rFonts w:asciiTheme="minorHAnsi" w:eastAsiaTheme="minorEastAsia" w:hAnsiTheme="minorHAnsi" w:cstheme="minorBidi"/>
          <w:noProof/>
          <w:sz w:val="22"/>
          <w:szCs w:val="22"/>
        </w:rPr>
        <w:tab/>
      </w:r>
      <w:r w:rsidR="00CD3484" w:rsidRPr="005A3BA3">
        <w:rPr>
          <w:rStyle w:val="Hyperlink"/>
          <w:noProof/>
        </w:rPr>
        <w:t>Setup</w:t>
      </w:r>
      <w:r w:rsidR="00CD3484">
        <w:rPr>
          <w:noProof/>
          <w:webHidden/>
        </w:rPr>
        <w:tab/>
      </w:r>
      <w:del w:id="217" w:author="Itharaju, Narasimha (Contractor)" w:date="2020-12-10T08:58:00Z">
        <w:r w:rsidR="00CD3484">
          <w:rPr>
            <w:noProof/>
            <w:webHidden/>
          </w:rPr>
          <w:delText>70</w:delText>
        </w:r>
      </w:del>
      <w:ins w:id="218" w:author="Itharaju, Narasimha (Contractor)" w:date="2020-12-10T08:58:00Z">
        <w:r w:rsidR="00CD3484">
          <w:rPr>
            <w:noProof/>
            <w:webHidden/>
          </w:rPr>
          <w:t>72</w:t>
        </w:r>
      </w:ins>
      <w:r>
        <w:rPr>
          <w:noProof/>
        </w:rPr>
        <w:fldChar w:fldCharType="end"/>
      </w:r>
    </w:p>
    <w:p w14:paraId="6EF8173B" w14:textId="0539C494"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CD3484" w:rsidRPr="005A3BA3">
        <w:rPr>
          <w:rStyle w:val="Hyperlink"/>
          <w:noProof/>
        </w:rPr>
        <w:t>2.</w:t>
      </w:r>
      <w:r w:rsidR="00CD3484">
        <w:rPr>
          <w:rStyle w:val="Hyperlink"/>
          <w:noProof/>
        </w:rPr>
        <w:t>49</w:t>
      </w:r>
      <w:r w:rsidR="00CD3484" w:rsidRPr="005A3BA3">
        <w:rPr>
          <w:rStyle w:val="Hyperlink"/>
          <w:noProof/>
        </w:rPr>
        <w:t>.4</w:t>
      </w:r>
      <w:r w:rsidR="00CD3484">
        <w:rPr>
          <w:rFonts w:asciiTheme="minorHAnsi" w:eastAsiaTheme="minorEastAsia" w:hAnsiTheme="minorHAnsi" w:cstheme="minorBidi"/>
          <w:noProof/>
          <w:sz w:val="22"/>
          <w:szCs w:val="22"/>
        </w:rPr>
        <w:tab/>
      </w:r>
      <w:r w:rsidR="00CD3484" w:rsidRPr="005A3BA3">
        <w:rPr>
          <w:rStyle w:val="Hyperlink"/>
          <w:noProof/>
        </w:rPr>
        <w:t>Shouts</w:t>
      </w:r>
      <w:r w:rsidR="00CD3484">
        <w:rPr>
          <w:noProof/>
          <w:webHidden/>
        </w:rPr>
        <w:tab/>
      </w:r>
      <w:del w:id="219" w:author="Itharaju, Narasimha (Contractor)" w:date="2020-12-10T08:58:00Z">
        <w:r w:rsidR="00CD3484">
          <w:rPr>
            <w:noProof/>
            <w:webHidden/>
          </w:rPr>
          <w:delText>71</w:delText>
        </w:r>
      </w:del>
      <w:ins w:id="220" w:author="Itharaju, Narasimha (Contractor)" w:date="2020-12-10T08:58:00Z">
        <w:r w:rsidR="00CD3484">
          <w:rPr>
            <w:noProof/>
            <w:webHidden/>
          </w:rPr>
          <w:t>73</w:t>
        </w:r>
      </w:ins>
      <w:r>
        <w:rPr>
          <w:noProof/>
        </w:rPr>
        <w:fldChar w:fldCharType="end"/>
      </w:r>
    </w:p>
    <w:p w14:paraId="73AA3200" w14:textId="47D4CF48" w:rsidR="00CD3484" w:rsidRPr="00CD3484" w:rsidRDefault="00425817">
      <w:pPr>
        <w:pStyle w:val="TOC2"/>
        <w:tabs>
          <w:tab w:val="left" w:pos="880"/>
          <w:tab w:val="right" w:leader="dot" w:pos="8630"/>
        </w:tabs>
        <w:pPrChange w:id="221" w:author="Itharaju, Narasimha (Contractor)" w:date="2020-12-10T08:58:00Z">
          <w:pPr/>
        </w:pPrChange>
      </w:pPr>
      <w:r>
        <w:fldChar w:fldCharType="begin"/>
      </w:r>
      <w:r>
        <w:instrText xml:space="preserve"> HYPERLINK \l "_Toc16692812" </w:instrText>
      </w:r>
      <w:r>
        <w:fldChar w:fldCharType="separate"/>
      </w:r>
      <w:r w:rsidR="00CD3484" w:rsidRPr="005A3BA3">
        <w:rPr>
          <w:rStyle w:val="Hyperlink"/>
          <w:noProof/>
        </w:rPr>
        <w:t>2.</w:t>
      </w:r>
      <w:r w:rsidR="00CD3484">
        <w:rPr>
          <w:rStyle w:val="Hyperlink"/>
          <w:noProof/>
        </w:rPr>
        <w:t>49.</w:t>
      </w:r>
      <w:r w:rsidR="00CD3484" w:rsidRPr="005A3BA3">
        <w:rPr>
          <w:rStyle w:val="Hyperlink"/>
          <w:noProof/>
        </w:rPr>
        <w:t>5</w:t>
      </w:r>
      <w:r w:rsidR="00CD3484">
        <w:rPr>
          <w:rFonts w:asciiTheme="minorHAnsi" w:eastAsiaTheme="minorEastAsia" w:hAnsiTheme="minorHAnsi" w:cstheme="minorBidi"/>
          <w:noProof/>
          <w:sz w:val="22"/>
          <w:szCs w:val="22"/>
        </w:rPr>
        <w:tab/>
      </w:r>
      <w:r w:rsidR="00CD3484" w:rsidRPr="005A3BA3">
        <w:rPr>
          <w:rStyle w:val="Hyperlink"/>
          <w:noProof/>
        </w:rPr>
        <w:t>Troubleshooting</w:t>
      </w:r>
      <w:r w:rsidR="00CD3484">
        <w:rPr>
          <w:noProof/>
          <w:webHidden/>
        </w:rPr>
        <w:tab/>
      </w:r>
      <w:del w:id="222" w:author="Itharaju, Narasimha (Contractor)" w:date="2020-12-10T08:58:00Z">
        <w:r w:rsidR="00CD3484">
          <w:rPr>
            <w:noProof/>
            <w:webHidden/>
          </w:rPr>
          <w:delText>71</w:delText>
        </w:r>
      </w:del>
      <w:ins w:id="223" w:author="Itharaju, Narasimha (Contractor)" w:date="2020-12-10T08:58:00Z">
        <w:r w:rsidR="00CD3484">
          <w:rPr>
            <w:noProof/>
            <w:webHidden/>
          </w:rPr>
          <w:t>73</w:t>
        </w:r>
      </w:ins>
      <w:r>
        <w:rPr>
          <w:noProof/>
        </w:rPr>
        <w:fldChar w:fldCharType="end"/>
      </w:r>
    </w:p>
    <w:p w14:paraId="251A2A22" w14:textId="23DF3C91" w:rsidR="00CD3484" w:rsidRPr="00D5310B" w:rsidRDefault="00CD3484">
      <w:pPr>
        <w:pStyle w:val="TOC2"/>
        <w:tabs>
          <w:tab w:val="left" w:pos="880"/>
          <w:tab w:val="right" w:leader="dot" w:pos="8630"/>
        </w:tabs>
        <w:rPr>
          <w:rStyle w:val="Hyperlink"/>
          <w:noProof/>
          <w:color w:val="auto"/>
          <w:u w:val="none"/>
        </w:rPr>
        <w:pPrChange w:id="224" w:author="Itharaju, Narasimha (Contractor)" w:date="2020-12-10T08:58:00Z">
          <w:pPr>
            <w:pStyle w:val="TOC2"/>
            <w:tabs>
              <w:tab w:val="left" w:pos="880"/>
              <w:tab w:val="right" w:leader="dot" w:pos="8630"/>
            </w:tabs>
            <w:ind w:left="0"/>
          </w:pPr>
        </w:pPrChange>
      </w:pPr>
      <w:r>
        <w:fldChar w:fldCharType="begin"/>
      </w:r>
      <w:r>
        <w:instrText xml:space="preserve"> HYPERLINK \l "_Toc16692807" </w:instrText>
      </w:r>
      <w:r>
        <w:fldChar w:fldCharType="separate"/>
      </w:r>
      <w:del w:id="225" w:author="Itharaju, Narasimha (Contractor)" w:date="2020-12-10T08:58:00Z">
        <w:r>
          <w:rPr>
            <w:rStyle w:val="Hyperlink"/>
            <w:noProof/>
          </w:rPr>
          <w:delText xml:space="preserve"> </w:delText>
        </w:r>
      </w:del>
    </w:p>
    <w:p w14:paraId="77CF1983" w14:textId="431243CA" w:rsidR="00CD3484" w:rsidRDefault="00CD3484" w:rsidP="00CD348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2.50</w:t>
      </w:r>
      <w:r>
        <w:rPr>
          <w:rFonts w:asciiTheme="minorHAnsi" w:eastAsiaTheme="minorEastAsia" w:hAnsiTheme="minorHAnsi" w:cstheme="minorBidi"/>
          <w:noProof/>
          <w:sz w:val="22"/>
          <w:szCs w:val="22"/>
        </w:rPr>
        <w:tab/>
      </w:r>
      <w:ins w:id="226" w:author="Itharaju, Narasimha (Contractor)" w:date="2020-12-10T08:58:00Z">
        <w:r w:rsidRPr="00EB7322">
          <w:rPr>
            <w:rStyle w:val="Hyperlink"/>
            <w:noProof/>
          </w:rPr>
          <w:t>sqsq</w:t>
        </w:r>
        <w:r>
          <w:rPr>
            <w:rStyle w:val="Hyperlink"/>
            <w:noProof/>
          </w:rPr>
          <w:t>11</w:t>
        </w:r>
        <w:r w:rsidR="00D86A99">
          <w:rPr>
            <w:rStyle w:val="Hyperlink"/>
            <w:noProof/>
          </w:rPr>
          <w:t>1</w:t>
        </w:r>
        <w:r w:rsidRPr="00EB7322">
          <w:rPr>
            <w:rStyle w:val="Hyperlink"/>
            <w:noProof/>
          </w:rPr>
          <w:t>d</w:t>
        </w:r>
        <w:r>
          <w:rPr>
            <w:noProof/>
            <w:webHidden/>
          </w:rPr>
          <w:tab/>
          <w:t>71</w:t>
        </w:r>
      </w:ins>
      <w:del w:id="227" w:author="Itharaju, Narasimha (Contractor)" w:date="2020-12-10T08:58:00Z">
        <w:r w:rsidRPr="00EB7322">
          <w:rPr>
            <w:rStyle w:val="Hyperlink"/>
            <w:noProof/>
          </w:rPr>
          <w:delText>sqsq</w:delText>
        </w:r>
        <w:r>
          <w:rPr>
            <w:rStyle w:val="Hyperlink"/>
            <w:noProof/>
          </w:rPr>
          <w:delText>112</w:delText>
        </w:r>
        <w:r w:rsidRPr="00EB7322">
          <w:rPr>
            <w:rStyle w:val="Hyperlink"/>
            <w:noProof/>
          </w:rPr>
          <w:delText>d</w:delText>
        </w:r>
        <w:r>
          <w:rPr>
            <w:noProof/>
            <w:webHidden/>
          </w:rPr>
          <w:tab/>
          <w:delText>73</w:delText>
        </w:r>
      </w:del>
      <w:r>
        <w:rPr>
          <w:noProof/>
        </w:rPr>
        <w:fldChar w:fldCharType="end"/>
      </w:r>
    </w:p>
    <w:p w14:paraId="5F12BB83" w14:textId="06195680"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CD3484" w:rsidRPr="005A3BA3">
        <w:rPr>
          <w:rStyle w:val="Hyperlink"/>
          <w:noProof/>
        </w:rPr>
        <w:t>2.</w:t>
      </w:r>
      <w:r w:rsidR="00CD3484">
        <w:rPr>
          <w:rStyle w:val="Hyperlink"/>
          <w:noProof/>
        </w:rPr>
        <w:t>50</w:t>
      </w:r>
      <w:r w:rsidR="00CD3484" w:rsidRPr="005A3BA3">
        <w:rPr>
          <w:rStyle w:val="Hyperlink"/>
          <w:noProof/>
        </w:rPr>
        <w:t>.1</w:t>
      </w:r>
      <w:r w:rsidR="00CD3484">
        <w:rPr>
          <w:rFonts w:asciiTheme="minorHAnsi" w:eastAsiaTheme="minorEastAsia" w:hAnsiTheme="minorHAnsi" w:cstheme="minorBidi"/>
          <w:noProof/>
          <w:sz w:val="22"/>
          <w:szCs w:val="22"/>
        </w:rPr>
        <w:tab/>
      </w:r>
      <w:r w:rsidR="00CD3484" w:rsidRPr="005A3BA3">
        <w:rPr>
          <w:rStyle w:val="Hyperlink"/>
          <w:noProof/>
        </w:rPr>
        <w:t>Overview</w:t>
      </w:r>
      <w:r w:rsidR="00CD3484">
        <w:rPr>
          <w:noProof/>
          <w:webHidden/>
        </w:rPr>
        <w:tab/>
      </w:r>
      <w:del w:id="228" w:author="Itharaju, Narasimha (Contractor)" w:date="2020-12-10T08:58:00Z">
        <w:r w:rsidR="00CD3484">
          <w:rPr>
            <w:noProof/>
            <w:webHidden/>
          </w:rPr>
          <w:delText>71</w:delText>
        </w:r>
      </w:del>
      <w:ins w:id="229" w:author="Itharaju, Narasimha (Contractor)" w:date="2020-12-10T08:58:00Z">
        <w:r w:rsidR="00CD3484">
          <w:rPr>
            <w:noProof/>
            <w:webHidden/>
          </w:rPr>
          <w:t>73</w:t>
        </w:r>
      </w:ins>
      <w:r>
        <w:rPr>
          <w:noProof/>
        </w:rPr>
        <w:fldChar w:fldCharType="end"/>
      </w:r>
    </w:p>
    <w:p w14:paraId="6CB0736B" w14:textId="5F0885C6"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CD3484" w:rsidRPr="005A3BA3">
        <w:rPr>
          <w:rStyle w:val="Hyperlink"/>
          <w:noProof/>
        </w:rPr>
        <w:t>2.</w:t>
      </w:r>
      <w:r w:rsidR="00CD3484">
        <w:rPr>
          <w:rStyle w:val="Hyperlink"/>
          <w:noProof/>
        </w:rPr>
        <w:t>50</w:t>
      </w:r>
      <w:r w:rsidR="00CD3484" w:rsidRPr="005A3BA3">
        <w:rPr>
          <w:rStyle w:val="Hyperlink"/>
          <w:noProof/>
        </w:rPr>
        <w:t>.2</w:t>
      </w:r>
      <w:r w:rsidR="00CD3484">
        <w:rPr>
          <w:rFonts w:asciiTheme="minorHAnsi" w:eastAsiaTheme="minorEastAsia" w:hAnsiTheme="minorHAnsi" w:cstheme="minorBidi"/>
          <w:noProof/>
          <w:sz w:val="22"/>
          <w:szCs w:val="22"/>
        </w:rPr>
        <w:tab/>
      </w:r>
      <w:r w:rsidR="00CD3484" w:rsidRPr="005A3BA3">
        <w:rPr>
          <w:rStyle w:val="Hyperlink"/>
          <w:noProof/>
        </w:rPr>
        <w:t>Purpose</w:t>
      </w:r>
      <w:r w:rsidR="00CD3484">
        <w:rPr>
          <w:noProof/>
          <w:webHidden/>
        </w:rPr>
        <w:tab/>
      </w:r>
      <w:del w:id="230" w:author="Itharaju, Narasimha (Contractor)" w:date="2020-12-10T08:58:00Z">
        <w:r w:rsidR="00CD3484">
          <w:rPr>
            <w:noProof/>
            <w:webHidden/>
          </w:rPr>
          <w:delText>71</w:delText>
        </w:r>
      </w:del>
      <w:ins w:id="231" w:author="Itharaju, Narasimha (Contractor)" w:date="2020-12-10T08:58:00Z">
        <w:r w:rsidR="00CD3484">
          <w:rPr>
            <w:noProof/>
            <w:webHidden/>
          </w:rPr>
          <w:t>73</w:t>
        </w:r>
      </w:ins>
      <w:r>
        <w:rPr>
          <w:noProof/>
        </w:rPr>
        <w:fldChar w:fldCharType="end"/>
      </w:r>
    </w:p>
    <w:p w14:paraId="4848C01D" w14:textId="300BFB90"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CD3484" w:rsidRPr="005A3BA3">
        <w:rPr>
          <w:rStyle w:val="Hyperlink"/>
          <w:noProof/>
        </w:rPr>
        <w:t>2.</w:t>
      </w:r>
      <w:r w:rsidR="00CD3484">
        <w:rPr>
          <w:rStyle w:val="Hyperlink"/>
          <w:noProof/>
        </w:rPr>
        <w:t>50</w:t>
      </w:r>
      <w:r w:rsidR="00CD3484" w:rsidRPr="005A3BA3">
        <w:rPr>
          <w:rStyle w:val="Hyperlink"/>
          <w:noProof/>
        </w:rPr>
        <w:t>.3</w:t>
      </w:r>
      <w:r w:rsidR="00CD3484">
        <w:rPr>
          <w:rFonts w:asciiTheme="minorHAnsi" w:eastAsiaTheme="minorEastAsia" w:hAnsiTheme="minorHAnsi" w:cstheme="minorBidi"/>
          <w:noProof/>
          <w:sz w:val="22"/>
          <w:szCs w:val="22"/>
        </w:rPr>
        <w:tab/>
      </w:r>
      <w:r w:rsidR="00CD3484" w:rsidRPr="005A3BA3">
        <w:rPr>
          <w:rStyle w:val="Hyperlink"/>
          <w:noProof/>
        </w:rPr>
        <w:t>Setup</w:t>
      </w:r>
      <w:r w:rsidR="00CD3484">
        <w:rPr>
          <w:noProof/>
          <w:webHidden/>
        </w:rPr>
        <w:tab/>
      </w:r>
      <w:del w:id="232" w:author="Itharaju, Narasimha (Contractor)" w:date="2020-12-10T08:58:00Z">
        <w:r w:rsidR="00CD3484">
          <w:rPr>
            <w:noProof/>
            <w:webHidden/>
          </w:rPr>
          <w:delText>71</w:delText>
        </w:r>
      </w:del>
      <w:ins w:id="233" w:author="Itharaju, Narasimha (Contractor)" w:date="2020-12-10T08:58:00Z">
        <w:r w:rsidR="00CD3484">
          <w:rPr>
            <w:noProof/>
            <w:webHidden/>
          </w:rPr>
          <w:t>73</w:t>
        </w:r>
      </w:ins>
      <w:r>
        <w:rPr>
          <w:noProof/>
        </w:rPr>
        <w:fldChar w:fldCharType="end"/>
      </w:r>
    </w:p>
    <w:p w14:paraId="29FEF646" w14:textId="6DC1E5C8"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CD3484" w:rsidRPr="005A3BA3">
        <w:rPr>
          <w:rStyle w:val="Hyperlink"/>
          <w:noProof/>
        </w:rPr>
        <w:t>2.</w:t>
      </w:r>
      <w:r w:rsidR="00CD3484">
        <w:rPr>
          <w:rStyle w:val="Hyperlink"/>
          <w:noProof/>
        </w:rPr>
        <w:t>50</w:t>
      </w:r>
      <w:r w:rsidR="00CD3484" w:rsidRPr="005A3BA3">
        <w:rPr>
          <w:rStyle w:val="Hyperlink"/>
          <w:noProof/>
        </w:rPr>
        <w:t>.4</w:t>
      </w:r>
      <w:r w:rsidR="00CD3484">
        <w:rPr>
          <w:rFonts w:asciiTheme="minorHAnsi" w:eastAsiaTheme="minorEastAsia" w:hAnsiTheme="minorHAnsi" w:cstheme="minorBidi"/>
          <w:noProof/>
          <w:sz w:val="22"/>
          <w:szCs w:val="22"/>
        </w:rPr>
        <w:tab/>
      </w:r>
      <w:r w:rsidR="00CD3484" w:rsidRPr="005A3BA3">
        <w:rPr>
          <w:rStyle w:val="Hyperlink"/>
          <w:noProof/>
        </w:rPr>
        <w:t>Shouts</w:t>
      </w:r>
      <w:r w:rsidR="00CD3484">
        <w:rPr>
          <w:noProof/>
          <w:webHidden/>
        </w:rPr>
        <w:tab/>
      </w:r>
      <w:del w:id="234" w:author="Itharaju, Narasimha (Contractor)" w:date="2020-12-10T08:58:00Z">
        <w:r w:rsidR="00CD3484">
          <w:rPr>
            <w:noProof/>
            <w:webHidden/>
          </w:rPr>
          <w:delText>72</w:delText>
        </w:r>
      </w:del>
      <w:ins w:id="235" w:author="Itharaju, Narasimha (Contractor)" w:date="2020-12-10T08:58:00Z">
        <w:r w:rsidR="00CD3484">
          <w:rPr>
            <w:noProof/>
            <w:webHidden/>
          </w:rPr>
          <w:t>74</w:t>
        </w:r>
      </w:ins>
      <w:r>
        <w:rPr>
          <w:noProof/>
        </w:rPr>
        <w:fldChar w:fldCharType="end"/>
      </w:r>
    </w:p>
    <w:p w14:paraId="353A97D3" w14:textId="5163E37C" w:rsidR="00CD3484" w:rsidRPr="00CD3484" w:rsidRDefault="00425817" w:rsidP="00CD3484">
      <w:r>
        <w:fldChar w:fldCharType="begin"/>
      </w:r>
      <w:r>
        <w:instrText xml:space="preserve"> HYPERLINK \l "_Toc16692812" </w:instrText>
      </w:r>
      <w:r>
        <w:fldChar w:fldCharType="separate"/>
      </w:r>
      <w:r w:rsidR="00CD3484" w:rsidRPr="005A3BA3">
        <w:rPr>
          <w:rStyle w:val="Hyperlink"/>
          <w:noProof/>
        </w:rPr>
        <w:t>2.</w:t>
      </w:r>
      <w:r w:rsidR="00CD3484">
        <w:rPr>
          <w:rStyle w:val="Hyperlink"/>
          <w:noProof/>
        </w:rPr>
        <w:t>50.</w:t>
      </w:r>
      <w:r w:rsidR="00CD3484" w:rsidRPr="005A3BA3">
        <w:rPr>
          <w:rStyle w:val="Hyperlink"/>
          <w:noProof/>
        </w:rPr>
        <w:t>5</w:t>
      </w:r>
      <w:r w:rsidR="00CD3484">
        <w:rPr>
          <w:rFonts w:asciiTheme="minorHAnsi" w:eastAsiaTheme="minorEastAsia" w:hAnsiTheme="minorHAnsi" w:cstheme="minorBidi"/>
          <w:noProof/>
          <w:sz w:val="22"/>
          <w:szCs w:val="22"/>
        </w:rPr>
        <w:tab/>
      </w:r>
      <w:r w:rsidR="00CD3484" w:rsidRPr="005A3BA3">
        <w:rPr>
          <w:rStyle w:val="Hyperlink"/>
          <w:noProof/>
        </w:rPr>
        <w:t>Troubleshooting</w:t>
      </w:r>
      <w:r w:rsidR="00CD3484">
        <w:rPr>
          <w:noProof/>
          <w:webHidden/>
        </w:rPr>
        <w:tab/>
      </w:r>
      <w:del w:id="236" w:author="Itharaju, Narasimha (Contractor)" w:date="2020-12-10T08:58:00Z">
        <w:r w:rsidR="00CD3484">
          <w:rPr>
            <w:noProof/>
            <w:webHidden/>
          </w:rPr>
          <w:delText>72</w:delText>
        </w:r>
      </w:del>
      <w:ins w:id="237" w:author="Itharaju, Narasimha (Contractor)" w:date="2020-12-10T08:58:00Z">
        <w:r w:rsidR="00CD3484">
          <w:rPr>
            <w:noProof/>
            <w:webHidden/>
          </w:rPr>
          <w:t>74</w:t>
        </w:r>
      </w:ins>
      <w:r>
        <w:rPr>
          <w:noProof/>
        </w:rPr>
        <w:fldChar w:fldCharType="end"/>
      </w:r>
    </w:p>
    <w:p w14:paraId="79D6915E" w14:textId="77777777" w:rsidR="00CD3484" w:rsidRPr="00D5310B" w:rsidRDefault="00CD3484" w:rsidP="00CD348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del w:id="238" w:author="Itharaju, Narasimha (Contractor)" w:date="2020-12-10T08:58:00Z">
        <w:r>
          <w:rPr>
            <w:rStyle w:val="Hyperlink"/>
            <w:noProof/>
          </w:rPr>
          <w:delText xml:space="preserve"> </w:delText>
        </w:r>
      </w:del>
    </w:p>
    <w:p w14:paraId="3793BE2E" w14:textId="3CA62A31" w:rsidR="00CD3484" w:rsidRDefault="00CD3484" w:rsidP="00CD348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2.51</w:t>
      </w:r>
      <w:r>
        <w:rPr>
          <w:rFonts w:asciiTheme="minorHAnsi" w:eastAsiaTheme="minorEastAsia" w:hAnsiTheme="minorHAnsi" w:cstheme="minorBidi"/>
          <w:noProof/>
          <w:sz w:val="22"/>
          <w:szCs w:val="22"/>
        </w:rPr>
        <w:tab/>
      </w:r>
      <w:ins w:id="239" w:author="Itharaju, Narasimha (Contractor)" w:date="2020-12-10T08:58:00Z">
        <w:r w:rsidRPr="00EB7322">
          <w:rPr>
            <w:rStyle w:val="Hyperlink"/>
            <w:noProof/>
          </w:rPr>
          <w:t>sqsq</w:t>
        </w:r>
        <w:r>
          <w:rPr>
            <w:rStyle w:val="Hyperlink"/>
            <w:noProof/>
          </w:rPr>
          <w:t>11</w:t>
        </w:r>
        <w:r w:rsidR="00D86A99">
          <w:rPr>
            <w:rStyle w:val="Hyperlink"/>
            <w:noProof/>
          </w:rPr>
          <w:t>2</w:t>
        </w:r>
        <w:r w:rsidRPr="00EB7322">
          <w:rPr>
            <w:rStyle w:val="Hyperlink"/>
            <w:noProof/>
          </w:rPr>
          <w:t>d</w:t>
        </w:r>
        <w:r>
          <w:rPr>
            <w:noProof/>
            <w:webHidden/>
          </w:rPr>
          <w:tab/>
          <w:t>72</w:t>
        </w:r>
      </w:ins>
      <w:del w:id="240" w:author="Itharaju, Narasimha (Contractor)" w:date="2020-12-10T08:58:00Z">
        <w:r w:rsidRPr="00EB7322">
          <w:rPr>
            <w:rStyle w:val="Hyperlink"/>
            <w:noProof/>
          </w:rPr>
          <w:delText>sqsq</w:delText>
        </w:r>
        <w:r>
          <w:rPr>
            <w:rStyle w:val="Hyperlink"/>
            <w:noProof/>
          </w:rPr>
          <w:delText>113</w:delText>
        </w:r>
        <w:r w:rsidRPr="00EB7322">
          <w:rPr>
            <w:rStyle w:val="Hyperlink"/>
            <w:noProof/>
          </w:rPr>
          <w:delText>d</w:delText>
        </w:r>
        <w:r>
          <w:rPr>
            <w:noProof/>
            <w:webHidden/>
          </w:rPr>
          <w:tab/>
          <w:delText>74</w:delText>
        </w:r>
      </w:del>
      <w:r>
        <w:rPr>
          <w:noProof/>
        </w:rPr>
        <w:fldChar w:fldCharType="end"/>
      </w:r>
    </w:p>
    <w:p w14:paraId="39F3CE71" w14:textId="1675A5BD"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CD3484" w:rsidRPr="005A3BA3">
        <w:rPr>
          <w:rStyle w:val="Hyperlink"/>
          <w:noProof/>
        </w:rPr>
        <w:t>2.</w:t>
      </w:r>
      <w:r w:rsidR="00CD3484">
        <w:rPr>
          <w:rStyle w:val="Hyperlink"/>
          <w:noProof/>
        </w:rPr>
        <w:t>51</w:t>
      </w:r>
      <w:r w:rsidR="00CD3484" w:rsidRPr="005A3BA3">
        <w:rPr>
          <w:rStyle w:val="Hyperlink"/>
          <w:noProof/>
        </w:rPr>
        <w:t>.1</w:t>
      </w:r>
      <w:r w:rsidR="00CD3484">
        <w:rPr>
          <w:rFonts w:asciiTheme="minorHAnsi" w:eastAsiaTheme="minorEastAsia" w:hAnsiTheme="minorHAnsi" w:cstheme="minorBidi"/>
          <w:noProof/>
          <w:sz w:val="22"/>
          <w:szCs w:val="22"/>
        </w:rPr>
        <w:tab/>
      </w:r>
      <w:r w:rsidR="00CD3484" w:rsidRPr="005A3BA3">
        <w:rPr>
          <w:rStyle w:val="Hyperlink"/>
          <w:noProof/>
        </w:rPr>
        <w:t>Overview</w:t>
      </w:r>
      <w:r w:rsidR="00CD3484">
        <w:rPr>
          <w:noProof/>
          <w:webHidden/>
        </w:rPr>
        <w:tab/>
      </w:r>
      <w:del w:id="241" w:author="Itharaju, Narasimha (Contractor)" w:date="2020-12-10T08:58:00Z">
        <w:r w:rsidR="00CD3484">
          <w:rPr>
            <w:noProof/>
            <w:webHidden/>
          </w:rPr>
          <w:delText>72</w:delText>
        </w:r>
      </w:del>
      <w:ins w:id="242" w:author="Itharaju, Narasimha (Contractor)" w:date="2020-12-10T08:58:00Z">
        <w:r w:rsidR="00CD3484">
          <w:rPr>
            <w:noProof/>
            <w:webHidden/>
          </w:rPr>
          <w:t>74</w:t>
        </w:r>
      </w:ins>
      <w:r>
        <w:rPr>
          <w:noProof/>
        </w:rPr>
        <w:fldChar w:fldCharType="end"/>
      </w:r>
    </w:p>
    <w:p w14:paraId="594395D2" w14:textId="1D1A8EDE"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CD3484" w:rsidRPr="005A3BA3">
        <w:rPr>
          <w:rStyle w:val="Hyperlink"/>
          <w:noProof/>
        </w:rPr>
        <w:t>2.</w:t>
      </w:r>
      <w:r w:rsidR="00CD3484">
        <w:rPr>
          <w:rStyle w:val="Hyperlink"/>
          <w:noProof/>
        </w:rPr>
        <w:t>51</w:t>
      </w:r>
      <w:r w:rsidR="00CD3484" w:rsidRPr="005A3BA3">
        <w:rPr>
          <w:rStyle w:val="Hyperlink"/>
          <w:noProof/>
        </w:rPr>
        <w:t>.2</w:t>
      </w:r>
      <w:r w:rsidR="00CD3484">
        <w:rPr>
          <w:rFonts w:asciiTheme="minorHAnsi" w:eastAsiaTheme="minorEastAsia" w:hAnsiTheme="minorHAnsi" w:cstheme="minorBidi"/>
          <w:noProof/>
          <w:sz w:val="22"/>
          <w:szCs w:val="22"/>
        </w:rPr>
        <w:tab/>
      </w:r>
      <w:r w:rsidR="00CD3484" w:rsidRPr="005A3BA3">
        <w:rPr>
          <w:rStyle w:val="Hyperlink"/>
          <w:noProof/>
        </w:rPr>
        <w:t>Purpose</w:t>
      </w:r>
      <w:r w:rsidR="00CD3484">
        <w:rPr>
          <w:noProof/>
          <w:webHidden/>
        </w:rPr>
        <w:tab/>
      </w:r>
      <w:del w:id="243" w:author="Itharaju, Narasimha (Contractor)" w:date="2020-12-10T08:58:00Z">
        <w:r w:rsidR="00CD3484">
          <w:rPr>
            <w:noProof/>
            <w:webHidden/>
          </w:rPr>
          <w:delText>72</w:delText>
        </w:r>
      </w:del>
      <w:ins w:id="244" w:author="Itharaju, Narasimha (Contractor)" w:date="2020-12-10T08:58:00Z">
        <w:r w:rsidR="00CD3484">
          <w:rPr>
            <w:noProof/>
            <w:webHidden/>
          </w:rPr>
          <w:t>74</w:t>
        </w:r>
      </w:ins>
      <w:r>
        <w:rPr>
          <w:noProof/>
        </w:rPr>
        <w:fldChar w:fldCharType="end"/>
      </w:r>
    </w:p>
    <w:p w14:paraId="10D79227" w14:textId="253AB977"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CD3484" w:rsidRPr="005A3BA3">
        <w:rPr>
          <w:rStyle w:val="Hyperlink"/>
          <w:noProof/>
        </w:rPr>
        <w:t>2.</w:t>
      </w:r>
      <w:r w:rsidR="00CD3484">
        <w:rPr>
          <w:rStyle w:val="Hyperlink"/>
          <w:noProof/>
        </w:rPr>
        <w:t>51</w:t>
      </w:r>
      <w:r w:rsidR="00CD3484" w:rsidRPr="005A3BA3">
        <w:rPr>
          <w:rStyle w:val="Hyperlink"/>
          <w:noProof/>
        </w:rPr>
        <w:t>.3</w:t>
      </w:r>
      <w:r w:rsidR="00CD3484">
        <w:rPr>
          <w:rFonts w:asciiTheme="minorHAnsi" w:eastAsiaTheme="minorEastAsia" w:hAnsiTheme="minorHAnsi" w:cstheme="minorBidi"/>
          <w:noProof/>
          <w:sz w:val="22"/>
          <w:szCs w:val="22"/>
        </w:rPr>
        <w:tab/>
      </w:r>
      <w:r w:rsidR="00CD3484" w:rsidRPr="005A3BA3">
        <w:rPr>
          <w:rStyle w:val="Hyperlink"/>
          <w:noProof/>
        </w:rPr>
        <w:t>Setup</w:t>
      </w:r>
      <w:r w:rsidR="00CD3484">
        <w:rPr>
          <w:noProof/>
          <w:webHidden/>
        </w:rPr>
        <w:tab/>
      </w:r>
      <w:del w:id="245" w:author="Itharaju, Narasimha (Contractor)" w:date="2020-12-10T08:58:00Z">
        <w:r w:rsidR="00CD3484">
          <w:rPr>
            <w:noProof/>
            <w:webHidden/>
          </w:rPr>
          <w:delText>72</w:delText>
        </w:r>
      </w:del>
      <w:ins w:id="246" w:author="Itharaju, Narasimha (Contractor)" w:date="2020-12-10T08:58:00Z">
        <w:r w:rsidR="00CD3484">
          <w:rPr>
            <w:noProof/>
            <w:webHidden/>
          </w:rPr>
          <w:t>75</w:t>
        </w:r>
      </w:ins>
      <w:r>
        <w:rPr>
          <w:noProof/>
        </w:rPr>
        <w:fldChar w:fldCharType="end"/>
      </w:r>
    </w:p>
    <w:p w14:paraId="390E951F" w14:textId="101C3F37" w:rsidR="00CD3484" w:rsidRDefault="00425817" w:rsidP="00CD348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CD3484" w:rsidRPr="005A3BA3">
        <w:rPr>
          <w:rStyle w:val="Hyperlink"/>
          <w:noProof/>
        </w:rPr>
        <w:t>2.</w:t>
      </w:r>
      <w:r w:rsidR="00CD3484">
        <w:rPr>
          <w:rStyle w:val="Hyperlink"/>
          <w:noProof/>
        </w:rPr>
        <w:t>51</w:t>
      </w:r>
      <w:r w:rsidR="00CD3484" w:rsidRPr="005A3BA3">
        <w:rPr>
          <w:rStyle w:val="Hyperlink"/>
          <w:noProof/>
        </w:rPr>
        <w:t>.4</w:t>
      </w:r>
      <w:r w:rsidR="00CD3484">
        <w:rPr>
          <w:rFonts w:asciiTheme="minorHAnsi" w:eastAsiaTheme="minorEastAsia" w:hAnsiTheme="minorHAnsi" w:cstheme="minorBidi"/>
          <w:noProof/>
          <w:sz w:val="22"/>
          <w:szCs w:val="22"/>
        </w:rPr>
        <w:tab/>
      </w:r>
      <w:r w:rsidR="00CD3484" w:rsidRPr="005A3BA3">
        <w:rPr>
          <w:rStyle w:val="Hyperlink"/>
          <w:noProof/>
        </w:rPr>
        <w:t>Shouts</w:t>
      </w:r>
      <w:r w:rsidR="00CD3484">
        <w:rPr>
          <w:noProof/>
          <w:webHidden/>
        </w:rPr>
        <w:tab/>
      </w:r>
      <w:del w:id="247" w:author="Itharaju, Narasimha (Contractor)" w:date="2020-12-10T08:58:00Z">
        <w:r w:rsidR="00CD3484">
          <w:rPr>
            <w:noProof/>
            <w:webHidden/>
          </w:rPr>
          <w:delText>73</w:delText>
        </w:r>
      </w:del>
      <w:ins w:id="248" w:author="Itharaju, Narasimha (Contractor)" w:date="2020-12-10T08:58:00Z">
        <w:r w:rsidR="00CD3484">
          <w:rPr>
            <w:noProof/>
            <w:webHidden/>
          </w:rPr>
          <w:t>75</w:t>
        </w:r>
      </w:ins>
      <w:r>
        <w:rPr>
          <w:noProof/>
        </w:rPr>
        <w:fldChar w:fldCharType="end"/>
      </w:r>
    </w:p>
    <w:p w14:paraId="7F7B8D84" w14:textId="0D7730C0" w:rsidR="00CD3484" w:rsidRDefault="00425817" w:rsidP="00CD3484">
      <w:pPr>
        <w:rPr>
          <w:del w:id="249" w:author="Itharaju, Narasimha (Contractor)" w:date="2020-12-10T08:58:00Z"/>
          <w:noProof/>
        </w:rPr>
      </w:pPr>
      <w:r>
        <w:fldChar w:fldCharType="begin"/>
      </w:r>
      <w:r>
        <w:instrText xml:space="preserve"> HYPERLINK \l "_Toc16692812" </w:instrText>
      </w:r>
      <w:r>
        <w:fldChar w:fldCharType="separate"/>
      </w:r>
      <w:r w:rsidR="00CD3484" w:rsidRPr="005A3BA3">
        <w:rPr>
          <w:rStyle w:val="Hyperlink"/>
          <w:noProof/>
        </w:rPr>
        <w:t>2.</w:t>
      </w:r>
      <w:r w:rsidR="00CD3484">
        <w:rPr>
          <w:rStyle w:val="Hyperlink"/>
          <w:noProof/>
        </w:rPr>
        <w:t>51.</w:t>
      </w:r>
      <w:r w:rsidR="00CD3484" w:rsidRPr="005A3BA3">
        <w:rPr>
          <w:rStyle w:val="Hyperlink"/>
          <w:noProof/>
        </w:rPr>
        <w:t>5</w:t>
      </w:r>
      <w:r w:rsidR="00CD3484">
        <w:rPr>
          <w:rFonts w:asciiTheme="minorHAnsi" w:eastAsiaTheme="minorEastAsia" w:hAnsiTheme="minorHAnsi" w:cstheme="minorBidi"/>
          <w:noProof/>
          <w:sz w:val="22"/>
          <w:szCs w:val="22"/>
        </w:rPr>
        <w:tab/>
      </w:r>
      <w:r w:rsidR="00CD3484" w:rsidRPr="005A3BA3">
        <w:rPr>
          <w:rStyle w:val="Hyperlink"/>
          <w:noProof/>
        </w:rPr>
        <w:t>Troubleshooting</w:t>
      </w:r>
      <w:r w:rsidR="00CD3484">
        <w:rPr>
          <w:noProof/>
          <w:webHidden/>
        </w:rPr>
        <w:tab/>
      </w:r>
      <w:del w:id="250" w:author="Itharaju, Narasimha (Contractor)" w:date="2020-12-10T08:58:00Z">
        <w:r w:rsidR="00CD3484">
          <w:rPr>
            <w:noProof/>
            <w:webHidden/>
          </w:rPr>
          <w:delText>73</w:delText>
        </w:r>
      </w:del>
      <w:ins w:id="251" w:author="Itharaju, Narasimha (Contractor)" w:date="2020-12-10T08:58:00Z">
        <w:r w:rsidR="00CD3484">
          <w:rPr>
            <w:noProof/>
            <w:webHidden/>
          </w:rPr>
          <w:t>75</w:t>
        </w:r>
      </w:ins>
      <w:r>
        <w:rPr>
          <w:noProof/>
        </w:rPr>
        <w:fldChar w:fldCharType="end"/>
      </w:r>
    </w:p>
    <w:p w14:paraId="3095E5DB" w14:textId="019FCD91" w:rsidR="00A67374" w:rsidRDefault="00A67374" w:rsidP="00CD3484">
      <w:pPr>
        <w:rPr>
          <w:del w:id="252" w:author="Itharaju, Narasimha (Contractor)" w:date="2020-12-10T08:58:00Z"/>
          <w:noProof/>
        </w:rPr>
      </w:pPr>
    </w:p>
    <w:p w14:paraId="6A9DE055" w14:textId="45B4009C" w:rsidR="00A67374" w:rsidRDefault="00A67374" w:rsidP="00CD3484">
      <w:pPr>
        <w:rPr>
          <w:noProof/>
        </w:rPr>
      </w:pPr>
    </w:p>
    <w:p w14:paraId="7695811F" w14:textId="77777777" w:rsidR="00A67374" w:rsidRPr="00D5310B" w:rsidRDefault="00A67374" w:rsidP="00A6737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p>
    <w:p w14:paraId="6087713B" w14:textId="4C3C9ED5" w:rsidR="00A67374" w:rsidRDefault="00A67374" w:rsidP="00A6737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2.5</w:t>
      </w:r>
      <w:r w:rsidR="00830173">
        <w:rPr>
          <w:rStyle w:val="Hyperlink"/>
          <w:noProof/>
        </w:rPr>
        <w:t>2</w:t>
      </w:r>
      <w:r>
        <w:rPr>
          <w:rFonts w:asciiTheme="minorHAnsi" w:eastAsiaTheme="minorEastAsia" w:hAnsiTheme="minorHAnsi" w:cstheme="minorBidi"/>
          <w:noProof/>
          <w:sz w:val="22"/>
          <w:szCs w:val="22"/>
        </w:rPr>
        <w:tab/>
      </w:r>
      <w:ins w:id="253" w:author="Itharaju, Narasimha (Contractor)" w:date="2020-12-10T08:58:00Z">
        <w:r w:rsidR="00CD3484" w:rsidRPr="00EB7322">
          <w:rPr>
            <w:rStyle w:val="Hyperlink"/>
            <w:noProof/>
          </w:rPr>
          <w:t>sqsq</w:t>
        </w:r>
        <w:r w:rsidR="00CD3484">
          <w:rPr>
            <w:rStyle w:val="Hyperlink"/>
            <w:noProof/>
          </w:rPr>
          <w:t>11</w:t>
        </w:r>
        <w:r w:rsidR="00D86A99">
          <w:rPr>
            <w:rStyle w:val="Hyperlink"/>
            <w:noProof/>
          </w:rPr>
          <w:t>3</w:t>
        </w:r>
        <w:r w:rsidR="00CD3484" w:rsidRPr="00EB7322">
          <w:rPr>
            <w:rStyle w:val="Hyperlink"/>
            <w:noProof/>
          </w:rPr>
          <w:t>d</w:t>
        </w:r>
        <w:r w:rsidR="00CD3484">
          <w:rPr>
            <w:noProof/>
            <w:webHidden/>
          </w:rPr>
          <w:tab/>
          <w:t>73</w:t>
        </w:r>
      </w:ins>
      <w:del w:id="254" w:author="Itharaju, Narasimha (Contractor)" w:date="2020-12-10T08:58:00Z">
        <w:r w:rsidRPr="00EB7322">
          <w:rPr>
            <w:rStyle w:val="Hyperlink"/>
            <w:noProof/>
          </w:rPr>
          <w:delText>sqsq</w:delText>
        </w:r>
        <w:r>
          <w:rPr>
            <w:rStyle w:val="Hyperlink"/>
            <w:noProof/>
          </w:rPr>
          <w:delText>081</w:delText>
        </w:r>
        <w:r w:rsidRPr="00EB7322">
          <w:rPr>
            <w:rStyle w:val="Hyperlink"/>
            <w:noProof/>
          </w:rPr>
          <w:delText>d</w:delText>
        </w:r>
        <w:r>
          <w:rPr>
            <w:noProof/>
            <w:webHidden/>
          </w:rPr>
          <w:tab/>
        </w:r>
        <w:r w:rsidR="00830173">
          <w:rPr>
            <w:noProof/>
            <w:webHidden/>
          </w:rPr>
          <w:delText>79</w:delText>
        </w:r>
      </w:del>
      <w:r>
        <w:rPr>
          <w:noProof/>
        </w:rPr>
        <w:fldChar w:fldCharType="end"/>
      </w:r>
    </w:p>
    <w:p w14:paraId="470FBEB9" w14:textId="30BA3C9E"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A67374" w:rsidRPr="005A3BA3">
        <w:rPr>
          <w:rStyle w:val="Hyperlink"/>
          <w:noProof/>
        </w:rPr>
        <w:t>2.</w:t>
      </w:r>
      <w:r w:rsidR="00A67374">
        <w:rPr>
          <w:rStyle w:val="Hyperlink"/>
          <w:noProof/>
        </w:rPr>
        <w:t>5</w:t>
      </w:r>
      <w:r w:rsidR="00830173">
        <w:rPr>
          <w:rStyle w:val="Hyperlink"/>
          <w:noProof/>
        </w:rPr>
        <w:t>2</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del w:id="255" w:author="Itharaju, Narasimha (Contractor)" w:date="2020-12-10T08:58:00Z">
        <w:r w:rsidR="00CD3484">
          <w:rPr>
            <w:noProof/>
            <w:webHidden/>
          </w:rPr>
          <w:delText>73</w:delText>
        </w:r>
      </w:del>
      <w:ins w:id="256" w:author="Itharaju, Narasimha (Contractor)" w:date="2020-12-10T08:58:00Z">
        <w:r w:rsidR="00830173">
          <w:rPr>
            <w:noProof/>
            <w:webHidden/>
          </w:rPr>
          <w:t>79</w:t>
        </w:r>
      </w:ins>
      <w:r>
        <w:rPr>
          <w:noProof/>
        </w:rPr>
        <w:fldChar w:fldCharType="end"/>
      </w:r>
    </w:p>
    <w:p w14:paraId="42149453" w14:textId="37196FB3"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A67374" w:rsidRPr="005A3BA3">
        <w:rPr>
          <w:rStyle w:val="Hyperlink"/>
          <w:noProof/>
        </w:rPr>
        <w:t>2.</w:t>
      </w:r>
      <w:r w:rsidR="00A67374">
        <w:rPr>
          <w:rStyle w:val="Hyperlink"/>
          <w:noProof/>
        </w:rPr>
        <w:t>5</w:t>
      </w:r>
      <w:r w:rsidR="00830173">
        <w:rPr>
          <w:rStyle w:val="Hyperlink"/>
          <w:noProof/>
        </w:rPr>
        <w:t>2</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del w:id="257" w:author="Itharaju, Narasimha (Contractor)" w:date="2020-12-10T08:58:00Z">
        <w:r w:rsidR="00CD3484">
          <w:rPr>
            <w:noProof/>
            <w:webHidden/>
          </w:rPr>
          <w:delText>73</w:delText>
        </w:r>
      </w:del>
      <w:ins w:id="258" w:author="Itharaju, Narasimha (Contractor)" w:date="2020-12-10T08:58:00Z">
        <w:r w:rsidR="00830173">
          <w:rPr>
            <w:noProof/>
            <w:webHidden/>
          </w:rPr>
          <w:t>79</w:t>
        </w:r>
      </w:ins>
      <w:r>
        <w:rPr>
          <w:noProof/>
        </w:rPr>
        <w:fldChar w:fldCharType="end"/>
      </w:r>
    </w:p>
    <w:p w14:paraId="2A8B1B2E" w14:textId="27533A77"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A67374" w:rsidRPr="005A3BA3">
        <w:rPr>
          <w:rStyle w:val="Hyperlink"/>
          <w:noProof/>
        </w:rPr>
        <w:t>2.</w:t>
      </w:r>
      <w:r w:rsidR="00A67374">
        <w:rPr>
          <w:rStyle w:val="Hyperlink"/>
          <w:noProof/>
        </w:rPr>
        <w:t>5</w:t>
      </w:r>
      <w:r w:rsidR="00830173">
        <w:rPr>
          <w:rStyle w:val="Hyperlink"/>
          <w:noProof/>
        </w:rPr>
        <w:t>2</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del w:id="259" w:author="Itharaju, Narasimha (Contractor)" w:date="2020-12-10T08:58:00Z">
        <w:r w:rsidR="00CD3484">
          <w:rPr>
            <w:noProof/>
            <w:webHidden/>
          </w:rPr>
          <w:delText>73</w:delText>
        </w:r>
      </w:del>
      <w:ins w:id="260" w:author="Itharaju, Narasimha (Contractor)" w:date="2020-12-10T08:58:00Z">
        <w:r w:rsidR="00830173">
          <w:rPr>
            <w:noProof/>
            <w:webHidden/>
          </w:rPr>
          <w:t>79</w:t>
        </w:r>
      </w:ins>
      <w:r>
        <w:rPr>
          <w:noProof/>
        </w:rPr>
        <w:fldChar w:fldCharType="end"/>
      </w:r>
    </w:p>
    <w:p w14:paraId="359E842F" w14:textId="7193A051"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A67374" w:rsidRPr="005A3BA3">
        <w:rPr>
          <w:rStyle w:val="Hyperlink"/>
          <w:noProof/>
        </w:rPr>
        <w:t>2.</w:t>
      </w:r>
      <w:r w:rsidR="00A67374">
        <w:rPr>
          <w:rStyle w:val="Hyperlink"/>
          <w:noProof/>
        </w:rPr>
        <w:t>5</w:t>
      </w:r>
      <w:r w:rsidR="00830173">
        <w:rPr>
          <w:rStyle w:val="Hyperlink"/>
          <w:noProof/>
        </w:rPr>
        <w:t>2</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del w:id="261" w:author="Itharaju, Narasimha (Contractor)" w:date="2020-12-10T08:58:00Z">
        <w:r w:rsidR="00CD3484">
          <w:rPr>
            <w:noProof/>
            <w:webHidden/>
          </w:rPr>
          <w:delText>74</w:delText>
        </w:r>
      </w:del>
      <w:ins w:id="262" w:author="Itharaju, Narasimha (Contractor)" w:date="2020-12-10T08:58:00Z">
        <w:r w:rsidR="00830173">
          <w:rPr>
            <w:noProof/>
            <w:webHidden/>
          </w:rPr>
          <w:t>80</w:t>
        </w:r>
      </w:ins>
      <w:r>
        <w:rPr>
          <w:noProof/>
        </w:rPr>
        <w:fldChar w:fldCharType="end"/>
      </w:r>
    </w:p>
    <w:p w14:paraId="1D41DC10" w14:textId="1C1F72BF" w:rsidR="00A67374" w:rsidRPr="00CD3484" w:rsidRDefault="00425817" w:rsidP="00A67374">
      <w:r>
        <w:fldChar w:fldCharType="begin"/>
      </w:r>
      <w:r>
        <w:instrText xml:space="preserve"> HYPERLINK \l "_Toc16692812" </w:instrText>
      </w:r>
      <w:r>
        <w:fldChar w:fldCharType="separate"/>
      </w:r>
      <w:r w:rsidR="00A67374" w:rsidRPr="005A3BA3">
        <w:rPr>
          <w:rStyle w:val="Hyperlink"/>
          <w:noProof/>
        </w:rPr>
        <w:t>2.</w:t>
      </w:r>
      <w:r w:rsidR="00A67374">
        <w:rPr>
          <w:rStyle w:val="Hyperlink"/>
          <w:noProof/>
        </w:rPr>
        <w:t>5</w:t>
      </w:r>
      <w:r w:rsidR="00830173">
        <w:rPr>
          <w:rStyle w:val="Hyperlink"/>
          <w:noProof/>
        </w:rPr>
        <w:t>2</w:t>
      </w:r>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del w:id="263" w:author="Itharaju, Narasimha (Contractor)" w:date="2020-12-10T08:58:00Z">
        <w:r w:rsidR="00CD3484">
          <w:rPr>
            <w:noProof/>
            <w:webHidden/>
          </w:rPr>
          <w:delText>74</w:delText>
        </w:r>
      </w:del>
      <w:ins w:id="264" w:author="Itharaju, Narasimha (Contractor)" w:date="2020-12-10T08:58:00Z">
        <w:r w:rsidR="00830173">
          <w:rPr>
            <w:noProof/>
            <w:webHidden/>
          </w:rPr>
          <w:t>80</w:t>
        </w:r>
      </w:ins>
      <w:r>
        <w:rPr>
          <w:noProof/>
        </w:rPr>
        <w:fldChar w:fldCharType="end"/>
      </w:r>
    </w:p>
    <w:p w14:paraId="6BCFFE02" w14:textId="77777777" w:rsidR="00A67374" w:rsidRPr="00D5310B" w:rsidRDefault="00A67374" w:rsidP="00A6737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p>
    <w:p w14:paraId="255070B1" w14:textId="0574DF11" w:rsidR="00A67374" w:rsidRDefault="00A67374" w:rsidP="00A6737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2.5</w:t>
      </w:r>
      <w:r w:rsidR="00830173">
        <w:rPr>
          <w:rStyle w:val="Hyperlink"/>
          <w:noProof/>
        </w:rPr>
        <w:t>3</w:t>
      </w:r>
      <w:r>
        <w:rPr>
          <w:rFonts w:asciiTheme="minorHAnsi" w:eastAsiaTheme="minorEastAsia" w:hAnsiTheme="minorHAnsi" w:cstheme="minorBidi"/>
          <w:noProof/>
          <w:sz w:val="22"/>
          <w:szCs w:val="22"/>
        </w:rPr>
        <w:tab/>
      </w:r>
      <w:del w:id="265" w:author="Itharaju, Narasimha (Contractor)" w:date="2020-12-10T08:58:00Z">
        <w:r w:rsidRPr="00EB7322">
          <w:rPr>
            <w:rStyle w:val="Hyperlink"/>
            <w:noProof/>
          </w:rPr>
          <w:delText>sqsq</w:delText>
        </w:r>
        <w:r>
          <w:rPr>
            <w:rStyle w:val="Hyperlink"/>
            <w:noProof/>
          </w:rPr>
          <w:delText>081</w:delText>
        </w:r>
        <w:r w:rsidRPr="00EB7322">
          <w:rPr>
            <w:rStyle w:val="Hyperlink"/>
            <w:noProof/>
          </w:rPr>
          <w:delText>d</w:delText>
        </w:r>
        <w:r>
          <w:rPr>
            <w:noProof/>
            <w:webHidden/>
          </w:rPr>
          <w:tab/>
        </w:r>
        <w:r w:rsidR="00830173">
          <w:rPr>
            <w:noProof/>
            <w:webHidden/>
          </w:rPr>
          <w:delText>79</w:delText>
        </w:r>
      </w:del>
      <w:ins w:id="266" w:author="Itharaju, Narasimha (Contractor)" w:date="2020-12-10T08:58:00Z">
        <w:r w:rsidRPr="00EB7322">
          <w:rPr>
            <w:rStyle w:val="Hyperlink"/>
            <w:noProof/>
          </w:rPr>
          <w:t>sqsq</w:t>
        </w:r>
        <w:r>
          <w:rPr>
            <w:rStyle w:val="Hyperlink"/>
            <w:noProof/>
          </w:rPr>
          <w:t>082</w:t>
        </w:r>
        <w:r w:rsidRPr="00EB7322">
          <w:rPr>
            <w:rStyle w:val="Hyperlink"/>
            <w:noProof/>
          </w:rPr>
          <w:t>d</w:t>
        </w:r>
        <w:r>
          <w:rPr>
            <w:noProof/>
            <w:webHidden/>
          </w:rPr>
          <w:tab/>
        </w:r>
        <w:r w:rsidR="00830173">
          <w:rPr>
            <w:noProof/>
            <w:webHidden/>
          </w:rPr>
          <w:t>80</w:t>
        </w:r>
      </w:ins>
      <w:r>
        <w:rPr>
          <w:noProof/>
        </w:rPr>
        <w:fldChar w:fldCharType="end"/>
      </w:r>
    </w:p>
    <w:p w14:paraId="19FFF851" w14:textId="57E415E4"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A67374" w:rsidRPr="005A3BA3">
        <w:rPr>
          <w:rStyle w:val="Hyperlink"/>
          <w:noProof/>
        </w:rPr>
        <w:t>2.</w:t>
      </w:r>
      <w:r w:rsidR="00A67374">
        <w:rPr>
          <w:rStyle w:val="Hyperlink"/>
          <w:noProof/>
        </w:rPr>
        <w:t>5</w:t>
      </w:r>
      <w:r w:rsidR="00830173">
        <w:rPr>
          <w:rStyle w:val="Hyperlink"/>
          <w:noProof/>
        </w:rPr>
        <w:t>3</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del w:id="267" w:author="Itharaju, Narasimha (Contractor)" w:date="2020-12-10T08:58:00Z">
        <w:r w:rsidR="00830173">
          <w:rPr>
            <w:noProof/>
            <w:webHidden/>
          </w:rPr>
          <w:delText>79</w:delText>
        </w:r>
      </w:del>
      <w:ins w:id="268" w:author="Itharaju, Narasimha (Contractor)" w:date="2020-12-10T08:58:00Z">
        <w:r w:rsidR="00830173">
          <w:rPr>
            <w:noProof/>
            <w:webHidden/>
          </w:rPr>
          <w:t>80</w:t>
        </w:r>
      </w:ins>
      <w:r>
        <w:rPr>
          <w:noProof/>
        </w:rPr>
        <w:fldChar w:fldCharType="end"/>
      </w:r>
    </w:p>
    <w:p w14:paraId="0BE5EFE1" w14:textId="06F80581"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A67374" w:rsidRPr="005A3BA3">
        <w:rPr>
          <w:rStyle w:val="Hyperlink"/>
          <w:noProof/>
        </w:rPr>
        <w:t>2.</w:t>
      </w:r>
      <w:r w:rsidR="00A67374">
        <w:rPr>
          <w:rStyle w:val="Hyperlink"/>
          <w:noProof/>
        </w:rPr>
        <w:t>5</w:t>
      </w:r>
      <w:r w:rsidR="00830173">
        <w:rPr>
          <w:rStyle w:val="Hyperlink"/>
          <w:noProof/>
        </w:rPr>
        <w:t>3</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del w:id="269" w:author="Itharaju, Narasimha (Contractor)" w:date="2020-12-10T08:58:00Z">
        <w:r w:rsidR="00830173">
          <w:rPr>
            <w:noProof/>
            <w:webHidden/>
          </w:rPr>
          <w:delText>79</w:delText>
        </w:r>
      </w:del>
      <w:ins w:id="270" w:author="Itharaju, Narasimha (Contractor)" w:date="2020-12-10T08:58:00Z">
        <w:r w:rsidR="00830173">
          <w:rPr>
            <w:noProof/>
            <w:webHidden/>
          </w:rPr>
          <w:t>80</w:t>
        </w:r>
      </w:ins>
      <w:r>
        <w:rPr>
          <w:noProof/>
        </w:rPr>
        <w:fldChar w:fldCharType="end"/>
      </w:r>
    </w:p>
    <w:p w14:paraId="0F3043E9" w14:textId="67004815"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A67374" w:rsidRPr="005A3BA3">
        <w:rPr>
          <w:rStyle w:val="Hyperlink"/>
          <w:noProof/>
        </w:rPr>
        <w:t>2.</w:t>
      </w:r>
      <w:r w:rsidR="00A67374">
        <w:rPr>
          <w:rStyle w:val="Hyperlink"/>
          <w:noProof/>
        </w:rPr>
        <w:t>5</w:t>
      </w:r>
      <w:r w:rsidR="00830173">
        <w:rPr>
          <w:rStyle w:val="Hyperlink"/>
          <w:noProof/>
        </w:rPr>
        <w:t>3</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del w:id="271" w:author="Itharaju, Narasimha (Contractor)" w:date="2020-12-10T08:58:00Z">
        <w:r w:rsidR="00830173">
          <w:rPr>
            <w:noProof/>
            <w:webHidden/>
          </w:rPr>
          <w:delText>79</w:delText>
        </w:r>
      </w:del>
      <w:ins w:id="272" w:author="Itharaju, Narasimha (Contractor)" w:date="2020-12-10T08:58:00Z">
        <w:r w:rsidR="00830173">
          <w:rPr>
            <w:noProof/>
            <w:webHidden/>
          </w:rPr>
          <w:t>80</w:t>
        </w:r>
      </w:ins>
      <w:r>
        <w:rPr>
          <w:noProof/>
        </w:rPr>
        <w:fldChar w:fldCharType="end"/>
      </w:r>
    </w:p>
    <w:p w14:paraId="49AA0BD3" w14:textId="239A1A2E"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A67374" w:rsidRPr="005A3BA3">
        <w:rPr>
          <w:rStyle w:val="Hyperlink"/>
          <w:noProof/>
        </w:rPr>
        <w:t>2.</w:t>
      </w:r>
      <w:r w:rsidR="00A67374">
        <w:rPr>
          <w:rStyle w:val="Hyperlink"/>
          <w:noProof/>
        </w:rPr>
        <w:t>5</w:t>
      </w:r>
      <w:r w:rsidR="00830173">
        <w:rPr>
          <w:rStyle w:val="Hyperlink"/>
          <w:noProof/>
        </w:rPr>
        <w:t>3</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del w:id="273" w:author="Itharaju, Narasimha (Contractor)" w:date="2020-12-10T08:58:00Z">
        <w:r w:rsidR="00830173">
          <w:rPr>
            <w:noProof/>
            <w:webHidden/>
          </w:rPr>
          <w:delText>80</w:delText>
        </w:r>
      </w:del>
      <w:ins w:id="274" w:author="Itharaju, Narasimha (Contractor)" w:date="2020-12-10T08:58:00Z">
        <w:r w:rsidR="00830173">
          <w:rPr>
            <w:noProof/>
            <w:webHidden/>
          </w:rPr>
          <w:t>81</w:t>
        </w:r>
      </w:ins>
      <w:r>
        <w:rPr>
          <w:noProof/>
        </w:rPr>
        <w:fldChar w:fldCharType="end"/>
      </w:r>
    </w:p>
    <w:p w14:paraId="1B9470C0" w14:textId="7F087EC4" w:rsidR="00A67374" w:rsidRPr="00CD3484" w:rsidRDefault="00425817" w:rsidP="00A67374">
      <w:r>
        <w:fldChar w:fldCharType="begin"/>
      </w:r>
      <w:r>
        <w:instrText xml:space="preserve"> HYPERLINK \l "_Toc16692812" </w:instrText>
      </w:r>
      <w:r>
        <w:fldChar w:fldCharType="separate"/>
      </w:r>
      <w:r w:rsidR="00A67374" w:rsidRPr="005A3BA3">
        <w:rPr>
          <w:rStyle w:val="Hyperlink"/>
          <w:noProof/>
        </w:rPr>
        <w:t>2.</w:t>
      </w:r>
      <w:r w:rsidR="00A67374">
        <w:rPr>
          <w:rStyle w:val="Hyperlink"/>
          <w:noProof/>
        </w:rPr>
        <w:t>5</w:t>
      </w:r>
      <w:r w:rsidR="00830173">
        <w:rPr>
          <w:rStyle w:val="Hyperlink"/>
          <w:noProof/>
        </w:rPr>
        <w:t>3</w:t>
      </w:r>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del w:id="275" w:author="Itharaju, Narasimha (Contractor)" w:date="2020-12-10T08:58:00Z">
        <w:r w:rsidR="00830173">
          <w:rPr>
            <w:noProof/>
            <w:webHidden/>
          </w:rPr>
          <w:delText>80</w:delText>
        </w:r>
      </w:del>
      <w:ins w:id="276" w:author="Itharaju, Narasimha (Contractor)" w:date="2020-12-10T08:58:00Z">
        <w:r w:rsidR="00830173">
          <w:rPr>
            <w:noProof/>
            <w:webHidden/>
          </w:rPr>
          <w:t>81</w:t>
        </w:r>
      </w:ins>
      <w:r>
        <w:rPr>
          <w:noProof/>
        </w:rPr>
        <w:fldChar w:fldCharType="end"/>
      </w:r>
    </w:p>
    <w:p w14:paraId="71DF2AA4" w14:textId="77777777" w:rsidR="00A67374" w:rsidRPr="00D5310B" w:rsidRDefault="00A67374" w:rsidP="00A6737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p>
    <w:p w14:paraId="1973CED1" w14:textId="7920BEA3" w:rsidR="00A67374" w:rsidRDefault="00A67374" w:rsidP="00A6737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4C7F3D">
        <w:rPr>
          <w:rStyle w:val="Hyperlink"/>
          <w:noProof/>
        </w:rPr>
        <w:t>54</w:t>
      </w:r>
      <w:r>
        <w:rPr>
          <w:rFonts w:asciiTheme="minorHAnsi" w:eastAsiaTheme="minorEastAsia" w:hAnsiTheme="minorHAnsi" w:cstheme="minorBidi"/>
          <w:noProof/>
          <w:sz w:val="22"/>
          <w:szCs w:val="22"/>
        </w:rPr>
        <w:tab/>
      </w:r>
      <w:del w:id="277" w:author="Itharaju, Narasimha (Contractor)" w:date="2020-12-10T08:58:00Z">
        <w:r w:rsidRPr="00EB7322">
          <w:rPr>
            <w:rStyle w:val="Hyperlink"/>
            <w:noProof/>
          </w:rPr>
          <w:delText>sqsq</w:delText>
        </w:r>
        <w:r>
          <w:rPr>
            <w:rStyle w:val="Hyperlink"/>
            <w:noProof/>
          </w:rPr>
          <w:delText>082</w:delText>
        </w:r>
        <w:r w:rsidRPr="00EB7322">
          <w:rPr>
            <w:rStyle w:val="Hyperlink"/>
            <w:noProof/>
          </w:rPr>
          <w:delText>d</w:delText>
        </w:r>
        <w:r>
          <w:rPr>
            <w:noProof/>
            <w:webHidden/>
          </w:rPr>
          <w:tab/>
        </w:r>
        <w:r w:rsidR="00830173">
          <w:rPr>
            <w:noProof/>
            <w:webHidden/>
          </w:rPr>
          <w:delText>80</w:delText>
        </w:r>
      </w:del>
      <w:ins w:id="278" w:author="Itharaju, Narasimha (Contractor)" w:date="2020-12-10T08:58:00Z">
        <w:r w:rsidRPr="00EB7322">
          <w:rPr>
            <w:rStyle w:val="Hyperlink"/>
            <w:noProof/>
          </w:rPr>
          <w:t>sqsq</w:t>
        </w:r>
        <w:r>
          <w:rPr>
            <w:rStyle w:val="Hyperlink"/>
            <w:noProof/>
          </w:rPr>
          <w:t>083</w:t>
        </w:r>
        <w:r w:rsidRPr="00EB7322">
          <w:rPr>
            <w:rStyle w:val="Hyperlink"/>
            <w:noProof/>
          </w:rPr>
          <w:t>d</w:t>
        </w:r>
        <w:r>
          <w:rPr>
            <w:noProof/>
            <w:webHidden/>
          </w:rPr>
          <w:tab/>
        </w:r>
        <w:r w:rsidR="004C7F3D">
          <w:rPr>
            <w:noProof/>
            <w:webHidden/>
          </w:rPr>
          <w:t>81</w:t>
        </w:r>
      </w:ins>
      <w:r>
        <w:rPr>
          <w:noProof/>
        </w:rPr>
        <w:fldChar w:fldCharType="end"/>
      </w:r>
    </w:p>
    <w:p w14:paraId="0AD1D782" w14:textId="26111BE8"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A67374" w:rsidRPr="005A3BA3">
        <w:rPr>
          <w:rStyle w:val="Hyperlink"/>
          <w:noProof/>
        </w:rPr>
        <w:t>2.</w:t>
      </w:r>
      <w:r w:rsidR="004C7F3D">
        <w:rPr>
          <w:rStyle w:val="Hyperlink"/>
          <w:noProof/>
        </w:rPr>
        <w:t>54</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del w:id="279" w:author="Itharaju, Narasimha (Contractor)" w:date="2020-12-10T08:58:00Z">
        <w:r w:rsidR="00830173">
          <w:rPr>
            <w:noProof/>
            <w:webHidden/>
          </w:rPr>
          <w:delText>80</w:delText>
        </w:r>
      </w:del>
      <w:ins w:id="280" w:author="Itharaju, Narasimha (Contractor)" w:date="2020-12-10T08:58:00Z">
        <w:r w:rsidR="004C7F3D">
          <w:rPr>
            <w:noProof/>
            <w:webHidden/>
          </w:rPr>
          <w:t>81</w:t>
        </w:r>
      </w:ins>
      <w:r>
        <w:rPr>
          <w:noProof/>
        </w:rPr>
        <w:fldChar w:fldCharType="end"/>
      </w:r>
    </w:p>
    <w:p w14:paraId="2F4556D1" w14:textId="23E9BCD2"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A67374" w:rsidRPr="005A3BA3">
        <w:rPr>
          <w:rStyle w:val="Hyperlink"/>
          <w:noProof/>
        </w:rPr>
        <w:t>2.</w:t>
      </w:r>
      <w:r w:rsidR="004C7F3D">
        <w:rPr>
          <w:rStyle w:val="Hyperlink"/>
          <w:noProof/>
        </w:rPr>
        <w:t>54</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del w:id="281" w:author="Itharaju, Narasimha (Contractor)" w:date="2020-12-10T08:58:00Z">
        <w:r w:rsidR="00830173">
          <w:rPr>
            <w:noProof/>
            <w:webHidden/>
          </w:rPr>
          <w:delText>80</w:delText>
        </w:r>
      </w:del>
      <w:ins w:id="282" w:author="Itharaju, Narasimha (Contractor)" w:date="2020-12-10T08:58:00Z">
        <w:r w:rsidR="004C7F3D">
          <w:rPr>
            <w:noProof/>
            <w:webHidden/>
          </w:rPr>
          <w:t>81</w:t>
        </w:r>
      </w:ins>
      <w:r>
        <w:rPr>
          <w:noProof/>
        </w:rPr>
        <w:fldChar w:fldCharType="end"/>
      </w:r>
    </w:p>
    <w:p w14:paraId="1220596F" w14:textId="6395AA4A"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A67374" w:rsidRPr="005A3BA3">
        <w:rPr>
          <w:rStyle w:val="Hyperlink"/>
          <w:noProof/>
        </w:rPr>
        <w:t>2.</w:t>
      </w:r>
      <w:r w:rsidR="004C7F3D">
        <w:rPr>
          <w:rStyle w:val="Hyperlink"/>
          <w:noProof/>
        </w:rPr>
        <w:t>54</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del w:id="283" w:author="Itharaju, Narasimha (Contractor)" w:date="2020-12-10T08:58:00Z">
        <w:r w:rsidR="00830173">
          <w:rPr>
            <w:noProof/>
            <w:webHidden/>
          </w:rPr>
          <w:delText>80</w:delText>
        </w:r>
      </w:del>
      <w:ins w:id="284" w:author="Itharaju, Narasimha (Contractor)" w:date="2020-12-10T08:58:00Z">
        <w:r w:rsidR="004C7F3D">
          <w:rPr>
            <w:noProof/>
            <w:webHidden/>
          </w:rPr>
          <w:t>81</w:t>
        </w:r>
      </w:ins>
      <w:r>
        <w:rPr>
          <w:noProof/>
        </w:rPr>
        <w:fldChar w:fldCharType="end"/>
      </w:r>
    </w:p>
    <w:p w14:paraId="7E13B211" w14:textId="22443420"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A67374" w:rsidRPr="005A3BA3">
        <w:rPr>
          <w:rStyle w:val="Hyperlink"/>
          <w:noProof/>
        </w:rPr>
        <w:t>2.</w:t>
      </w:r>
      <w:r w:rsidR="004C7F3D">
        <w:rPr>
          <w:rStyle w:val="Hyperlink"/>
          <w:noProof/>
        </w:rPr>
        <w:t>54</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del w:id="285" w:author="Itharaju, Narasimha (Contractor)" w:date="2020-12-10T08:58:00Z">
        <w:r w:rsidR="00830173">
          <w:rPr>
            <w:noProof/>
            <w:webHidden/>
          </w:rPr>
          <w:delText>81</w:delText>
        </w:r>
      </w:del>
      <w:ins w:id="286" w:author="Itharaju, Narasimha (Contractor)" w:date="2020-12-10T08:58:00Z">
        <w:r w:rsidR="004C7F3D">
          <w:rPr>
            <w:noProof/>
            <w:webHidden/>
          </w:rPr>
          <w:t>82</w:t>
        </w:r>
      </w:ins>
      <w:r>
        <w:rPr>
          <w:noProof/>
        </w:rPr>
        <w:fldChar w:fldCharType="end"/>
      </w:r>
    </w:p>
    <w:p w14:paraId="54A31F99" w14:textId="19D6C04F" w:rsidR="00A67374" w:rsidRPr="00CD3484" w:rsidRDefault="00425817" w:rsidP="00A67374">
      <w:r>
        <w:fldChar w:fldCharType="begin"/>
      </w:r>
      <w:r>
        <w:instrText xml:space="preserve"> HYPERLINK \l "_Toc16692812" </w:instrText>
      </w:r>
      <w:r>
        <w:fldChar w:fldCharType="separate"/>
      </w:r>
      <w:r w:rsidR="00A67374" w:rsidRPr="005A3BA3">
        <w:rPr>
          <w:rStyle w:val="Hyperlink"/>
          <w:noProof/>
        </w:rPr>
        <w:t>2.</w:t>
      </w:r>
      <w:r w:rsidR="004C7F3D">
        <w:rPr>
          <w:rStyle w:val="Hyperlink"/>
          <w:noProof/>
        </w:rPr>
        <w:t>54</w:t>
      </w:r>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del w:id="287" w:author="Itharaju, Narasimha (Contractor)" w:date="2020-12-10T08:58:00Z">
        <w:r w:rsidR="00830173">
          <w:rPr>
            <w:noProof/>
            <w:webHidden/>
          </w:rPr>
          <w:delText>81</w:delText>
        </w:r>
      </w:del>
      <w:ins w:id="288" w:author="Itharaju, Narasimha (Contractor)" w:date="2020-12-10T08:58:00Z">
        <w:r w:rsidR="004C7F3D">
          <w:rPr>
            <w:noProof/>
            <w:webHidden/>
          </w:rPr>
          <w:t>82</w:t>
        </w:r>
      </w:ins>
      <w:r>
        <w:rPr>
          <w:noProof/>
        </w:rPr>
        <w:fldChar w:fldCharType="end"/>
      </w:r>
    </w:p>
    <w:p w14:paraId="4CE3FD25" w14:textId="77777777" w:rsidR="00A67374" w:rsidRPr="00D5310B" w:rsidRDefault="00A67374" w:rsidP="00A6737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p>
    <w:p w14:paraId="61733FBE" w14:textId="2FD9FD44" w:rsidR="00A67374" w:rsidRDefault="00A67374" w:rsidP="00A6737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4C7F3D">
        <w:rPr>
          <w:rStyle w:val="Hyperlink"/>
          <w:noProof/>
        </w:rPr>
        <w:t>55</w:t>
      </w:r>
      <w:r>
        <w:rPr>
          <w:rFonts w:asciiTheme="minorHAnsi" w:eastAsiaTheme="minorEastAsia" w:hAnsiTheme="minorHAnsi" w:cstheme="minorBidi"/>
          <w:noProof/>
          <w:sz w:val="22"/>
          <w:szCs w:val="22"/>
        </w:rPr>
        <w:tab/>
      </w:r>
      <w:del w:id="289" w:author="Itharaju, Narasimha (Contractor)" w:date="2020-12-10T08:58:00Z">
        <w:r w:rsidRPr="00EB7322">
          <w:rPr>
            <w:rStyle w:val="Hyperlink"/>
            <w:noProof/>
          </w:rPr>
          <w:delText>sqsq</w:delText>
        </w:r>
        <w:r>
          <w:rPr>
            <w:rStyle w:val="Hyperlink"/>
            <w:noProof/>
          </w:rPr>
          <w:delText>083</w:delText>
        </w:r>
        <w:r w:rsidRPr="00EB7322">
          <w:rPr>
            <w:rStyle w:val="Hyperlink"/>
            <w:noProof/>
          </w:rPr>
          <w:delText>d</w:delText>
        </w:r>
        <w:r>
          <w:rPr>
            <w:noProof/>
            <w:webHidden/>
          </w:rPr>
          <w:tab/>
        </w:r>
        <w:r w:rsidR="004C7F3D">
          <w:rPr>
            <w:noProof/>
            <w:webHidden/>
          </w:rPr>
          <w:delText>81</w:delText>
        </w:r>
      </w:del>
      <w:ins w:id="290" w:author="Itharaju, Narasimha (Contractor)" w:date="2020-12-10T08:58:00Z">
        <w:r w:rsidRPr="00EB7322">
          <w:rPr>
            <w:rStyle w:val="Hyperlink"/>
            <w:noProof/>
          </w:rPr>
          <w:t>sqsq</w:t>
        </w:r>
        <w:r>
          <w:rPr>
            <w:rStyle w:val="Hyperlink"/>
            <w:noProof/>
          </w:rPr>
          <w:t>084</w:t>
        </w:r>
        <w:r w:rsidRPr="00EB7322">
          <w:rPr>
            <w:rStyle w:val="Hyperlink"/>
            <w:noProof/>
          </w:rPr>
          <w:t>d</w:t>
        </w:r>
        <w:r>
          <w:rPr>
            <w:noProof/>
            <w:webHidden/>
          </w:rPr>
          <w:tab/>
        </w:r>
        <w:r w:rsidR="004C7F3D">
          <w:rPr>
            <w:noProof/>
            <w:webHidden/>
          </w:rPr>
          <w:t>82</w:t>
        </w:r>
      </w:ins>
      <w:r>
        <w:rPr>
          <w:noProof/>
        </w:rPr>
        <w:fldChar w:fldCharType="end"/>
      </w:r>
    </w:p>
    <w:p w14:paraId="1D614AEB" w14:textId="25CB7A26"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A67374" w:rsidRPr="005A3BA3">
        <w:rPr>
          <w:rStyle w:val="Hyperlink"/>
          <w:noProof/>
        </w:rPr>
        <w:t>2.</w:t>
      </w:r>
      <w:r w:rsidR="004C7F3D">
        <w:rPr>
          <w:rStyle w:val="Hyperlink"/>
          <w:noProof/>
        </w:rPr>
        <w:t>55</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del w:id="291" w:author="Itharaju, Narasimha (Contractor)" w:date="2020-12-10T08:58:00Z">
        <w:r w:rsidR="004C7F3D">
          <w:rPr>
            <w:noProof/>
            <w:webHidden/>
          </w:rPr>
          <w:delText>81</w:delText>
        </w:r>
      </w:del>
      <w:ins w:id="292" w:author="Itharaju, Narasimha (Contractor)" w:date="2020-12-10T08:58:00Z">
        <w:r w:rsidR="004C7F3D">
          <w:rPr>
            <w:noProof/>
            <w:webHidden/>
          </w:rPr>
          <w:t>82</w:t>
        </w:r>
      </w:ins>
      <w:r>
        <w:rPr>
          <w:noProof/>
        </w:rPr>
        <w:fldChar w:fldCharType="end"/>
      </w:r>
    </w:p>
    <w:p w14:paraId="3883EC9E" w14:textId="296B7E13"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A67374" w:rsidRPr="005A3BA3">
        <w:rPr>
          <w:rStyle w:val="Hyperlink"/>
          <w:noProof/>
        </w:rPr>
        <w:t>2.</w:t>
      </w:r>
      <w:r w:rsidR="004C7F3D">
        <w:rPr>
          <w:rStyle w:val="Hyperlink"/>
          <w:noProof/>
        </w:rPr>
        <w:t>55</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del w:id="293" w:author="Itharaju, Narasimha (Contractor)" w:date="2020-12-10T08:58:00Z">
        <w:r w:rsidR="004C7F3D">
          <w:rPr>
            <w:noProof/>
            <w:webHidden/>
          </w:rPr>
          <w:delText>81</w:delText>
        </w:r>
      </w:del>
      <w:ins w:id="294" w:author="Itharaju, Narasimha (Contractor)" w:date="2020-12-10T08:58:00Z">
        <w:r w:rsidR="004C7F3D">
          <w:rPr>
            <w:noProof/>
            <w:webHidden/>
          </w:rPr>
          <w:t>82</w:t>
        </w:r>
      </w:ins>
      <w:r>
        <w:rPr>
          <w:noProof/>
        </w:rPr>
        <w:fldChar w:fldCharType="end"/>
      </w:r>
    </w:p>
    <w:p w14:paraId="38193BAC" w14:textId="42219349"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A67374" w:rsidRPr="005A3BA3">
        <w:rPr>
          <w:rStyle w:val="Hyperlink"/>
          <w:noProof/>
        </w:rPr>
        <w:t>2.</w:t>
      </w:r>
      <w:r w:rsidR="004C7F3D">
        <w:rPr>
          <w:rStyle w:val="Hyperlink"/>
          <w:noProof/>
        </w:rPr>
        <w:t>55</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del w:id="295" w:author="Itharaju, Narasimha (Contractor)" w:date="2020-12-10T08:58:00Z">
        <w:r w:rsidR="004C7F3D">
          <w:rPr>
            <w:noProof/>
            <w:webHidden/>
          </w:rPr>
          <w:delText>81</w:delText>
        </w:r>
      </w:del>
      <w:ins w:id="296" w:author="Itharaju, Narasimha (Contractor)" w:date="2020-12-10T08:58:00Z">
        <w:r w:rsidR="004C7F3D">
          <w:rPr>
            <w:noProof/>
            <w:webHidden/>
          </w:rPr>
          <w:t>82</w:t>
        </w:r>
      </w:ins>
      <w:r>
        <w:rPr>
          <w:noProof/>
        </w:rPr>
        <w:fldChar w:fldCharType="end"/>
      </w:r>
    </w:p>
    <w:p w14:paraId="3B12F9E5" w14:textId="4CD5A539"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A67374" w:rsidRPr="005A3BA3">
        <w:rPr>
          <w:rStyle w:val="Hyperlink"/>
          <w:noProof/>
        </w:rPr>
        <w:t>2.</w:t>
      </w:r>
      <w:r w:rsidR="004C7F3D">
        <w:rPr>
          <w:rStyle w:val="Hyperlink"/>
          <w:noProof/>
        </w:rPr>
        <w:t>55</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del w:id="297" w:author="Itharaju, Narasimha (Contractor)" w:date="2020-12-10T08:58:00Z">
        <w:r w:rsidR="004C7F3D">
          <w:rPr>
            <w:noProof/>
            <w:webHidden/>
          </w:rPr>
          <w:delText>82</w:delText>
        </w:r>
      </w:del>
      <w:ins w:id="298" w:author="Itharaju, Narasimha (Contractor)" w:date="2020-12-10T08:58:00Z">
        <w:r w:rsidR="004C7F3D">
          <w:rPr>
            <w:noProof/>
            <w:webHidden/>
          </w:rPr>
          <w:t>83</w:t>
        </w:r>
      </w:ins>
      <w:r>
        <w:rPr>
          <w:noProof/>
        </w:rPr>
        <w:fldChar w:fldCharType="end"/>
      </w:r>
    </w:p>
    <w:p w14:paraId="620999CF" w14:textId="3968D16C" w:rsidR="00A67374" w:rsidRPr="00CD3484" w:rsidRDefault="00425817" w:rsidP="00A67374">
      <w:r>
        <w:fldChar w:fldCharType="begin"/>
      </w:r>
      <w:r>
        <w:instrText xml:space="preserve"> HYPERLINK \l "_Toc16692812" </w:instrText>
      </w:r>
      <w:r>
        <w:fldChar w:fldCharType="separate"/>
      </w:r>
      <w:r w:rsidR="00A67374" w:rsidRPr="005A3BA3">
        <w:rPr>
          <w:rStyle w:val="Hyperlink"/>
          <w:noProof/>
        </w:rPr>
        <w:t>2.</w:t>
      </w:r>
      <w:r w:rsidR="004C7F3D">
        <w:rPr>
          <w:rStyle w:val="Hyperlink"/>
          <w:noProof/>
        </w:rPr>
        <w:t>55</w:t>
      </w:r>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del w:id="299" w:author="Itharaju, Narasimha (Contractor)" w:date="2020-12-10T08:58:00Z">
        <w:r w:rsidR="004C7F3D">
          <w:rPr>
            <w:noProof/>
            <w:webHidden/>
          </w:rPr>
          <w:delText>82</w:delText>
        </w:r>
      </w:del>
      <w:ins w:id="300" w:author="Itharaju, Narasimha (Contractor)" w:date="2020-12-10T08:58:00Z">
        <w:r w:rsidR="004C7F3D">
          <w:rPr>
            <w:noProof/>
            <w:webHidden/>
          </w:rPr>
          <w:t>83</w:t>
        </w:r>
      </w:ins>
      <w:r>
        <w:rPr>
          <w:noProof/>
        </w:rPr>
        <w:fldChar w:fldCharType="end"/>
      </w:r>
    </w:p>
    <w:p w14:paraId="37ACC63B" w14:textId="77777777" w:rsidR="00A67374" w:rsidRPr="00D5310B" w:rsidRDefault="00A67374" w:rsidP="00A6737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p>
    <w:p w14:paraId="7A3D9AEC" w14:textId="2CE7EF73" w:rsidR="00A67374" w:rsidRDefault="00A67374" w:rsidP="00A6737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w:t>
      </w:r>
      <w:r w:rsidR="004C7F3D">
        <w:rPr>
          <w:rStyle w:val="Hyperlink"/>
          <w:noProof/>
        </w:rPr>
        <w:t>56</w:t>
      </w:r>
      <w:r>
        <w:rPr>
          <w:rFonts w:asciiTheme="minorHAnsi" w:eastAsiaTheme="minorEastAsia" w:hAnsiTheme="minorHAnsi" w:cstheme="minorBidi"/>
          <w:noProof/>
          <w:sz w:val="22"/>
          <w:szCs w:val="22"/>
        </w:rPr>
        <w:tab/>
      </w:r>
      <w:del w:id="301" w:author="Itharaju, Narasimha (Contractor)" w:date="2020-12-10T08:58:00Z">
        <w:r w:rsidRPr="00EB7322">
          <w:rPr>
            <w:rStyle w:val="Hyperlink"/>
            <w:noProof/>
          </w:rPr>
          <w:delText>sqsq</w:delText>
        </w:r>
        <w:r>
          <w:rPr>
            <w:rStyle w:val="Hyperlink"/>
            <w:noProof/>
          </w:rPr>
          <w:delText>084</w:delText>
        </w:r>
        <w:r w:rsidRPr="00EB7322">
          <w:rPr>
            <w:rStyle w:val="Hyperlink"/>
            <w:noProof/>
          </w:rPr>
          <w:delText>d</w:delText>
        </w:r>
        <w:r>
          <w:rPr>
            <w:noProof/>
            <w:webHidden/>
          </w:rPr>
          <w:tab/>
        </w:r>
        <w:r w:rsidR="004C7F3D">
          <w:rPr>
            <w:noProof/>
            <w:webHidden/>
          </w:rPr>
          <w:delText>82</w:delText>
        </w:r>
      </w:del>
      <w:ins w:id="302" w:author="Itharaju, Narasimha (Contractor)" w:date="2020-12-10T08:58:00Z">
        <w:r w:rsidRPr="00EB7322">
          <w:rPr>
            <w:rStyle w:val="Hyperlink"/>
            <w:noProof/>
          </w:rPr>
          <w:t>sqsq</w:t>
        </w:r>
        <w:r>
          <w:rPr>
            <w:rStyle w:val="Hyperlink"/>
            <w:noProof/>
          </w:rPr>
          <w:t>085</w:t>
        </w:r>
        <w:r w:rsidRPr="00EB7322">
          <w:rPr>
            <w:rStyle w:val="Hyperlink"/>
            <w:noProof/>
          </w:rPr>
          <w:t>d</w:t>
        </w:r>
        <w:r>
          <w:rPr>
            <w:noProof/>
            <w:webHidden/>
          </w:rPr>
          <w:tab/>
        </w:r>
        <w:r w:rsidR="004C7F3D">
          <w:rPr>
            <w:noProof/>
            <w:webHidden/>
          </w:rPr>
          <w:t>84</w:t>
        </w:r>
      </w:ins>
      <w:r>
        <w:rPr>
          <w:noProof/>
        </w:rPr>
        <w:fldChar w:fldCharType="end"/>
      </w:r>
    </w:p>
    <w:p w14:paraId="286D599B" w14:textId="7424C44D"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A67374" w:rsidRPr="005A3BA3">
        <w:rPr>
          <w:rStyle w:val="Hyperlink"/>
          <w:noProof/>
        </w:rPr>
        <w:t>2.</w:t>
      </w:r>
      <w:r w:rsidR="004C7F3D">
        <w:rPr>
          <w:rStyle w:val="Hyperlink"/>
          <w:noProof/>
        </w:rPr>
        <w:t>56</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del w:id="303" w:author="Itharaju, Narasimha (Contractor)" w:date="2020-12-10T08:58:00Z">
        <w:r w:rsidR="004C7F3D">
          <w:rPr>
            <w:noProof/>
            <w:webHidden/>
          </w:rPr>
          <w:delText>82</w:delText>
        </w:r>
      </w:del>
      <w:ins w:id="304" w:author="Itharaju, Narasimha (Contractor)" w:date="2020-12-10T08:58:00Z">
        <w:r w:rsidR="004C7F3D">
          <w:rPr>
            <w:noProof/>
            <w:webHidden/>
          </w:rPr>
          <w:t>84</w:t>
        </w:r>
      </w:ins>
      <w:r>
        <w:rPr>
          <w:noProof/>
        </w:rPr>
        <w:fldChar w:fldCharType="end"/>
      </w:r>
    </w:p>
    <w:p w14:paraId="06134B2E" w14:textId="28E69D09"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A67374" w:rsidRPr="005A3BA3">
        <w:rPr>
          <w:rStyle w:val="Hyperlink"/>
          <w:noProof/>
        </w:rPr>
        <w:t>2.</w:t>
      </w:r>
      <w:r w:rsidR="004C7F3D">
        <w:rPr>
          <w:rStyle w:val="Hyperlink"/>
          <w:noProof/>
        </w:rPr>
        <w:t>56</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del w:id="305" w:author="Itharaju, Narasimha (Contractor)" w:date="2020-12-10T08:58:00Z">
        <w:r w:rsidR="004C7F3D">
          <w:rPr>
            <w:noProof/>
            <w:webHidden/>
          </w:rPr>
          <w:delText>82</w:delText>
        </w:r>
      </w:del>
      <w:ins w:id="306" w:author="Itharaju, Narasimha (Contractor)" w:date="2020-12-10T08:58:00Z">
        <w:r w:rsidR="004C7F3D">
          <w:rPr>
            <w:noProof/>
            <w:webHidden/>
          </w:rPr>
          <w:t>84</w:t>
        </w:r>
      </w:ins>
      <w:r>
        <w:rPr>
          <w:noProof/>
        </w:rPr>
        <w:fldChar w:fldCharType="end"/>
      </w:r>
    </w:p>
    <w:p w14:paraId="2D37DC35" w14:textId="74FEEAF0"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A67374" w:rsidRPr="005A3BA3">
        <w:rPr>
          <w:rStyle w:val="Hyperlink"/>
          <w:noProof/>
        </w:rPr>
        <w:t>2.</w:t>
      </w:r>
      <w:r w:rsidR="004C7F3D">
        <w:rPr>
          <w:rStyle w:val="Hyperlink"/>
          <w:noProof/>
        </w:rPr>
        <w:t>56</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del w:id="307" w:author="Itharaju, Narasimha (Contractor)" w:date="2020-12-10T08:58:00Z">
        <w:r w:rsidR="004C7F3D">
          <w:rPr>
            <w:noProof/>
            <w:webHidden/>
          </w:rPr>
          <w:delText>82</w:delText>
        </w:r>
      </w:del>
      <w:ins w:id="308" w:author="Itharaju, Narasimha (Contractor)" w:date="2020-12-10T08:58:00Z">
        <w:r w:rsidR="004C7F3D">
          <w:rPr>
            <w:noProof/>
            <w:webHidden/>
          </w:rPr>
          <w:t>84</w:t>
        </w:r>
      </w:ins>
      <w:r>
        <w:rPr>
          <w:noProof/>
        </w:rPr>
        <w:fldChar w:fldCharType="end"/>
      </w:r>
    </w:p>
    <w:p w14:paraId="5307B572" w14:textId="4B5AAB9E"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A67374" w:rsidRPr="005A3BA3">
        <w:rPr>
          <w:rStyle w:val="Hyperlink"/>
          <w:noProof/>
        </w:rPr>
        <w:t>2.</w:t>
      </w:r>
      <w:r w:rsidR="004C7F3D">
        <w:rPr>
          <w:rStyle w:val="Hyperlink"/>
          <w:noProof/>
        </w:rPr>
        <w:t>56</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del w:id="309" w:author="Itharaju, Narasimha (Contractor)" w:date="2020-12-10T08:58:00Z">
        <w:r w:rsidR="004C7F3D">
          <w:rPr>
            <w:noProof/>
            <w:webHidden/>
          </w:rPr>
          <w:delText>83</w:delText>
        </w:r>
      </w:del>
      <w:ins w:id="310" w:author="Itharaju, Narasimha (Contractor)" w:date="2020-12-10T08:58:00Z">
        <w:r w:rsidR="004C7F3D">
          <w:rPr>
            <w:noProof/>
            <w:webHidden/>
          </w:rPr>
          <w:t>85</w:t>
        </w:r>
      </w:ins>
      <w:r>
        <w:rPr>
          <w:noProof/>
        </w:rPr>
        <w:fldChar w:fldCharType="end"/>
      </w:r>
    </w:p>
    <w:p w14:paraId="69C8A83C" w14:textId="7AA1EEE6" w:rsidR="00A67374" w:rsidRPr="00CD3484" w:rsidRDefault="00425817" w:rsidP="00A67374">
      <w:pPr>
        <w:rPr>
          <w:del w:id="311" w:author="Itharaju, Narasimha (Contractor)" w:date="2020-12-10T08:58:00Z"/>
        </w:rPr>
      </w:pPr>
      <w:r>
        <w:fldChar w:fldCharType="begin"/>
      </w:r>
      <w:r>
        <w:instrText xml:space="preserve"> HYPERLINK \l "_Toc16692812" </w:instrText>
      </w:r>
      <w:r>
        <w:fldChar w:fldCharType="separate"/>
      </w:r>
      <w:r w:rsidR="00A67374" w:rsidRPr="005A3BA3">
        <w:rPr>
          <w:rStyle w:val="Hyperlink"/>
          <w:noProof/>
        </w:rPr>
        <w:t>2.</w:t>
      </w:r>
      <w:r w:rsidR="004C7F3D">
        <w:rPr>
          <w:rStyle w:val="Hyperlink"/>
          <w:noProof/>
        </w:rPr>
        <w:t>56</w:t>
      </w:r>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del w:id="312" w:author="Itharaju, Narasimha (Contractor)" w:date="2020-12-10T08:58:00Z">
        <w:r w:rsidR="004C7F3D">
          <w:rPr>
            <w:noProof/>
            <w:webHidden/>
          </w:rPr>
          <w:delText>83</w:delText>
        </w:r>
      </w:del>
      <w:ins w:id="313" w:author="Itharaju, Narasimha (Contractor)" w:date="2020-12-10T08:58:00Z">
        <w:r w:rsidR="004C7F3D">
          <w:rPr>
            <w:noProof/>
            <w:webHidden/>
          </w:rPr>
          <w:t>8</w:t>
        </w:r>
        <w:r w:rsidR="00A67374">
          <w:rPr>
            <w:noProof/>
            <w:webHidden/>
          </w:rPr>
          <w:t>5</w:t>
        </w:r>
      </w:ins>
      <w:r>
        <w:rPr>
          <w:noProof/>
        </w:rPr>
        <w:fldChar w:fldCharType="end"/>
      </w:r>
    </w:p>
    <w:p w14:paraId="51EAED1F" w14:textId="77777777" w:rsidR="00A67374" w:rsidRPr="002E37D9" w:rsidRDefault="00A67374" w:rsidP="00A67374">
      <w:pPr>
        <w:rPr>
          <w:rFonts w:eastAsiaTheme="minorEastAsia"/>
        </w:rPr>
      </w:pPr>
    </w:p>
    <w:p w14:paraId="3C97AA9C" w14:textId="77777777" w:rsidR="00A67374" w:rsidRPr="00D5310B" w:rsidRDefault="00A67374" w:rsidP="00A67374">
      <w:pPr>
        <w:pStyle w:val="TOC2"/>
        <w:tabs>
          <w:tab w:val="left" w:pos="880"/>
          <w:tab w:val="right" w:leader="dot" w:pos="8630"/>
        </w:tabs>
        <w:ind w:left="0"/>
        <w:rPr>
          <w:rStyle w:val="Hyperlink"/>
          <w:noProof/>
          <w:color w:val="auto"/>
          <w:u w:val="none"/>
        </w:rPr>
      </w:pPr>
      <w:r>
        <w:fldChar w:fldCharType="begin"/>
      </w:r>
      <w:r>
        <w:instrText xml:space="preserve"> HYPERLINK \l "_Toc16692807" </w:instrText>
      </w:r>
      <w:r>
        <w:fldChar w:fldCharType="separate"/>
      </w:r>
    </w:p>
    <w:p w14:paraId="2178EF2D" w14:textId="4D8E183D" w:rsidR="00A67374" w:rsidRDefault="00A67374" w:rsidP="00A67374">
      <w:pPr>
        <w:pStyle w:val="TOC2"/>
        <w:tabs>
          <w:tab w:val="left" w:pos="880"/>
          <w:tab w:val="right" w:leader="dot" w:pos="8630"/>
        </w:tabs>
        <w:rPr>
          <w:rFonts w:asciiTheme="minorHAnsi" w:eastAsiaTheme="minorEastAsia" w:hAnsiTheme="minorHAnsi" w:cstheme="minorBidi"/>
          <w:noProof/>
          <w:sz w:val="22"/>
          <w:szCs w:val="22"/>
        </w:rPr>
      </w:pPr>
      <w:r>
        <w:rPr>
          <w:rStyle w:val="Hyperlink"/>
          <w:noProof/>
        </w:rPr>
        <w:t>2.5</w:t>
      </w:r>
      <w:r w:rsidR="00E62DD7">
        <w:rPr>
          <w:rStyle w:val="Hyperlink"/>
          <w:noProof/>
        </w:rPr>
        <w:t>7</w:t>
      </w:r>
      <w:r>
        <w:rPr>
          <w:rFonts w:asciiTheme="minorHAnsi" w:eastAsiaTheme="minorEastAsia" w:hAnsiTheme="minorHAnsi" w:cstheme="minorBidi"/>
          <w:noProof/>
          <w:sz w:val="22"/>
          <w:szCs w:val="22"/>
        </w:rPr>
        <w:tab/>
      </w:r>
      <w:del w:id="314" w:author="Itharaju, Narasimha (Contractor)" w:date="2020-12-10T08:58:00Z">
        <w:r w:rsidRPr="00EB7322">
          <w:rPr>
            <w:rStyle w:val="Hyperlink"/>
            <w:noProof/>
          </w:rPr>
          <w:delText>sqsq</w:delText>
        </w:r>
        <w:r>
          <w:rPr>
            <w:rStyle w:val="Hyperlink"/>
            <w:noProof/>
          </w:rPr>
          <w:delText>085</w:delText>
        </w:r>
        <w:r w:rsidRPr="00EB7322">
          <w:rPr>
            <w:rStyle w:val="Hyperlink"/>
            <w:noProof/>
          </w:rPr>
          <w:delText>d</w:delText>
        </w:r>
        <w:r>
          <w:rPr>
            <w:noProof/>
            <w:webHidden/>
          </w:rPr>
          <w:tab/>
        </w:r>
        <w:r w:rsidR="004C7F3D">
          <w:rPr>
            <w:noProof/>
            <w:webHidden/>
          </w:rPr>
          <w:delText>84</w:delText>
        </w:r>
      </w:del>
      <w:ins w:id="315" w:author="Itharaju, Narasimha (Contractor)" w:date="2020-12-10T08:58:00Z">
        <w:r w:rsidRPr="00EB7322">
          <w:rPr>
            <w:rStyle w:val="Hyperlink"/>
            <w:noProof/>
          </w:rPr>
          <w:t>sqsq</w:t>
        </w:r>
        <w:r>
          <w:rPr>
            <w:rStyle w:val="Hyperlink"/>
            <w:noProof/>
          </w:rPr>
          <w:t>086</w:t>
        </w:r>
        <w:r w:rsidRPr="00EB7322">
          <w:rPr>
            <w:rStyle w:val="Hyperlink"/>
            <w:noProof/>
          </w:rPr>
          <w:t>d</w:t>
        </w:r>
        <w:r>
          <w:rPr>
            <w:noProof/>
            <w:webHidden/>
          </w:rPr>
          <w:tab/>
        </w:r>
        <w:r w:rsidR="004C7F3D">
          <w:rPr>
            <w:noProof/>
            <w:webHidden/>
          </w:rPr>
          <w:t>85</w:t>
        </w:r>
      </w:ins>
      <w:r>
        <w:rPr>
          <w:noProof/>
        </w:rPr>
        <w:fldChar w:fldCharType="end"/>
      </w:r>
    </w:p>
    <w:p w14:paraId="377C5648" w14:textId="680FE64D"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"_Toc16692808" </w:instrText>
      </w:r>
      <w:r>
        <w:fldChar w:fldCharType="separate"/>
      </w:r>
      <w:r w:rsidR="00A67374" w:rsidRPr="005A3BA3">
        <w:rPr>
          <w:rStyle w:val="Hyperlink"/>
          <w:noProof/>
        </w:rPr>
        <w:t>2.</w:t>
      </w:r>
      <w:r w:rsidR="00A67374">
        <w:rPr>
          <w:rStyle w:val="Hyperlink"/>
          <w:noProof/>
        </w:rPr>
        <w:t>5</w:t>
      </w:r>
      <w:r w:rsidR="00E62DD7">
        <w:rPr>
          <w:rStyle w:val="Hyperlink"/>
          <w:noProof/>
        </w:rPr>
        <w:t>7</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del w:id="316" w:author="Itharaju, Narasimha (Contractor)" w:date="2020-12-10T08:58:00Z">
        <w:r w:rsidR="004C7F3D">
          <w:rPr>
            <w:noProof/>
            <w:webHidden/>
          </w:rPr>
          <w:delText>84</w:delText>
        </w:r>
      </w:del>
      <w:ins w:id="317" w:author="Itharaju, Narasimha (Contractor)" w:date="2020-12-10T08:58:00Z">
        <w:r w:rsidR="004C7F3D">
          <w:rPr>
            <w:noProof/>
            <w:webHidden/>
          </w:rPr>
          <w:t>85</w:t>
        </w:r>
      </w:ins>
      <w:r>
        <w:rPr>
          <w:noProof/>
        </w:rPr>
        <w:fldChar w:fldCharType="end"/>
      </w:r>
    </w:p>
    <w:p w14:paraId="3806E631" w14:textId="2189F61E"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"_Toc16692809" </w:instrText>
      </w:r>
      <w:r>
        <w:fldChar w:fldCharType="separate"/>
      </w:r>
      <w:r w:rsidR="00A67374" w:rsidRPr="005A3BA3">
        <w:rPr>
          <w:rStyle w:val="Hyperlink"/>
          <w:noProof/>
        </w:rPr>
        <w:t>2.</w:t>
      </w:r>
      <w:r w:rsidR="00A67374">
        <w:rPr>
          <w:rStyle w:val="Hyperlink"/>
          <w:noProof/>
        </w:rPr>
        <w:t>5</w:t>
      </w:r>
      <w:r w:rsidR="00E62DD7">
        <w:rPr>
          <w:rStyle w:val="Hyperlink"/>
          <w:noProof/>
        </w:rPr>
        <w:t>7</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del w:id="318" w:author="Itharaju, Narasimha (Contractor)" w:date="2020-12-10T08:58:00Z">
        <w:r w:rsidR="004C7F3D">
          <w:rPr>
            <w:noProof/>
            <w:webHidden/>
          </w:rPr>
          <w:delText>84</w:delText>
        </w:r>
      </w:del>
      <w:ins w:id="319" w:author="Itharaju, Narasimha (Contractor)" w:date="2020-12-10T08:58:00Z">
        <w:r w:rsidR="004C7F3D">
          <w:rPr>
            <w:noProof/>
            <w:webHidden/>
          </w:rPr>
          <w:t>85</w:t>
        </w:r>
      </w:ins>
      <w:r>
        <w:rPr>
          <w:noProof/>
        </w:rPr>
        <w:fldChar w:fldCharType="end"/>
      </w:r>
    </w:p>
    <w:p w14:paraId="7BB9BE10" w14:textId="3BB8B661"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"_Toc16692810" </w:instrText>
      </w:r>
      <w:r>
        <w:fldChar w:fldCharType="separate"/>
      </w:r>
      <w:r w:rsidR="00A67374" w:rsidRPr="005A3BA3">
        <w:rPr>
          <w:rStyle w:val="Hyperlink"/>
          <w:noProof/>
        </w:rPr>
        <w:t>2.</w:t>
      </w:r>
      <w:r w:rsidR="00A67374">
        <w:rPr>
          <w:rStyle w:val="Hyperlink"/>
          <w:noProof/>
        </w:rPr>
        <w:t>5</w:t>
      </w:r>
      <w:r w:rsidR="00E62DD7">
        <w:rPr>
          <w:rStyle w:val="Hyperlink"/>
          <w:noProof/>
        </w:rPr>
        <w:t>7</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del w:id="320" w:author="Itharaju, Narasimha (Contractor)" w:date="2020-12-10T08:58:00Z">
        <w:r w:rsidR="004C7F3D">
          <w:rPr>
            <w:noProof/>
            <w:webHidden/>
          </w:rPr>
          <w:delText>84</w:delText>
        </w:r>
      </w:del>
      <w:ins w:id="321" w:author="Itharaju, Narasimha (Contractor)" w:date="2020-12-10T08:58:00Z">
        <w:r w:rsidR="004C7F3D">
          <w:rPr>
            <w:noProof/>
            <w:webHidden/>
          </w:rPr>
          <w:t>86</w:t>
        </w:r>
      </w:ins>
      <w:r>
        <w:rPr>
          <w:noProof/>
        </w:rPr>
        <w:fldChar w:fldCharType="end"/>
      </w:r>
    </w:p>
    <w:p w14:paraId="1FBD6AF8" w14:textId="0F05E5DE" w:rsidR="00A67374" w:rsidRDefault="00425817" w:rsidP="00A67374">
      <w:pPr>
        <w:pStyle w:val="TOC3"/>
        <w:tabs>
          <w:tab w:val="left" w:pos="1320"/>
          <w:tab w:val="right" w:leader="dot" w:pos="8630"/>
        </w:tabs>
        <w:rPr>
          <w:rFonts w:asciiTheme="minorHAnsi" w:eastAsiaTheme="minorEastAsia" w:hAnsiTheme="minorHAnsi" w:cstheme="minorBidi"/>
          <w:noProof/>
          <w:sz w:val="22"/>
          <w:szCs w:val="22"/>
        </w:rPr>
      </w:pPr>
      <w:r>
        <w:fldChar w:fldCharType="begin"/>
      </w:r>
      <w:r>
        <w:instrText xml:space="preserve"> HYPERLINK \l "_Toc16692811" </w:instrText>
      </w:r>
      <w:r>
        <w:fldChar w:fldCharType="separate"/>
      </w:r>
      <w:r w:rsidR="00A67374" w:rsidRPr="005A3BA3">
        <w:rPr>
          <w:rStyle w:val="Hyperlink"/>
          <w:noProof/>
        </w:rPr>
        <w:t>2.</w:t>
      </w:r>
      <w:r w:rsidR="00A67374">
        <w:rPr>
          <w:rStyle w:val="Hyperlink"/>
          <w:noProof/>
        </w:rPr>
        <w:t>5</w:t>
      </w:r>
      <w:r w:rsidR="00E62DD7">
        <w:rPr>
          <w:rStyle w:val="Hyperlink"/>
          <w:noProof/>
        </w:rPr>
        <w:t>7</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del w:id="322" w:author="Itharaju, Narasimha (Contractor)" w:date="2020-12-10T08:58:00Z">
        <w:r w:rsidR="004C7F3D">
          <w:rPr>
            <w:noProof/>
            <w:webHidden/>
          </w:rPr>
          <w:delText>85</w:delText>
        </w:r>
      </w:del>
      <w:ins w:id="323" w:author="Itharaju, Narasimha (Contractor)" w:date="2020-12-10T08:58:00Z">
        <w:r w:rsidR="004C7F3D">
          <w:rPr>
            <w:noProof/>
            <w:webHidden/>
          </w:rPr>
          <w:t>86</w:t>
        </w:r>
      </w:ins>
      <w:r>
        <w:rPr>
          <w:noProof/>
        </w:rPr>
        <w:fldChar w:fldCharType="end"/>
      </w:r>
    </w:p>
    <w:p w14:paraId="40BD6903" w14:textId="1D97E68D" w:rsidR="00A67374" w:rsidRPr="00CD3484" w:rsidRDefault="00425817" w:rsidP="00A67374">
      <w:r>
        <w:fldChar w:fldCharType="begin"/>
      </w:r>
      <w:r>
        <w:instrText xml:space="preserve"> HYPERLINK \l "_Toc16692812" </w:instrText>
      </w:r>
      <w:r>
        <w:fldChar w:fldCharType="separate"/>
      </w:r>
      <w:r w:rsidR="00A67374" w:rsidRPr="005A3BA3">
        <w:rPr>
          <w:rStyle w:val="Hyperlink"/>
          <w:noProof/>
        </w:rPr>
        <w:t>2.</w:t>
      </w:r>
      <w:ins w:id="324" w:author="Itharaju, Narasimha (Contractor)" w:date="2020-12-10T08:58:00Z">
        <w:r w:rsidR="004C7F3D">
          <w:rPr>
            <w:rStyle w:val="Hyperlink"/>
            <w:noProof/>
          </w:rPr>
          <w:t>5</w:t>
        </w:r>
        <w:r w:rsidR="009529C2">
          <w:rPr>
            <w:rStyle w:val="Hyperlink"/>
            <w:noProof/>
          </w:rPr>
          <w:t>7</w:t>
        </w:r>
      </w:ins>
      <w:del w:id="325" w:author="Itharaju, Narasimha (Contractor)" w:date="2020-12-10T08:58:00Z">
        <w:r w:rsidR="00A67374">
          <w:rPr>
            <w:rStyle w:val="Hyperlink"/>
            <w:noProof/>
          </w:rPr>
          <w:delText>51</w:delText>
        </w:r>
      </w:del>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del w:id="326" w:author="Itharaju, Narasimha (Contractor)" w:date="2020-12-10T08:58:00Z">
        <w:r w:rsidR="004C7F3D">
          <w:rPr>
            <w:noProof/>
            <w:webHidden/>
          </w:rPr>
          <w:delText>8</w:delText>
        </w:r>
        <w:r w:rsidR="00A67374">
          <w:rPr>
            <w:noProof/>
            <w:webHidden/>
          </w:rPr>
          <w:delText>5</w:delText>
        </w:r>
      </w:del>
      <w:ins w:id="327" w:author="Itharaju, Narasimha (Contractor)" w:date="2020-12-10T08:58:00Z">
        <w:r w:rsidR="004C7F3D">
          <w:rPr>
            <w:noProof/>
            <w:webHidden/>
          </w:rPr>
          <w:t>86</w:t>
        </w:r>
      </w:ins>
      <w:r>
        <w:rPr>
          <w:noProof/>
        </w:rPr>
        <w:fldChar w:fldCharType="end"/>
      </w:r>
    </w:p>
    <w:p w14:paraId="70DFFDCB" w14:textId="77777777" w:rsidR="00A67374" w:rsidRPr="00D5310B" w:rsidRDefault="00A67374" w:rsidP="00A67374">
      <w:pPr>
        <w:pStyle w:val="TOC2"/>
        <w:tabs>
          <w:tab w:val="left" w:pos="880"/>
          <w:tab w:val="right" w:leader="dot" w:pos="8630"/>
        </w:tabs>
        <w:ind w:left="0"/>
        <w:rPr>
          <w:ins w:id="328" w:author="Itharaju, Narasimha (Contractor)" w:date="2020-12-10T08:58:00Z"/>
          <w:rStyle w:val="Hyperlink"/>
          <w:noProof/>
          <w:color w:val="auto"/>
          <w:u w:val="none"/>
        </w:rPr>
      </w:pPr>
      <w:ins w:id="329" w:author="Itharaju, Narasimha (Contractor)" w:date="2020-12-10T08:58:00Z">
        <w:r>
          <w:fldChar w:fldCharType="begin"/>
        </w:r>
        <w:r>
          <w:instrText xml:space="preserve"> HYPERLINK \l "_Toc16692807" </w:instrText>
        </w:r>
        <w:r>
          <w:fldChar w:fldCharType="separate"/>
        </w:r>
      </w:ins>
    </w:p>
    <w:p w14:paraId="5C183A92" w14:textId="77777777" w:rsidR="00A67374" w:rsidRDefault="00A67374" w:rsidP="00A67374">
      <w:pPr>
        <w:pStyle w:val="TOC2"/>
        <w:tabs>
          <w:tab w:val="left" w:pos="880"/>
          <w:tab w:val="right" w:leader="dot" w:pos="8630"/>
        </w:tabs>
        <w:rPr>
          <w:ins w:id="330" w:author="Itharaju, Narasimha (Contractor)" w:date="2020-12-10T08:58:00Z"/>
          <w:rFonts w:asciiTheme="minorHAnsi" w:eastAsiaTheme="minorEastAsia" w:hAnsiTheme="minorHAnsi" w:cstheme="minorBidi"/>
          <w:noProof/>
          <w:sz w:val="22"/>
          <w:szCs w:val="22"/>
        </w:rPr>
      </w:pPr>
      <w:ins w:id="331" w:author="Itharaju, Narasimha (Contractor)" w:date="2020-12-10T08:58:00Z">
        <w:r>
          <w:rPr>
            <w:rStyle w:val="Hyperlink"/>
            <w:noProof/>
          </w:rPr>
          <w:t>2.5</w:t>
        </w:r>
        <w:r w:rsidR="009529C2">
          <w:rPr>
            <w:rStyle w:val="Hyperlink"/>
            <w:noProof/>
          </w:rPr>
          <w:t>8</w:t>
        </w:r>
        <w:r w:rsidRPr="00EB7322">
          <w:rPr>
            <w:rStyle w:val="Hyperlink"/>
            <w:noProof/>
          </w:rPr>
          <w:t>sqsq</w:t>
        </w:r>
        <w:r>
          <w:rPr>
            <w:rStyle w:val="Hyperlink"/>
            <w:noProof/>
          </w:rPr>
          <w:t>086</w:t>
        </w:r>
        <w:r w:rsidRPr="00EB7322">
          <w:rPr>
            <w:rStyle w:val="Hyperlink"/>
            <w:noProof/>
          </w:rPr>
          <w:t>d</w:t>
        </w:r>
        <w:r>
          <w:rPr>
            <w:noProof/>
            <w:webHidden/>
          </w:rPr>
          <w:tab/>
        </w:r>
        <w:r w:rsidR="004C7F3D">
          <w:rPr>
            <w:noProof/>
            <w:webHidden/>
          </w:rPr>
          <w:t>85</w:t>
        </w:r>
        <w:r>
          <w:rPr>
            <w:noProof/>
          </w:rPr>
          <w:fldChar w:fldCharType="end"/>
        </w:r>
      </w:ins>
    </w:p>
    <w:p w14:paraId="288BED8C" w14:textId="77777777" w:rsidR="00A67374" w:rsidRDefault="00F270E9" w:rsidP="00A67374">
      <w:pPr>
        <w:pStyle w:val="TOC3"/>
        <w:tabs>
          <w:tab w:val="left" w:pos="1320"/>
          <w:tab w:val="right" w:leader="dot" w:pos="8630"/>
        </w:tabs>
        <w:rPr>
          <w:ins w:id="332" w:author="Itharaju, Narasimha (Contractor)" w:date="2020-12-10T08:58:00Z"/>
          <w:rFonts w:asciiTheme="minorHAnsi" w:eastAsiaTheme="minorEastAsia" w:hAnsiTheme="minorHAnsi" w:cstheme="minorBidi"/>
          <w:noProof/>
          <w:sz w:val="22"/>
          <w:szCs w:val="22"/>
        </w:rPr>
      </w:pPr>
      <w:ins w:id="333" w:author="Itharaju, Narasimha (Contractor)" w:date="2020-12-10T08:58:00Z">
        <w:r>
          <w:fldChar w:fldCharType="begin"/>
        </w:r>
        <w:r>
          <w:instrText xml:space="preserve"> HYPERLINK \l "_Toc16692808" </w:instrText>
        </w:r>
        <w:r>
          <w:fldChar w:fldCharType="separate"/>
        </w:r>
        <w:r w:rsidR="00A67374" w:rsidRPr="005A3BA3">
          <w:rPr>
            <w:rStyle w:val="Hyperlink"/>
            <w:noProof/>
          </w:rPr>
          <w:t>2.</w:t>
        </w:r>
        <w:r w:rsidR="00A67374">
          <w:rPr>
            <w:rStyle w:val="Hyperlink"/>
            <w:noProof/>
          </w:rPr>
          <w:t>5</w:t>
        </w:r>
        <w:r w:rsidR="009529C2">
          <w:rPr>
            <w:rStyle w:val="Hyperlink"/>
            <w:noProof/>
          </w:rPr>
          <w:t>8</w:t>
        </w:r>
        <w:r w:rsidR="00A67374" w:rsidRPr="005A3BA3">
          <w:rPr>
            <w:rStyle w:val="Hyperlink"/>
            <w:noProof/>
          </w:rPr>
          <w:t>.1</w:t>
        </w:r>
        <w:r w:rsidR="00A67374">
          <w:rPr>
            <w:rFonts w:asciiTheme="minorHAnsi" w:eastAsiaTheme="minorEastAsia" w:hAnsiTheme="minorHAnsi" w:cstheme="minorBidi"/>
            <w:noProof/>
            <w:sz w:val="22"/>
            <w:szCs w:val="22"/>
          </w:rPr>
          <w:tab/>
        </w:r>
        <w:r w:rsidR="00A67374" w:rsidRPr="005A3BA3">
          <w:rPr>
            <w:rStyle w:val="Hyperlink"/>
            <w:noProof/>
          </w:rPr>
          <w:t>Overview</w:t>
        </w:r>
        <w:r w:rsidR="00A67374">
          <w:rPr>
            <w:noProof/>
            <w:webHidden/>
          </w:rPr>
          <w:tab/>
        </w:r>
        <w:r w:rsidR="004C7F3D">
          <w:rPr>
            <w:noProof/>
            <w:webHidden/>
          </w:rPr>
          <w:t>85</w:t>
        </w:r>
        <w:r>
          <w:rPr>
            <w:noProof/>
          </w:rPr>
          <w:fldChar w:fldCharType="end"/>
        </w:r>
      </w:ins>
    </w:p>
    <w:p w14:paraId="1B24ED07" w14:textId="77777777" w:rsidR="00A67374" w:rsidRDefault="00F270E9" w:rsidP="00A67374">
      <w:pPr>
        <w:pStyle w:val="TOC3"/>
        <w:tabs>
          <w:tab w:val="left" w:pos="1320"/>
          <w:tab w:val="right" w:leader="dot" w:pos="8630"/>
        </w:tabs>
        <w:rPr>
          <w:ins w:id="334" w:author="Itharaju, Narasimha (Contractor)" w:date="2020-12-10T08:58:00Z"/>
          <w:rFonts w:asciiTheme="minorHAnsi" w:eastAsiaTheme="minorEastAsia" w:hAnsiTheme="minorHAnsi" w:cstheme="minorBidi"/>
          <w:noProof/>
          <w:sz w:val="22"/>
          <w:szCs w:val="22"/>
        </w:rPr>
      </w:pPr>
      <w:ins w:id="335" w:author="Itharaju, Narasimha (Contractor)" w:date="2020-12-10T08:58:00Z">
        <w:r>
          <w:fldChar w:fldCharType="begin"/>
        </w:r>
        <w:r>
          <w:instrText xml:space="preserve"> HYPERLINK \l "_Toc16692809" </w:instrText>
        </w:r>
        <w:r>
          <w:fldChar w:fldCharType="separate"/>
        </w:r>
        <w:r w:rsidR="00A67374" w:rsidRPr="005A3BA3">
          <w:rPr>
            <w:rStyle w:val="Hyperlink"/>
            <w:noProof/>
          </w:rPr>
          <w:t>2.</w:t>
        </w:r>
        <w:r w:rsidR="00A67374">
          <w:rPr>
            <w:rStyle w:val="Hyperlink"/>
            <w:noProof/>
          </w:rPr>
          <w:t>5</w:t>
        </w:r>
        <w:r w:rsidR="009529C2">
          <w:rPr>
            <w:rStyle w:val="Hyperlink"/>
            <w:noProof/>
          </w:rPr>
          <w:t>8</w:t>
        </w:r>
        <w:r w:rsidR="00A67374" w:rsidRPr="005A3BA3">
          <w:rPr>
            <w:rStyle w:val="Hyperlink"/>
            <w:noProof/>
          </w:rPr>
          <w:t>.2</w:t>
        </w:r>
        <w:r w:rsidR="00A67374">
          <w:rPr>
            <w:rFonts w:asciiTheme="minorHAnsi" w:eastAsiaTheme="minorEastAsia" w:hAnsiTheme="minorHAnsi" w:cstheme="minorBidi"/>
            <w:noProof/>
            <w:sz w:val="22"/>
            <w:szCs w:val="22"/>
          </w:rPr>
          <w:tab/>
        </w:r>
        <w:r w:rsidR="00A67374" w:rsidRPr="005A3BA3">
          <w:rPr>
            <w:rStyle w:val="Hyperlink"/>
            <w:noProof/>
          </w:rPr>
          <w:t>Purpose</w:t>
        </w:r>
        <w:r w:rsidR="00A67374">
          <w:rPr>
            <w:noProof/>
            <w:webHidden/>
          </w:rPr>
          <w:tab/>
        </w:r>
        <w:r w:rsidR="004C7F3D">
          <w:rPr>
            <w:noProof/>
            <w:webHidden/>
          </w:rPr>
          <w:t>85</w:t>
        </w:r>
        <w:r>
          <w:rPr>
            <w:noProof/>
          </w:rPr>
          <w:fldChar w:fldCharType="end"/>
        </w:r>
      </w:ins>
    </w:p>
    <w:p w14:paraId="72A5DEDC" w14:textId="77777777" w:rsidR="00A67374" w:rsidRDefault="00F270E9" w:rsidP="00A67374">
      <w:pPr>
        <w:pStyle w:val="TOC3"/>
        <w:tabs>
          <w:tab w:val="left" w:pos="1320"/>
          <w:tab w:val="right" w:leader="dot" w:pos="8630"/>
        </w:tabs>
        <w:rPr>
          <w:ins w:id="336" w:author="Itharaju, Narasimha (Contractor)" w:date="2020-12-10T08:58:00Z"/>
          <w:rFonts w:asciiTheme="minorHAnsi" w:eastAsiaTheme="minorEastAsia" w:hAnsiTheme="minorHAnsi" w:cstheme="minorBidi"/>
          <w:noProof/>
          <w:sz w:val="22"/>
          <w:szCs w:val="22"/>
        </w:rPr>
      </w:pPr>
      <w:ins w:id="337" w:author="Itharaju, Narasimha (Contractor)" w:date="2020-12-10T08:58:00Z">
        <w:r>
          <w:fldChar w:fldCharType="begin"/>
        </w:r>
        <w:r>
          <w:instrText xml:space="preserve"> HYPERLINK \l "_Toc16692810" </w:instrText>
        </w:r>
        <w:r>
          <w:fldChar w:fldCharType="separate"/>
        </w:r>
        <w:r w:rsidR="00A67374" w:rsidRPr="005A3BA3">
          <w:rPr>
            <w:rStyle w:val="Hyperlink"/>
            <w:noProof/>
          </w:rPr>
          <w:t>2.</w:t>
        </w:r>
        <w:r w:rsidR="00A67374">
          <w:rPr>
            <w:rStyle w:val="Hyperlink"/>
            <w:noProof/>
          </w:rPr>
          <w:t>5</w:t>
        </w:r>
        <w:r w:rsidR="009529C2">
          <w:rPr>
            <w:rStyle w:val="Hyperlink"/>
            <w:noProof/>
          </w:rPr>
          <w:t>8</w:t>
        </w:r>
        <w:r w:rsidR="00A67374" w:rsidRPr="005A3BA3">
          <w:rPr>
            <w:rStyle w:val="Hyperlink"/>
            <w:noProof/>
          </w:rPr>
          <w:t>.3</w:t>
        </w:r>
        <w:r w:rsidR="00A67374">
          <w:rPr>
            <w:rFonts w:asciiTheme="minorHAnsi" w:eastAsiaTheme="minorEastAsia" w:hAnsiTheme="minorHAnsi" w:cstheme="minorBidi"/>
            <w:noProof/>
            <w:sz w:val="22"/>
            <w:szCs w:val="22"/>
          </w:rPr>
          <w:tab/>
        </w:r>
        <w:r w:rsidR="00A67374" w:rsidRPr="005A3BA3">
          <w:rPr>
            <w:rStyle w:val="Hyperlink"/>
            <w:noProof/>
          </w:rPr>
          <w:t>Setup</w:t>
        </w:r>
        <w:r w:rsidR="00A67374">
          <w:rPr>
            <w:noProof/>
            <w:webHidden/>
          </w:rPr>
          <w:tab/>
        </w:r>
        <w:r w:rsidR="004C7F3D">
          <w:rPr>
            <w:noProof/>
            <w:webHidden/>
          </w:rPr>
          <w:t>86</w:t>
        </w:r>
        <w:r>
          <w:rPr>
            <w:noProof/>
          </w:rPr>
          <w:fldChar w:fldCharType="end"/>
        </w:r>
      </w:ins>
    </w:p>
    <w:p w14:paraId="60639C66" w14:textId="77777777" w:rsidR="00A67374" w:rsidRDefault="00F270E9" w:rsidP="00A67374">
      <w:pPr>
        <w:pStyle w:val="TOC3"/>
        <w:tabs>
          <w:tab w:val="left" w:pos="1320"/>
          <w:tab w:val="right" w:leader="dot" w:pos="8630"/>
        </w:tabs>
        <w:rPr>
          <w:ins w:id="338" w:author="Itharaju, Narasimha (Contractor)" w:date="2020-12-10T08:58:00Z"/>
          <w:rFonts w:asciiTheme="minorHAnsi" w:eastAsiaTheme="minorEastAsia" w:hAnsiTheme="minorHAnsi" w:cstheme="minorBidi"/>
          <w:noProof/>
          <w:sz w:val="22"/>
          <w:szCs w:val="22"/>
        </w:rPr>
      </w:pPr>
      <w:ins w:id="339" w:author="Itharaju, Narasimha (Contractor)" w:date="2020-12-10T08:58:00Z">
        <w:r>
          <w:fldChar w:fldCharType="begin"/>
        </w:r>
        <w:r>
          <w:instrText xml:space="preserve"> HYPERLINK \l "_Toc16692811" </w:instrText>
        </w:r>
        <w:r>
          <w:fldChar w:fldCharType="separate"/>
        </w:r>
        <w:r w:rsidR="00A67374" w:rsidRPr="005A3BA3">
          <w:rPr>
            <w:rStyle w:val="Hyperlink"/>
            <w:noProof/>
          </w:rPr>
          <w:t>2.</w:t>
        </w:r>
        <w:r w:rsidR="00A67374">
          <w:rPr>
            <w:rStyle w:val="Hyperlink"/>
            <w:noProof/>
          </w:rPr>
          <w:t>5</w:t>
        </w:r>
        <w:r w:rsidR="009529C2">
          <w:rPr>
            <w:rStyle w:val="Hyperlink"/>
            <w:noProof/>
          </w:rPr>
          <w:t>8</w:t>
        </w:r>
        <w:r w:rsidR="00A67374" w:rsidRPr="005A3BA3">
          <w:rPr>
            <w:rStyle w:val="Hyperlink"/>
            <w:noProof/>
          </w:rPr>
          <w:t>.4</w:t>
        </w:r>
        <w:r w:rsidR="00A67374">
          <w:rPr>
            <w:rFonts w:asciiTheme="minorHAnsi" w:eastAsiaTheme="minorEastAsia" w:hAnsiTheme="minorHAnsi" w:cstheme="minorBidi"/>
            <w:noProof/>
            <w:sz w:val="22"/>
            <w:szCs w:val="22"/>
          </w:rPr>
          <w:tab/>
        </w:r>
        <w:r w:rsidR="00A67374" w:rsidRPr="005A3BA3">
          <w:rPr>
            <w:rStyle w:val="Hyperlink"/>
            <w:noProof/>
          </w:rPr>
          <w:t>Shouts</w:t>
        </w:r>
        <w:r w:rsidR="00A67374">
          <w:rPr>
            <w:noProof/>
            <w:webHidden/>
          </w:rPr>
          <w:tab/>
        </w:r>
        <w:r w:rsidR="004C7F3D">
          <w:rPr>
            <w:noProof/>
            <w:webHidden/>
          </w:rPr>
          <w:t>86</w:t>
        </w:r>
        <w:r>
          <w:rPr>
            <w:noProof/>
          </w:rPr>
          <w:fldChar w:fldCharType="end"/>
        </w:r>
      </w:ins>
    </w:p>
    <w:p w14:paraId="6873E645" w14:textId="77777777" w:rsidR="00A67374" w:rsidRPr="00CD3484" w:rsidRDefault="00F270E9" w:rsidP="00A67374">
      <w:pPr>
        <w:rPr>
          <w:ins w:id="340" w:author="Itharaju, Narasimha (Contractor)" w:date="2020-12-10T08:58:00Z"/>
        </w:rPr>
      </w:pPr>
      <w:ins w:id="341" w:author="Itharaju, Narasimha (Contractor)" w:date="2020-12-10T08:58:00Z">
        <w:r>
          <w:fldChar w:fldCharType="begin"/>
        </w:r>
        <w:r>
          <w:instrText xml:space="preserve"> HYPERLINK \l "_Toc16692812" </w:instrText>
        </w:r>
        <w:r>
          <w:fldChar w:fldCharType="separate"/>
        </w:r>
        <w:r w:rsidR="00A67374" w:rsidRPr="005A3BA3">
          <w:rPr>
            <w:rStyle w:val="Hyperlink"/>
            <w:noProof/>
          </w:rPr>
          <w:t>2.</w:t>
        </w:r>
        <w:r w:rsidR="00A67374">
          <w:rPr>
            <w:rStyle w:val="Hyperlink"/>
            <w:noProof/>
          </w:rPr>
          <w:t>5</w:t>
        </w:r>
        <w:r w:rsidR="009529C2">
          <w:rPr>
            <w:rStyle w:val="Hyperlink"/>
            <w:noProof/>
          </w:rPr>
          <w:t>8</w:t>
        </w:r>
        <w:r w:rsidR="00A67374">
          <w:rPr>
            <w:rStyle w:val="Hyperlink"/>
            <w:noProof/>
          </w:rPr>
          <w:t>.</w:t>
        </w:r>
        <w:r w:rsidR="00A67374" w:rsidRPr="005A3BA3">
          <w:rPr>
            <w:rStyle w:val="Hyperlink"/>
            <w:noProof/>
          </w:rPr>
          <w:t>5</w:t>
        </w:r>
        <w:r w:rsidR="00A67374">
          <w:rPr>
            <w:rFonts w:asciiTheme="minorHAnsi" w:eastAsiaTheme="minorEastAsia" w:hAnsiTheme="minorHAnsi" w:cstheme="minorBidi"/>
            <w:noProof/>
            <w:sz w:val="22"/>
            <w:szCs w:val="22"/>
          </w:rPr>
          <w:tab/>
        </w:r>
        <w:r w:rsidR="00A67374" w:rsidRPr="005A3BA3">
          <w:rPr>
            <w:rStyle w:val="Hyperlink"/>
            <w:noProof/>
          </w:rPr>
          <w:t>Troubleshooting</w:t>
        </w:r>
        <w:r w:rsidR="00A67374">
          <w:rPr>
            <w:noProof/>
            <w:webHidden/>
          </w:rPr>
          <w:tab/>
        </w:r>
        <w:r w:rsidR="004C7F3D">
          <w:rPr>
            <w:noProof/>
            <w:webHidden/>
          </w:rPr>
          <w:t>86</w:t>
        </w:r>
        <w:r>
          <w:rPr>
            <w:noProof/>
          </w:rPr>
          <w:fldChar w:fldCharType="end"/>
        </w:r>
      </w:ins>
    </w:p>
    <w:p w14:paraId="1F37588A" w14:textId="77777777" w:rsidR="008B7283" w:rsidRPr="00D5310B" w:rsidRDefault="008B7283" w:rsidP="008B7283">
      <w:pPr>
        <w:pStyle w:val="TOC2"/>
        <w:tabs>
          <w:tab w:val="left" w:pos="880"/>
          <w:tab w:val="right" w:leader="dot" w:pos="8630"/>
        </w:tabs>
        <w:ind w:left="0"/>
        <w:rPr>
          <w:ins w:id="342" w:author="Itharaju, Narasimha (Contractor)" w:date="2020-12-10T08:58:00Z"/>
          <w:rStyle w:val="Hyperlink"/>
          <w:noProof/>
          <w:color w:val="auto"/>
          <w:u w:val="none"/>
        </w:rPr>
      </w:pPr>
      <w:ins w:id="343" w:author="Itharaju, Narasimha (Contractor)" w:date="2020-12-10T08:58:00Z">
        <w:r>
          <w:fldChar w:fldCharType="begin"/>
        </w:r>
        <w:r>
          <w:instrText xml:space="preserve"> HYPERLINK \l "_Toc16692807" </w:instrText>
        </w:r>
        <w:r>
          <w:fldChar w:fldCharType="separate"/>
        </w:r>
      </w:ins>
    </w:p>
    <w:p w14:paraId="294C65E6" w14:textId="34957628" w:rsidR="008B7283" w:rsidRDefault="008B7283" w:rsidP="008B7283">
      <w:pPr>
        <w:pStyle w:val="TOC2"/>
        <w:tabs>
          <w:tab w:val="left" w:pos="880"/>
          <w:tab w:val="right" w:leader="dot" w:pos="8630"/>
        </w:tabs>
        <w:rPr>
          <w:ins w:id="344" w:author="Itharaju, Narasimha (Contractor)" w:date="2020-12-10T08:58:00Z"/>
          <w:rFonts w:asciiTheme="minorHAnsi" w:eastAsiaTheme="minorEastAsia" w:hAnsiTheme="minorHAnsi" w:cstheme="minorBidi"/>
          <w:noProof/>
          <w:sz w:val="22"/>
          <w:szCs w:val="22"/>
        </w:rPr>
      </w:pPr>
      <w:ins w:id="345" w:author="Itharaju, Narasimha (Contractor)" w:date="2020-12-10T08:58:00Z">
        <w:r>
          <w:rPr>
            <w:rStyle w:val="Hyperlink"/>
            <w:noProof/>
          </w:rPr>
          <w:t>2.59</w:t>
        </w:r>
        <w:r w:rsidRPr="00EB7322">
          <w:rPr>
            <w:rStyle w:val="Hyperlink"/>
            <w:noProof/>
          </w:rPr>
          <w:t>sqsq</w:t>
        </w:r>
        <w:r>
          <w:rPr>
            <w:rStyle w:val="Hyperlink"/>
            <w:noProof/>
          </w:rPr>
          <w:t>201</w:t>
        </w:r>
        <w:r w:rsidRPr="00EB7322">
          <w:rPr>
            <w:rStyle w:val="Hyperlink"/>
            <w:noProof/>
          </w:rPr>
          <w:t>d</w:t>
        </w:r>
        <w:r>
          <w:rPr>
            <w:noProof/>
            <w:webHidden/>
          </w:rPr>
          <w:tab/>
          <w:t>85</w:t>
        </w:r>
        <w:r>
          <w:rPr>
            <w:noProof/>
          </w:rPr>
          <w:fldChar w:fldCharType="end"/>
        </w:r>
      </w:ins>
    </w:p>
    <w:p w14:paraId="72EDF222" w14:textId="6938E3A5" w:rsidR="008B7283" w:rsidRDefault="008B7283" w:rsidP="008B7283">
      <w:pPr>
        <w:pStyle w:val="TOC3"/>
        <w:tabs>
          <w:tab w:val="left" w:pos="1320"/>
          <w:tab w:val="right" w:leader="dot" w:pos="8630"/>
        </w:tabs>
        <w:rPr>
          <w:ins w:id="346" w:author="Itharaju, Narasimha (Contractor)" w:date="2020-12-10T08:58:00Z"/>
          <w:rFonts w:asciiTheme="minorHAnsi" w:eastAsiaTheme="minorEastAsia" w:hAnsiTheme="minorHAnsi" w:cstheme="minorBidi"/>
          <w:noProof/>
          <w:sz w:val="22"/>
          <w:szCs w:val="22"/>
        </w:rPr>
      </w:pPr>
      <w:ins w:id="347" w:author="Itharaju, Narasimha (Contractor)" w:date="2020-12-10T08:58:00Z">
        <w:r>
          <w:fldChar w:fldCharType="begin"/>
        </w:r>
        <w:r>
          <w:instrText xml:space="preserve"> HYPERLINK \l "_Toc16692808" </w:instrText>
        </w:r>
        <w:r>
          <w:fldChar w:fldCharType="separate"/>
        </w:r>
        <w:r w:rsidRPr="005A3BA3">
          <w:rPr>
            <w:rStyle w:val="Hyperlink"/>
            <w:noProof/>
          </w:rPr>
          <w:t>2.</w:t>
        </w:r>
        <w:r>
          <w:rPr>
            <w:rStyle w:val="Hyperlink"/>
            <w:noProof/>
          </w:rPr>
          <w:t>59</w:t>
        </w:r>
        <w:r w:rsidRPr="005A3BA3">
          <w:rPr>
            <w:rStyle w:val="Hyperlink"/>
            <w:noProof/>
          </w:rPr>
          <w:t>.1</w:t>
        </w:r>
        <w:r>
          <w:rPr>
            <w:rFonts w:asciiTheme="minorHAnsi" w:eastAsiaTheme="minorEastAsia" w:hAnsiTheme="minorHAnsi" w:cstheme="minorBidi"/>
            <w:noProof/>
            <w:sz w:val="22"/>
            <w:szCs w:val="22"/>
          </w:rPr>
          <w:tab/>
        </w:r>
        <w:r w:rsidRPr="005A3BA3">
          <w:rPr>
            <w:rStyle w:val="Hyperlink"/>
            <w:noProof/>
          </w:rPr>
          <w:t>Overview</w:t>
        </w:r>
        <w:r>
          <w:rPr>
            <w:noProof/>
            <w:webHidden/>
          </w:rPr>
          <w:tab/>
          <w:t>85</w:t>
        </w:r>
        <w:r>
          <w:rPr>
            <w:noProof/>
          </w:rPr>
          <w:fldChar w:fldCharType="end"/>
        </w:r>
      </w:ins>
    </w:p>
    <w:p w14:paraId="2D6EEA6E" w14:textId="0B0EB0D7" w:rsidR="008B7283" w:rsidRDefault="008B7283" w:rsidP="008B7283">
      <w:pPr>
        <w:pStyle w:val="TOC3"/>
        <w:tabs>
          <w:tab w:val="left" w:pos="1320"/>
          <w:tab w:val="right" w:leader="dot" w:pos="8630"/>
        </w:tabs>
        <w:rPr>
          <w:ins w:id="348" w:author="Itharaju, Narasimha (Contractor)" w:date="2020-12-10T08:58:00Z"/>
          <w:rFonts w:asciiTheme="minorHAnsi" w:eastAsiaTheme="minorEastAsia" w:hAnsiTheme="minorHAnsi" w:cstheme="minorBidi"/>
          <w:noProof/>
          <w:sz w:val="22"/>
          <w:szCs w:val="22"/>
        </w:rPr>
      </w:pPr>
      <w:ins w:id="349" w:author="Itharaju, Narasimha (Contractor)" w:date="2020-12-10T08:58:00Z">
        <w:r>
          <w:fldChar w:fldCharType="begin"/>
        </w:r>
        <w:r>
          <w:instrText xml:space="preserve"> HYPERLINK \l "_Toc16692809" </w:instrText>
        </w:r>
        <w:r>
          <w:fldChar w:fldCharType="separate"/>
        </w:r>
        <w:r w:rsidRPr="005A3BA3">
          <w:rPr>
            <w:rStyle w:val="Hyperlink"/>
            <w:noProof/>
          </w:rPr>
          <w:t>2.</w:t>
        </w:r>
        <w:r>
          <w:rPr>
            <w:rStyle w:val="Hyperlink"/>
            <w:noProof/>
          </w:rPr>
          <w:t>59</w:t>
        </w:r>
        <w:r w:rsidRPr="005A3BA3">
          <w:rPr>
            <w:rStyle w:val="Hyperlink"/>
            <w:noProof/>
          </w:rPr>
          <w:t>.2</w:t>
        </w:r>
        <w:r>
          <w:rPr>
            <w:rFonts w:asciiTheme="minorHAnsi" w:eastAsiaTheme="minorEastAsia" w:hAnsiTheme="minorHAnsi" w:cstheme="minorBidi"/>
            <w:noProof/>
            <w:sz w:val="22"/>
            <w:szCs w:val="22"/>
          </w:rPr>
          <w:tab/>
        </w:r>
        <w:r w:rsidRPr="005A3BA3">
          <w:rPr>
            <w:rStyle w:val="Hyperlink"/>
            <w:noProof/>
          </w:rPr>
          <w:t>Purpose</w:t>
        </w:r>
        <w:r>
          <w:rPr>
            <w:noProof/>
            <w:webHidden/>
          </w:rPr>
          <w:tab/>
          <w:t>85</w:t>
        </w:r>
        <w:r>
          <w:rPr>
            <w:noProof/>
          </w:rPr>
          <w:fldChar w:fldCharType="end"/>
        </w:r>
      </w:ins>
    </w:p>
    <w:p w14:paraId="13243CFB" w14:textId="7F1BCEC7" w:rsidR="008B7283" w:rsidRDefault="008B7283" w:rsidP="008B7283">
      <w:pPr>
        <w:pStyle w:val="TOC3"/>
        <w:tabs>
          <w:tab w:val="left" w:pos="1320"/>
          <w:tab w:val="right" w:leader="dot" w:pos="8630"/>
        </w:tabs>
        <w:rPr>
          <w:ins w:id="350" w:author="Itharaju, Narasimha (Contractor)" w:date="2020-12-10T08:58:00Z"/>
          <w:rFonts w:asciiTheme="minorHAnsi" w:eastAsiaTheme="minorEastAsia" w:hAnsiTheme="minorHAnsi" w:cstheme="minorBidi"/>
          <w:noProof/>
          <w:sz w:val="22"/>
          <w:szCs w:val="22"/>
        </w:rPr>
      </w:pPr>
      <w:ins w:id="351" w:author="Itharaju, Narasimha (Contractor)" w:date="2020-12-10T08:58:00Z">
        <w:r>
          <w:fldChar w:fldCharType="begin"/>
        </w:r>
        <w:r>
          <w:instrText xml:space="preserve"> HYPERLINK \l "_Toc16692810" </w:instrText>
        </w:r>
        <w:r>
          <w:fldChar w:fldCharType="separate"/>
        </w:r>
        <w:r w:rsidRPr="005A3BA3">
          <w:rPr>
            <w:rStyle w:val="Hyperlink"/>
            <w:noProof/>
          </w:rPr>
          <w:t>2.</w:t>
        </w:r>
        <w:r>
          <w:rPr>
            <w:rStyle w:val="Hyperlink"/>
            <w:noProof/>
          </w:rPr>
          <w:t>59</w:t>
        </w:r>
        <w:r w:rsidRPr="005A3BA3">
          <w:rPr>
            <w:rStyle w:val="Hyperlink"/>
            <w:noProof/>
          </w:rPr>
          <w:t>.3</w:t>
        </w:r>
        <w:r>
          <w:rPr>
            <w:rFonts w:asciiTheme="minorHAnsi" w:eastAsiaTheme="minorEastAsia" w:hAnsiTheme="minorHAnsi" w:cstheme="minorBidi"/>
            <w:noProof/>
            <w:sz w:val="22"/>
            <w:szCs w:val="22"/>
          </w:rPr>
          <w:tab/>
        </w:r>
        <w:r w:rsidRPr="005A3BA3">
          <w:rPr>
            <w:rStyle w:val="Hyperlink"/>
            <w:noProof/>
          </w:rPr>
          <w:t>Setup</w:t>
        </w:r>
        <w:r>
          <w:rPr>
            <w:noProof/>
            <w:webHidden/>
          </w:rPr>
          <w:tab/>
          <w:t>86</w:t>
        </w:r>
        <w:r>
          <w:rPr>
            <w:noProof/>
          </w:rPr>
          <w:fldChar w:fldCharType="end"/>
        </w:r>
      </w:ins>
    </w:p>
    <w:p w14:paraId="70441371" w14:textId="575B0933" w:rsidR="008B7283" w:rsidRDefault="008B7283" w:rsidP="008B7283">
      <w:pPr>
        <w:pStyle w:val="TOC3"/>
        <w:tabs>
          <w:tab w:val="left" w:pos="1320"/>
          <w:tab w:val="right" w:leader="dot" w:pos="8630"/>
        </w:tabs>
        <w:rPr>
          <w:ins w:id="352" w:author="Itharaju, Narasimha (Contractor)" w:date="2020-12-10T08:58:00Z"/>
          <w:rFonts w:asciiTheme="minorHAnsi" w:eastAsiaTheme="minorEastAsia" w:hAnsiTheme="minorHAnsi" w:cstheme="minorBidi"/>
          <w:noProof/>
          <w:sz w:val="22"/>
          <w:szCs w:val="22"/>
        </w:rPr>
      </w:pPr>
      <w:ins w:id="353" w:author="Itharaju, Narasimha (Contractor)" w:date="2020-12-10T08:58:00Z">
        <w:r>
          <w:fldChar w:fldCharType="begin"/>
        </w:r>
        <w:r>
          <w:instrText xml:space="preserve"> HYPERLINK \l "_Toc16692811" </w:instrText>
        </w:r>
        <w:r>
          <w:fldChar w:fldCharType="separate"/>
        </w:r>
        <w:r w:rsidRPr="005A3BA3">
          <w:rPr>
            <w:rStyle w:val="Hyperlink"/>
            <w:noProof/>
          </w:rPr>
          <w:t>2.</w:t>
        </w:r>
        <w:r>
          <w:rPr>
            <w:rStyle w:val="Hyperlink"/>
            <w:noProof/>
          </w:rPr>
          <w:t>59</w:t>
        </w:r>
        <w:r w:rsidRPr="005A3BA3">
          <w:rPr>
            <w:rStyle w:val="Hyperlink"/>
            <w:noProof/>
          </w:rPr>
          <w:t>.4</w:t>
        </w:r>
        <w:r>
          <w:rPr>
            <w:rFonts w:asciiTheme="minorHAnsi" w:eastAsiaTheme="minorEastAsia" w:hAnsiTheme="minorHAnsi" w:cstheme="minorBidi"/>
            <w:noProof/>
            <w:sz w:val="22"/>
            <w:szCs w:val="22"/>
          </w:rPr>
          <w:tab/>
        </w:r>
        <w:r w:rsidRPr="005A3BA3">
          <w:rPr>
            <w:rStyle w:val="Hyperlink"/>
            <w:noProof/>
          </w:rPr>
          <w:t>Shouts</w:t>
        </w:r>
        <w:r>
          <w:rPr>
            <w:noProof/>
            <w:webHidden/>
          </w:rPr>
          <w:tab/>
          <w:t>86</w:t>
        </w:r>
        <w:r>
          <w:rPr>
            <w:noProof/>
          </w:rPr>
          <w:fldChar w:fldCharType="end"/>
        </w:r>
      </w:ins>
    </w:p>
    <w:p w14:paraId="4155D084" w14:textId="77777777" w:rsidR="00A67374" w:rsidRDefault="008B7283" w:rsidP="008B7283">
      <w:pPr>
        <w:rPr>
          <w:ins w:id="354" w:author="Itharaju, Narasimha (Contractor)" w:date="2020-12-10T08:58:00Z"/>
          <w:noProof/>
        </w:rPr>
      </w:pPr>
      <w:ins w:id="355" w:author="Itharaju, Narasimha (Contractor)" w:date="2020-12-10T08:58:00Z">
        <w:r>
          <w:fldChar w:fldCharType="begin"/>
        </w:r>
        <w:r>
          <w:instrText xml:space="preserve"> HYPERLINK \l "_Toc16692812" </w:instrText>
        </w:r>
        <w:r>
          <w:fldChar w:fldCharType="separate"/>
        </w:r>
        <w:r w:rsidRPr="005A3BA3">
          <w:rPr>
            <w:rStyle w:val="Hyperlink"/>
            <w:noProof/>
          </w:rPr>
          <w:t>2.</w:t>
        </w:r>
        <w:r>
          <w:rPr>
            <w:rStyle w:val="Hyperlink"/>
            <w:noProof/>
          </w:rPr>
          <w:t>59.</w:t>
        </w:r>
        <w:r w:rsidRPr="005A3BA3">
          <w:rPr>
            <w:rStyle w:val="Hyperlink"/>
            <w:noProof/>
          </w:rPr>
          <w:t>5</w:t>
        </w:r>
        <w:r>
          <w:rPr>
            <w:rFonts w:asciiTheme="minorHAnsi" w:eastAsiaTheme="minorEastAsia" w:hAnsiTheme="minorHAnsi" w:cstheme="minorBidi"/>
            <w:noProof/>
            <w:sz w:val="22"/>
            <w:szCs w:val="22"/>
          </w:rPr>
          <w:tab/>
        </w:r>
        <w:r w:rsidRPr="005A3BA3">
          <w:rPr>
            <w:rStyle w:val="Hyperlink"/>
            <w:noProof/>
          </w:rPr>
          <w:t>Troubleshooting</w:t>
        </w:r>
        <w:r>
          <w:rPr>
            <w:noProof/>
            <w:webHidden/>
          </w:rPr>
          <w:tab/>
          <w:t>86</w:t>
        </w:r>
        <w:r>
          <w:rPr>
            <w:noProof/>
          </w:rPr>
          <w:fldChar w:fldCharType="end"/>
        </w:r>
      </w:ins>
    </w:p>
    <w:p w14:paraId="3019831F" w14:textId="54F0C7BC" w:rsidR="008B7283" w:rsidRPr="00D5310B" w:rsidRDefault="00B8361A" w:rsidP="008B7283">
      <w:pPr>
        <w:pStyle w:val="TOC2"/>
        <w:tabs>
          <w:tab w:val="left" w:pos="880"/>
          <w:tab w:val="right" w:leader="dot" w:pos="8630"/>
        </w:tabs>
        <w:ind w:left="0"/>
        <w:rPr>
          <w:ins w:id="356" w:author="Itharaju, Narasimha (Contractor)" w:date="2020-12-10T08:58:00Z"/>
          <w:rStyle w:val="Hyperlink"/>
          <w:noProof/>
          <w:color w:val="auto"/>
          <w:u w:val="none"/>
        </w:rPr>
      </w:pPr>
      <w:ins w:id="357" w:author="Itharaju, Narasimha (Contractor)" w:date="2020-12-10T08:58:00Z">
        <w:r>
          <w:t xml:space="preserve"> </w:t>
        </w:r>
        <w:r w:rsidR="008B7283">
          <w:fldChar w:fldCharType="begin"/>
        </w:r>
        <w:r w:rsidR="008B7283">
          <w:instrText xml:space="preserve"> HYPERLINK \l "_Toc16692807" </w:instrText>
        </w:r>
        <w:r w:rsidR="008B7283">
          <w:fldChar w:fldCharType="separate"/>
        </w:r>
      </w:ins>
    </w:p>
    <w:p w14:paraId="5DC80DEF" w14:textId="7DB73EA9" w:rsidR="008B7283" w:rsidRDefault="008B7283" w:rsidP="008B7283">
      <w:pPr>
        <w:pStyle w:val="TOC2"/>
        <w:tabs>
          <w:tab w:val="left" w:pos="880"/>
          <w:tab w:val="right" w:leader="dot" w:pos="8630"/>
        </w:tabs>
        <w:rPr>
          <w:ins w:id="358" w:author="Itharaju, Narasimha (Contractor)" w:date="2020-12-10T08:58:00Z"/>
          <w:rFonts w:asciiTheme="minorHAnsi" w:eastAsiaTheme="minorEastAsia" w:hAnsiTheme="minorHAnsi" w:cstheme="minorBidi"/>
          <w:noProof/>
          <w:sz w:val="22"/>
          <w:szCs w:val="22"/>
        </w:rPr>
      </w:pPr>
      <w:ins w:id="359" w:author="Itharaju, Narasimha (Contractor)" w:date="2020-12-10T08:58:00Z">
        <w:r>
          <w:rPr>
            <w:rStyle w:val="Hyperlink"/>
            <w:noProof/>
          </w:rPr>
          <w:t>2.60</w:t>
        </w:r>
        <w:r w:rsidRPr="00EB7322">
          <w:rPr>
            <w:rStyle w:val="Hyperlink"/>
            <w:noProof/>
          </w:rPr>
          <w:t>sqsq</w:t>
        </w:r>
        <w:r>
          <w:rPr>
            <w:rStyle w:val="Hyperlink"/>
            <w:noProof/>
          </w:rPr>
          <w:t>202</w:t>
        </w:r>
        <w:r w:rsidRPr="00EB7322">
          <w:rPr>
            <w:rStyle w:val="Hyperlink"/>
            <w:noProof/>
          </w:rPr>
          <w:t>d</w:t>
        </w:r>
        <w:r>
          <w:rPr>
            <w:noProof/>
            <w:webHidden/>
          </w:rPr>
          <w:tab/>
          <w:t>85</w:t>
        </w:r>
        <w:r>
          <w:rPr>
            <w:noProof/>
          </w:rPr>
          <w:fldChar w:fldCharType="end"/>
        </w:r>
      </w:ins>
    </w:p>
    <w:p w14:paraId="5ECB6336" w14:textId="0A3AE745" w:rsidR="008B7283" w:rsidRDefault="008B7283" w:rsidP="008B7283">
      <w:pPr>
        <w:pStyle w:val="TOC3"/>
        <w:tabs>
          <w:tab w:val="left" w:pos="1320"/>
          <w:tab w:val="right" w:leader="dot" w:pos="8630"/>
        </w:tabs>
        <w:rPr>
          <w:ins w:id="360" w:author="Itharaju, Narasimha (Contractor)" w:date="2020-12-10T08:58:00Z"/>
          <w:rFonts w:asciiTheme="minorHAnsi" w:eastAsiaTheme="minorEastAsia" w:hAnsiTheme="minorHAnsi" w:cstheme="minorBidi"/>
          <w:noProof/>
          <w:sz w:val="22"/>
          <w:szCs w:val="22"/>
        </w:rPr>
      </w:pPr>
      <w:ins w:id="361" w:author="Itharaju, Narasimha (Contractor)" w:date="2020-12-10T08:58:00Z">
        <w:r>
          <w:fldChar w:fldCharType="begin"/>
        </w:r>
        <w:r>
          <w:instrText xml:space="preserve"> HYPERLINK \l "_Toc16692808" </w:instrText>
        </w:r>
        <w:r>
          <w:fldChar w:fldCharType="separate"/>
        </w:r>
        <w:r w:rsidRPr="005A3BA3">
          <w:rPr>
            <w:rStyle w:val="Hyperlink"/>
            <w:noProof/>
          </w:rPr>
          <w:t>2.</w:t>
        </w:r>
        <w:r>
          <w:rPr>
            <w:rStyle w:val="Hyperlink"/>
            <w:noProof/>
          </w:rPr>
          <w:t>60</w:t>
        </w:r>
        <w:r w:rsidRPr="005A3BA3">
          <w:rPr>
            <w:rStyle w:val="Hyperlink"/>
            <w:noProof/>
          </w:rPr>
          <w:t>.1</w:t>
        </w:r>
        <w:r>
          <w:rPr>
            <w:rFonts w:asciiTheme="minorHAnsi" w:eastAsiaTheme="minorEastAsia" w:hAnsiTheme="minorHAnsi" w:cstheme="minorBidi"/>
            <w:noProof/>
            <w:sz w:val="22"/>
            <w:szCs w:val="22"/>
          </w:rPr>
          <w:tab/>
        </w:r>
        <w:r w:rsidRPr="005A3BA3">
          <w:rPr>
            <w:rStyle w:val="Hyperlink"/>
            <w:noProof/>
          </w:rPr>
          <w:t>Overview</w:t>
        </w:r>
        <w:r>
          <w:rPr>
            <w:noProof/>
            <w:webHidden/>
          </w:rPr>
          <w:tab/>
          <w:t>85</w:t>
        </w:r>
        <w:r>
          <w:rPr>
            <w:noProof/>
          </w:rPr>
          <w:fldChar w:fldCharType="end"/>
        </w:r>
      </w:ins>
    </w:p>
    <w:p w14:paraId="3BAA0335" w14:textId="6793FD53" w:rsidR="008B7283" w:rsidRDefault="008B7283" w:rsidP="008B7283">
      <w:pPr>
        <w:pStyle w:val="TOC3"/>
        <w:tabs>
          <w:tab w:val="left" w:pos="1320"/>
          <w:tab w:val="right" w:leader="dot" w:pos="8630"/>
        </w:tabs>
        <w:rPr>
          <w:ins w:id="362" w:author="Itharaju, Narasimha (Contractor)" w:date="2020-12-10T08:58:00Z"/>
          <w:rFonts w:asciiTheme="minorHAnsi" w:eastAsiaTheme="minorEastAsia" w:hAnsiTheme="minorHAnsi" w:cstheme="minorBidi"/>
          <w:noProof/>
          <w:sz w:val="22"/>
          <w:szCs w:val="22"/>
        </w:rPr>
      </w:pPr>
      <w:ins w:id="363" w:author="Itharaju, Narasimha (Contractor)" w:date="2020-12-10T08:58:00Z">
        <w:r>
          <w:fldChar w:fldCharType="begin"/>
        </w:r>
        <w:r>
          <w:instrText xml:space="preserve"> HYPERLINK \l "_Toc16692809" </w:instrText>
        </w:r>
        <w:r>
          <w:fldChar w:fldCharType="separate"/>
        </w:r>
        <w:r w:rsidRPr="005A3BA3">
          <w:rPr>
            <w:rStyle w:val="Hyperlink"/>
            <w:noProof/>
          </w:rPr>
          <w:t>2.</w:t>
        </w:r>
        <w:r>
          <w:rPr>
            <w:rStyle w:val="Hyperlink"/>
            <w:noProof/>
          </w:rPr>
          <w:t>60</w:t>
        </w:r>
        <w:r w:rsidRPr="005A3BA3">
          <w:rPr>
            <w:rStyle w:val="Hyperlink"/>
            <w:noProof/>
          </w:rPr>
          <w:t>.2</w:t>
        </w:r>
        <w:r>
          <w:rPr>
            <w:rFonts w:asciiTheme="minorHAnsi" w:eastAsiaTheme="minorEastAsia" w:hAnsiTheme="minorHAnsi" w:cstheme="minorBidi"/>
            <w:noProof/>
            <w:sz w:val="22"/>
            <w:szCs w:val="22"/>
          </w:rPr>
          <w:tab/>
        </w:r>
        <w:r w:rsidRPr="005A3BA3">
          <w:rPr>
            <w:rStyle w:val="Hyperlink"/>
            <w:noProof/>
          </w:rPr>
          <w:t>Purpose</w:t>
        </w:r>
        <w:r>
          <w:rPr>
            <w:noProof/>
            <w:webHidden/>
          </w:rPr>
          <w:tab/>
          <w:t>85</w:t>
        </w:r>
        <w:r>
          <w:rPr>
            <w:noProof/>
          </w:rPr>
          <w:fldChar w:fldCharType="end"/>
        </w:r>
      </w:ins>
    </w:p>
    <w:p w14:paraId="0449D403" w14:textId="0D982F6E" w:rsidR="008B7283" w:rsidRDefault="008B7283" w:rsidP="008B7283">
      <w:pPr>
        <w:pStyle w:val="TOC3"/>
        <w:tabs>
          <w:tab w:val="left" w:pos="1320"/>
          <w:tab w:val="right" w:leader="dot" w:pos="8630"/>
        </w:tabs>
        <w:rPr>
          <w:ins w:id="364" w:author="Itharaju, Narasimha (Contractor)" w:date="2020-12-10T08:58:00Z"/>
          <w:rFonts w:asciiTheme="minorHAnsi" w:eastAsiaTheme="minorEastAsia" w:hAnsiTheme="minorHAnsi" w:cstheme="minorBidi"/>
          <w:noProof/>
          <w:sz w:val="22"/>
          <w:szCs w:val="22"/>
        </w:rPr>
      </w:pPr>
      <w:ins w:id="365" w:author="Itharaju, Narasimha (Contractor)" w:date="2020-12-10T08:58:00Z">
        <w:r>
          <w:fldChar w:fldCharType="begin"/>
        </w:r>
        <w:r>
          <w:instrText xml:space="preserve"> HYPERLINK \l "_Toc16692810" </w:instrText>
        </w:r>
        <w:r>
          <w:fldChar w:fldCharType="separate"/>
        </w:r>
        <w:r w:rsidRPr="005A3BA3">
          <w:rPr>
            <w:rStyle w:val="Hyperlink"/>
            <w:noProof/>
          </w:rPr>
          <w:t>2.</w:t>
        </w:r>
        <w:r>
          <w:rPr>
            <w:rStyle w:val="Hyperlink"/>
            <w:noProof/>
          </w:rPr>
          <w:t>60</w:t>
        </w:r>
        <w:r w:rsidRPr="005A3BA3">
          <w:rPr>
            <w:rStyle w:val="Hyperlink"/>
            <w:noProof/>
          </w:rPr>
          <w:t>.3</w:t>
        </w:r>
        <w:r>
          <w:rPr>
            <w:rFonts w:asciiTheme="minorHAnsi" w:eastAsiaTheme="minorEastAsia" w:hAnsiTheme="minorHAnsi" w:cstheme="minorBidi"/>
            <w:noProof/>
            <w:sz w:val="22"/>
            <w:szCs w:val="22"/>
          </w:rPr>
          <w:tab/>
        </w:r>
        <w:r w:rsidRPr="005A3BA3">
          <w:rPr>
            <w:rStyle w:val="Hyperlink"/>
            <w:noProof/>
          </w:rPr>
          <w:t>Setup</w:t>
        </w:r>
        <w:r>
          <w:rPr>
            <w:noProof/>
            <w:webHidden/>
          </w:rPr>
          <w:tab/>
          <w:t>86</w:t>
        </w:r>
        <w:r>
          <w:rPr>
            <w:noProof/>
          </w:rPr>
          <w:fldChar w:fldCharType="end"/>
        </w:r>
      </w:ins>
    </w:p>
    <w:p w14:paraId="1F571CB5" w14:textId="0DDAF466" w:rsidR="008B7283" w:rsidRDefault="008B7283" w:rsidP="008B7283">
      <w:pPr>
        <w:pStyle w:val="TOC3"/>
        <w:tabs>
          <w:tab w:val="left" w:pos="1320"/>
          <w:tab w:val="right" w:leader="dot" w:pos="8630"/>
        </w:tabs>
        <w:rPr>
          <w:ins w:id="366" w:author="Itharaju, Narasimha (Contractor)" w:date="2020-12-10T08:58:00Z"/>
          <w:rFonts w:asciiTheme="minorHAnsi" w:eastAsiaTheme="minorEastAsia" w:hAnsiTheme="minorHAnsi" w:cstheme="minorBidi"/>
          <w:noProof/>
          <w:sz w:val="22"/>
          <w:szCs w:val="22"/>
        </w:rPr>
      </w:pPr>
      <w:ins w:id="367" w:author="Itharaju, Narasimha (Contractor)" w:date="2020-12-10T08:58:00Z">
        <w:r>
          <w:fldChar w:fldCharType="begin"/>
        </w:r>
        <w:r>
          <w:instrText xml:space="preserve"> HYPERLINK \l "_Toc16692811" </w:instrText>
        </w:r>
        <w:r>
          <w:fldChar w:fldCharType="separate"/>
        </w:r>
        <w:r w:rsidRPr="005A3BA3">
          <w:rPr>
            <w:rStyle w:val="Hyperlink"/>
            <w:noProof/>
          </w:rPr>
          <w:t>2.</w:t>
        </w:r>
        <w:r>
          <w:rPr>
            <w:rStyle w:val="Hyperlink"/>
            <w:noProof/>
          </w:rPr>
          <w:t>60</w:t>
        </w:r>
        <w:r w:rsidRPr="005A3BA3">
          <w:rPr>
            <w:rStyle w:val="Hyperlink"/>
            <w:noProof/>
          </w:rPr>
          <w:t>.4</w:t>
        </w:r>
        <w:r>
          <w:rPr>
            <w:rFonts w:asciiTheme="minorHAnsi" w:eastAsiaTheme="minorEastAsia" w:hAnsiTheme="minorHAnsi" w:cstheme="minorBidi"/>
            <w:noProof/>
            <w:sz w:val="22"/>
            <w:szCs w:val="22"/>
          </w:rPr>
          <w:tab/>
        </w:r>
        <w:r w:rsidRPr="005A3BA3">
          <w:rPr>
            <w:rStyle w:val="Hyperlink"/>
            <w:noProof/>
          </w:rPr>
          <w:t>Shouts</w:t>
        </w:r>
        <w:r>
          <w:rPr>
            <w:noProof/>
            <w:webHidden/>
          </w:rPr>
          <w:tab/>
          <w:t>86</w:t>
        </w:r>
        <w:r>
          <w:rPr>
            <w:noProof/>
          </w:rPr>
          <w:fldChar w:fldCharType="end"/>
        </w:r>
      </w:ins>
    </w:p>
    <w:p w14:paraId="338929E8" w14:textId="09CECBAE" w:rsidR="008B7283" w:rsidRDefault="008B7283" w:rsidP="008B7283">
      <w:pPr>
        <w:rPr>
          <w:ins w:id="368" w:author="Itharaju, Narasimha (Contractor)" w:date="2020-12-10T08:58:00Z"/>
          <w:noProof/>
        </w:rPr>
      </w:pPr>
      <w:ins w:id="369" w:author="Itharaju, Narasimha (Contractor)" w:date="2020-12-10T08:58:00Z">
        <w:r>
          <w:fldChar w:fldCharType="begin"/>
        </w:r>
        <w:r>
          <w:instrText xml:space="preserve"> HYPERLINK \l "_Toc16692812" </w:instrText>
        </w:r>
        <w:r>
          <w:fldChar w:fldCharType="separate"/>
        </w:r>
        <w:r w:rsidRPr="005A3BA3">
          <w:rPr>
            <w:rStyle w:val="Hyperlink"/>
            <w:noProof/>
          </w:rPr>
          <w:t>2.</w:t>
        </w:r>
        <w:r>
          <w:rPr>
            <w:rStyle w:val="Hyperlink"/>
            <w:noProof/>
          </w:rPr>
          <w:t>60.</w:t>
        </w:r>
        <w:r w:rsidRPr="005A3BA3">
          <w:rPr>
            <w:rStyle w:val="Hyperlink"/>
            <w:noProof/>
          </w:rPr>
          <w:t>5</w:t>
        </w:r>
        <w:r>
          <w:rPr>
            <w:rFonts w:asciiTheme="minorHAnsi" w:eastAsiaTheme="minorEastAsia" w:hAnsiTheme="minorHAnsi" w:cstheme="minorBidi"/>
            <w:noProof/>
            <w:sz w:val="22"/>
            <w:szCs w:val="22"/>
          </w:rPr>
          <w:tab/>
        </w:r>
        <w:r w:rsidRPr="005A3BA3">
          <w:rPr>
            <w:rStyle w:val="Hyperlink"/>
            <w:noProof/>
          </w:rPr>
          <w:t>Troubleshooting</w:t>
        </w:r>
        <w:r>
          <w:rPr>
            <w:noProof/>
            <w:webHidden/>
          </w:rPr>
          <w:tab/>
          <w:t>86</w:t>
        </w:r>
        <w:r>
          <w:rPr>
            <w:noProof/>
          </w:rPr>
          <w:fldChar w:fldCharType="end"/>
        </w:r>
      </w:ins>
    </w:p>
    <w:p w14:paraId="3102C2D0" w14:textId="77777777" w:rsidR="008B7283" w:rsidRPr="00D5310B" w:rsidRDefault="008B7283" w:rsidP="008B7283">
      <w:pPr>
        <w:pStyle w:val="TOC2"/>
        <w:tabs>
          <w:tab w:val="left" w:pos="880"/>
          <w:tab w:val="right" w:leader="dot" w:pos="8630"/>
        </w:tabs>
        <w:ind w:left="0"/>
        <w:rPr>
          <w:ins w:id="370" w:author="Itharaju, Narasimha (Contractor)" w:date="2020-12-10T08:58:00Z"/>
          <w:rStyle w:val="Hyperlink"/>
          <w:noProof/>
          <w:color w:val="auto"/>
          <w:u w:val="none"/>
        </w:rPr>
      </w:pPr>
      <w:ins w:id="371" w:author="Itharaju, Narasimha (Contractor)" w:date="2020-12-10T08:58:00Z">
        <w:r>
          <w:fldChar w:fldCharType="begin"/>
        </w:r>
        <w:r>
          <w:instrText xml:space="preserve"> HYPERLINK \l "_Toc16692807" </w:instrText>
        </w:r>
        <w:r>
          <w:fldChar w:fldCharType="separate"/>
        </w:r>
      </w:ins>
    </w:p>
    <w:p w14:paraId="51F87F8D" w14:textId="1D997D23" w:rsidR="008B7283" w:rsidRDefault="008B7283" w:rsidP="008B7283">
      <w:pPr>
        <w:pStyle w:val="TOC2"/>
        <w:tabs>
          <w:tab w:val="left" w:pos="880"/>
          <w:tab w:val="right" w:leader="dot" w:pos="8630"/>
        </w:tabs>
        <w:rPr>
          <w:ins w:id="372" w:author="Itharaju, Narasimha (Contractor)" w:date="2020-12-10T08:58:00Z"/>
          <w:rFonts w:asciiTheme="minorHAnsi" w:eastAsiaTheme="minorEastAsia" w:hAnsiTheme="minorHAnsi" w:cstheme="minorBidi"/>
          <w:noProof/>
          <w:sz w:val="22"/>
          <w:szCs w:val="22"/>
        </w:rPr>
      </w:pPr>
      <w:ins w:id="373" w:author="Itharaju, Narasimha (Contractor)" w:date="2020-12-10T08:58:00Z">
        <w:r>
          <w:rPr>
            <w:rStyle w:val="Hyperlink"/>
            <w:noProof/>
          </w:rPr>
          <w:t>2.61</w:t>
        </w:r>
        <w:r w:rsidRPr="00EB7322">
          <w:rPr>
            <w:rStyle w:val="Hyperlink"/>
            <w:noProof/>
          </w:rPr>
          <w:t>sqsq</w:t>
        </w:r>
        <w:r>
          <w:rPr>
            <w:rStyle w:val="Hyperlink"/>
            <w:noProof/>
          </w:rPr>
          <w:t>203</w:t>
        </w:r>
        <w:r w:rsidRPr="00EB7322">
          <w:rPr>
            <w:rStyle w:val="Hyperlink"/>
            <w:noProof/>
          </w:rPr>
          <w:t>d</w:t>
        </w:r>
        <w:r>
          <w:rPr>
            <w:noProof/>
            <w:webHidden/>
          </w:rPr>
          <w:tab/>
          <w:t>85</w:t>
        </w:r>
        <w:r>
          <w:rPr>
            <w:noProof/>
          </w:rPr>
          <w:fldChar w:fldCharType="end"/>
        </w:r>
      </w:ins>
    </w:p>
    <w:p w14:paraId="454223D5" w14:textId="2FBAE0B9" w:rsidR="008B7283" w:rsidRDefault="008B7283" w:rsidP="008B7283">
      <w:pPr>
        <w:pStyle w:val="TOC3"/>
        <w:tabs>
          <w:tab w:val="left" w:pos="1320"/>
          <w:tab w:val="right" w:leader="dot" w:pos="8630"/>
        </w:tabs>
        <w:rPr>
          <w:ins w:id="374" w:author="Itharaju, Narasimha (Contractor)" w:date="2020-12-10T08:58:00Z"/>
          <w:rFonts w:asciiTheme="minorHAnsi" w:eastAsiaTheme="minorEastAsia" w:hAnsiTheme="minorHAnsi" w:cstheme="minorBidi"/>
          <w:noProof/>
          <w:sz w:val="22"/>
          <w:szCs w:val="22"/>
        </w:rPr>
      </w:pPr>
      <w:ins w:id="375" w:author="Itharaju, Narasimha (Contractor)" w:date="2020-12-10T08:58:00Z">
        <w:r>
          <w:fldChar w:fldCharType="begin"/>
        </w:r>
        <w:r>
          <w:instrText xml:space="preserve"> HYPERLINK \l "_Toc16692808" </w:instrText>
        </w:r>
        <w:r>
          <w:fldChar w:fldCharType="separate"/>
        </w:r>
        <w:r w:rsidRPr="005A3BA3">
          <w:rPr>
            <w:rStyle w:val="Hyperlink"/>
            <w:noProof/>
          </w:rPr>
          <w:t>2.</w:t>
        </w:r>
        <w:r>
          <w:rPr>
            <w:rStyle w:val="Hyperlink"/>
            <w:noProof/>
          </w:rPr>
          <w:t>61</w:t>
        </w:r>
        <w:r w:rsidRPr="005A3BA3">
          <w:rPr>
            <w:rStyle w:val="Hyperlink"/>
            <w:noProof/>
          </w:rPr>
          <w:t>.1</w:t>
        </w:r>
        <w:r>
          <w:rPr>
            <w:rFonts w:asciiTheme="minorHAnsi" w:eastAsiaTheme="minorEastAsia" w:hAnsiTheme="minorHAnsi" w:cstheme="minorBidi"/>
            <w:noProof/>
            <w:sz w:val="22"/>
            <w:szCs w:val="22"/>
          </w:rPr>
          <w:tab/>
        </w:r>
        <w:r w:rsidRPr="005A3BA3">
          <w:rPr>
            <w:rStyle w:val="Hyperlink"/>
            <w:noProof/>
          </w:rPr>
          <w:t>Overview</w:t>
        </w:r>
        <w:r>
          <w:rPr>
            <w:noProof/>
            <w:webHidden/>
          </w:rPr>
          <w:tab/>
          <w:t>85</w:t>
        </w:r>
        <w:r>
          <w:rPr>
            <w:noProof/>
          </w:rPr>
          <w:fldChar w:fldCharType="end"/>
        </w:r>
      </w:ins>
    </w:p>
    <w:p w14:paraId="15657387" w14:textId="26A4DECD" w:rsidR="008B7283" w:rsidRDefault="008B7283" w:rsidP="008B7283">
      <w:pPr>
        <w:pStyle w:val="TOC3"/>
        <w:tabs>
          <w:tab w:val="left" w:pos="1320"/>
          <w:tab w:val="right" w:leader="dot" w:pos="8630"/>
        </w:tabs>
        <w:rPr>
          <w:ins w:id="376" w:author="Itharaju, Narasimha (Contractor)" w:date="2020-12-10T08:58:00Z"/>
          <w:rFonts w:asciiTheme="minorHAnsi" w:eastAsiaTheme="minorEastAsia" w:hAnsiTheme="minorHAnsi" w:cstheme="minorBidi"/>
          <w:noProof/>
          <w:sz w:val="22"/>
          <w:szCs w:val="22"/>
        </w:rPr>
      </w:pPr>
      <w:ins w:id="377" w:author="Itharaju, Narasimha (Contractor)" w:date="2020-12-10T08:58:00Z">
        <w:r>
          <w:fldChar w:fldCharType="begin"/>
        </w:r>
        <w:r>
          <w:instrText xml:space="preserve"> HYPERLINK \l "_Toc16692809" </w:instrText>
        </w:r>
        <w:r>
          <w:fldChar w:fldCharType="separate"/>
        </w:r>
        <w:r w:rsidRPr="005A3BA3">
          <w:rPr>
            <w:rStyle w:val="Hyperlink"/>
            <w:noProof/>
          </w:rPr>
          <w:t>2.</w:t>
        </w:r>
        <w:r>
          <w:rPr>
            <w:rStyle w:val="Hyperlink"/>
            <w:noProof/>
          </w:rPr>
          <w:t>61</w:t>
        </w:r>
        <w:r w:rsidRPr="005A3BA3">
          <w:rPr>
            <w:rStyle w:val="Hyperlink"/>
            <w:noProof/>
          </w:rPr>
          <w:t>.2</w:t>
        </w:r>
        <w:r>
          <w:rPr>
            <w:rFonts w:asciiTheme="minorHAnsi" w:eastAsiaTheme="minorEastAsia" w:hAnsiTheme="minorHAnsi" w:cstheme="minorBidi"/>
            <w:noProof/>
            <w:sz w:val="22"/>
            <w:szCs w:val="22"/>
          </w:rPr>
          <w:tab/>
        </w:r>
        <w:r w:rsidRPr="005A3BA3">
          <w:rPr>
            <w:rStyle w:val="Hyperlink"/>
            <w:noProof/>
          </w:rPr>
          <w:t>Purpose</w:t>
        </w:r>
        <w:r>
          <w:rPr>
            <w:noProof/>
            <w:webHidden/>
          </w:rPr>
          <w:tab/>
          <w:t>85</w:t>
        </w:r>
        <w:r>
          <w:rPr>
            <w:noProof/>
          </w:rPr>
          <w:fldChar w:fldCharType="end"/>
        </w:r>
      </w:ins>
    </w:p>
    <w:p w14:paraId="700DD104" w14:textId="2935833A" w:rsidR="008B7283" w:rsidRDefault="008B7283" w:rsidP="008B7283">
      <w:pPr>
        <w:pStyle w:val="TOC3"/>
        <w:tabs>
          <w:tab w:val="left" w:pos="1320"/>
          <w:tab w:val="right" w:leader="dot" w:pos="8630"/>
        </w:tabs>
        <w:rPr>
          <w:ins w:id="378" w:author="Itharaju, Narasimha (Contractor)" w:date="2020-12-10T08:58:00Z"/>
          <w:rFonts w:asciiTheme="minorHAnsi" w:eastAsiaTheme="minorEastAsia" w:hAnsiTheme="minorHAnsi" w:cstheme="minorBidi"/>
          <w:noProof/>
          <w:sz w:val="22"/>
          <w:szCs w:val="22"/>
        </w:rPr>
      </w:pPr>
      <w:ins w:id="379" w:author="Itharaju, Narasimha (Contractor)" w:date="2020-12-10T08:58:00Z">
        <w:r>
          <w:fldChar w:fldCharType="begin"/>
        </w:r>
        <w:r>
          <w:instrText xml:space="preserve"> HYPERLINK \l "_Toc16692810" </w:instrText>
        </w:r>
        <w:r>
          <w:fldChar w:fldCharType="separate"/>
        </w:r>
        <w:r w:rsidRPr="005A3BA3">
          <w:rPr>
            <w:rStyle w:val="Hyperlink"/>
            <w:noProof/>
          </w:rPr>
          <w:t>2.</w:t>
        </w:r>
        <w:r>
          <w:rPr>
            <w:rStyle w:val="Hyperlink"/>
            <w:noProof/>
          </w:rPr>
          <w:t>61</w:t>
        </w:r>
        <w:r w:rsidRPr="005A3BA3">
          <w:rPr>
            <w:rStyle w:val="Hyperlink"/>
            <w:noProof/>
          </w:rPr>
          <w:t>.3</w:t>
        </w:r>
        <w:r>
          <w:rPr>
            <w:rFonts w:asciiTheme="minorHAnsi" w:eastAsiaTheme="minorEastAsia" w:hAnsiTheme="minorHAnsi" w:cstheme="minorBidi"/>
            <w:noProof/>
            <w:sz w:val="22"/>
            <w:szCs w:val="22"/>
          </w:rPr>
          <w:tab/>
        </w:r>
        <w:r w:rsidRPr="005A3BA3">
          <w:rPr>
            <w:rStyle w:val="Hyperlink"/>
            <w:noProof/>
          </w:rPr>
          <w:t>Setup</w:t>
        </w:r>
        <w:r>
          <w:rPr>
            <w:noProof/>
            <w:webHidden/>
          </w:rPr>
          <w:tab/>
          <w:t>86</w:t>
        </w:r>
        <w:r>
          <w:rPr>
            <w:noProof/>
          </w:rPr>
          <w:fldChar w:fldCharType="end"/>
        </w:r>
      </w:ins>
    </w:p>
    <w:p w14:paraId="5D187186" w14:textId="77163A1B" w:rsidR="008B7283" w:rsidRDefault="008B7283" w:rsidP="008B7283">
      <w:pPr>
        <w:pStyle w:val="TOC3"/>
        <w:tabs>
          <w:tab w:val="left" w:pos="1320"/>
          <w:tab w:val="right" w:leader="dot" w:pos="8630"/>
        </w:tabs>
        <w:rPr>
          <w:ins w:id="380" w:author="Itharaju, Narasimha (Contractor)" w:date="2020-12-10T08:58:00Z"/>
          <w:rFonts w:asciiTheme="minorHAnsi" w:eastAsiaTheme="minorEastAsia" w:hAnsiTheme="minorHAnsi" w:cstheme="minorBidi"/>
          <w:noProof/>
          <w:sz w:val="22"/>
          <w:szCs w:val="22"/>
        </w:rPr>
      </w:pPr>
      <w:ins w:id="381" w:author="Itharaju, Narasimha (Contractor)" w:date="2020-12-10T08:58:00Z">
        <w:r>
          <w:fldChar w:fldCharType="begin"/>
        </w:r>
        <w:r>
          <w:instrText xml:space="preserve"> HYPERLINK \l "_Toc16692811" </w:instrText>
        </w:r>
        <w:r>
          <w:fldChar w:fldCharType="separate"/>
        </w:r>
        <w:r w:rsidRPr="005A3BA3">
          <w:rPr>
            <w:rStyle w:val="Hyperlink"/>
            <w:noProof/>
          </w:rPr>
          <w:t>2.</w:t>
        </w:r>
        <w:r>
          <w:rPr>
            <w:rStyle w:val="Hyperlink"/>
            <w:noProof/>
          </w:rPr>
          <w:t>61</w:t>
        </w:r>
        <w:r w:rsidRPr="005A3BA3">
          <w:rPr>
            <w:rStyle w:val="Hyperlink"/>
            <w:noProof/>
          </w:rPr>
          <w:t>.4</w:t>
        </w:r>
        <w:r>
          <w:rPr>
            <w:rFonts w:asciiTheme="minorHAnsi" w:eastAsiaTheme="minorEastAsia" w:hAnsiTheme="minorHAnsi" w:cstheme="minorBidi"/>
            <w:noProof/>
            <w:sz w:val="22"/>
            <w:szCs w:val="22"/>
          </w:rPr>
          <w:tab/>
        </w:r>
        <w:r w:rsidRPr="005A3BA3">
          <w:rPr>
            <w:rStyle w:val="Hyperlink"/>
            <w:noProof/>
          </w:rPr>
          <w:t>Shouts</w:t>
        </w:r>
        <w:r>
          <w:rPr>
            <w:noProof/>
            <w:webHidden/>
          </w:rPr>
          <w:tab/>
          <w:t>86</w:t>
        </w:r>
        <w:r>
          <w:rPr>
            <w:noProof/>
          </w:rPr>
          <w:fldChar w:fldCharType="end"/>
        </w:r>
      </w:ins>
    </w:p>
    <w:p w14:paraId="0B7F62ED" w14:textId="3456BAAC" w:rsidR="008B7283" w:rsidRDefault="008B7283" w:rsidP="008B7283">
      <w:pPr>
        <w:rPr>
          <w:ins w:id="382" w:author="Itharaju, Narasimha (Contractor)" w:date="2020-12-10T08:58:00Z"/>
          <w:noProof/>
        </w:rPr>
      </w:pPr>
      <w:ins w:id="383" w:author="Itharaju, Narasimha (Contractor)" w:date="2020-12-10T08:58:00Z">
        <w:r>
          <w:fldChar w:fldCharType="begin"/>
        </w:r>
        <w:r>
          <w:instrText xml:space="preserve"> HYPERLINK \l "_Toc16692812" </w:instrText>
        </w:r>
        <w:r>
          <w:fldChar w:fldCharType="separate"/>
        </w:r>
        <w:r w:rsidRPr="005A3BA3">
          <w:rPr>
            <w:rStyle w:val="Hyperlink"/>
            <w:noProof/>
          </w:rPr>
          <w:t>2.</w:t>
        </w:r>
        <w:r>
          <w:rPr>
            <w:rStyle w:val="Hyperlink"/>
            <w:noProof/>
          </w:rPr>
          <w:t>61.</w:t>
        </w:r>
        <w:r w:rsidRPr="005A3BA3">
          <w:rPr>
            <w:rStyle w:val="Hyperlink"/>
            <w:noProof/>
          </w:rPr>
          <w:t>5</w:t>
        </w:r>
        <w:r>
          <w:rPr>
            <w:rFonts w:asciiTheme="minorHAnsi" w:eastAsiaTheme="minorEastAsia" w:hAnsiTheme="minorHAnsi" w:cstheme="minorBidi"/>
            <w:noProof/>
            <w:sz w:val="22"/>
            <w:szCs w:val="22"/>
          </w:rPr>
          <w:tab/>
        </w:r>
        <w:r w:rsidRPr="005A3BA3">
          <w:rPr>
            <w:rStyle w:val="Hyperlink"/>
            <w:noProof/>
          </w:rPr>
          <w:t>Troubleshooting</w:t>
        </w:r>
        <w:r>
          <w:rPr>
            <w:noProof/>
            <w:webHidden/>
          </w:rPr>
          <w:tab/>
          <w:t>86</w:t>
        </w:r>
        <w:r>
          <w:rPr>
            <w:noProof/>
          </w:rPr>
          <w:fldChar w:fldCharType="end"/>
        </w:r>
      </w:ins>
    </w:p>
    <w:p w14:paraId="1EA6E801" w14:textId="77777777" w:rsidR="008B7283" w:rsidRPr="00D5310B" w:rsidRDefault="008B7283" w:rsidP="008B7283">
      <w:pPr>
        <w:pStyle w:val="TOC2"/>
        <w:tabs>
          <w:tab w:val="left" w:pos="880"/>
          <w:tab w:val="right" w:leader="dot" w:pos="8630"/>
        </w:tabs>
        <w:ind w:left="0"/>
        <w:rPr>
          <w:ins w:id="384" w:author="Itharaju, Narasimha (Contractor)" w:date="2020-12-10T08:58:00Z"/>
          <w:rStyle w:val="Hyperlink"/>
          <w:noProof/>
          <w:color w:val="auto"/>
          <w:u w:val="none"/>
        </w:rPr>
      </w:pPr>
      <w:ins w:id="385" w:author="Itharaju, Narasimha (Contractor)" w:date="2020-12-10T08:58:00Z">
        <w:r>
          <w:fldChar w:fldCharType="begin"/>
        </w:r>
        <w:r>
          <w:instrText xml:space="preserve"> HYPERLINK \l "_Toc16692807" </w:instrText>
        </w:r>
        <w:r>
          <w:fldChar w:fldCharType="separate"/>
        </w:r>
      </w:ins>
    </w:p>
    <w:p w14:paraId="041F2271" w14:textId="7896F26F" w:rsidR="008B7283" w:rsidRDefault="008B7283" w:rsidP="008B7283">
      <w:pPr>
        <w:pStyle w:val="TOC2"/>
        <w:tabs>
          <w:tab w:val="left" w:pos="880"/>
          <w:tab w:val="right" w:leader="dot" w:pos="8630"/>
        </w:tabs>
        <w:rPr>
          <w:ins w:id="386" w:author="Itharaju, Narasimha (Contractor)" w:date="2020-12-10T08:58:00Z"/>
          <w:rFonts w:asciiTheme="minorHAnsi" w:eastAsiaTheme="minorEastAsia" w:hAnsiTheme="minorHAnsi" w:cstheme="minorBidi"/>
          <w:noProof/>
          <w:sz w:val="22"/>
          <w:szCs w:val="22"/>
        </w:rPr>
      </w:pPr>
      <w:ins w:id="387" w:author="Itharaju, Narasimha (Contractor)" w:date="2020-12-10T08:58:00Z">
        <w:r>
          <w:rPr>
            <w:rStyle w:val="Hyperlink"/>
            <w:noProof/>
          </w:rPr>
          <w:t>2.62</w:t>
        </w:r>
        <w:r w:rsidRPr="00EB7322">
          <w:rPr>
            <w:rStyle w:val="Hyperlink"/>
            <w:noProof/>
          </w:rPr>
          <w:t>sqsq</w:t>
        </w:r>
        <w:r>
          <w:rPr>
            <w:rStyle w:val="Hyperlink"/>
            <w:noProof/>
          </w:rPr>
          <w:t>204</w:t>
        </w:r>
        <w:r w:rsidRPr="00EB7322">
          <w:rPr>
            <w:rStyle w:val="Hyperlink"/>
            <w:noProof/>
          </w:rPr>
          <w:t>d</w:t>
        </w:r>
        <w:r>
          <w:rPr>
            <w:noProof/>
            <w:webHidden/>
          </w:rPr>
          <w:tab/>
          <w:t>85</w:t>
        </w:r>
        <w:r>
          <w:rPr>
            <w:noProof/>
          </w:rPr>
          <w:fldChar w:fldCharType="end"/>
        </w:r>
      </w:ins>
    </w:p>
    <w:p w14:paraId="397905BE" w14:textId="219B236E" w:rsidR="008B7283" w:rsidRDefault="008B7283" w:rsidP="008B7283">
      <w:pPr>
        <w:pStyle w:val="TOC3"/>
        <w:tabs>
          <w:tab w:val="left" w:pos="1320"/>
          <w:tab w:val="right" w:leader="dot" w:pos="8630"/>
        </w:tabs>
        <w:rPr>
          <w:ins w:id="388" w:author="Itharaju, Narasimha (Contractor)" w:date="2020-12-10T08:58:00Z"/>
          <w:rFonts w:asciiTheme="minorHAnsi" w:eastAsiaTheme="minorEastAsia" w:hAnsiTheme="minorHAnsi" w:cstheme="minorBidi"/>
          <w:noProof/>
          <w:sz w:val="22"/>
          <w:szCs w:val="22"/>
        </w:rPr>
      </w:pPr>
      <w:ins w:id="389" w:author="Itharaju, Narasimha (Contractor)" w:date="2020-12-10T08:58:00Z">
        <w:r>
          <w:fldChar w:fldCharType="begin"/>
        </w:r>
        <w:r>
          <w:instrText xml:space="preserve"> HYPERLINK \l "_Toc16692808" </w:instrText>
        </w:r>
        <w:r>
          <w:fldChar w:fldCharType="separate"/>
        </w:r>
        <w:r w:rsidRPr="005A3BA3">
          <w:rPr>
            <w:rStyle w:val="Hyperlink"/>
            <w:noProof/>
          </w:rPr>
          <w:t>2.</w:t>
        </w:r>
        <w:r>
          <w:rPr>
            <w:rStyle w:val="Hyperlink"/>
            <w:noProof/>
          </w:rPr>
          <w:t>62</w:t>
        </w:r>
        <w:r w:rsidRPr="005A3BA3">
          <w:rPr>
            <w:rStyle w:val="Hyperlink"/>
            <w:noProof/>
          </w:rPr>
          <w:t>.1</w:t>
        </w:r>
        <w:r>
          <w:rPr>
            <w:rFonts w:asciiTheme="minorHAnsi" w:eastAsiaTheme="minorEastAsia" w:hAnsiTheme="minorHAnsi" w:cstheme="minorBidi"/>
            <w:noProof/>
            <w:sz w:val="22"/>
            <w:szCs w:val="22"/>
          </w:rPr>
          <w:tab/>
        </w:r>
        <w:r w:rsidRPr="005A3BA3">
          <w:rPr>
            <w:rStyle w:val="Hyperlink"/>
            <w:noProof/>
          </w:rPr>
          <w:t>Overview</w:t>
        </w:r>
        <w:r>
          <w:rPr>
            <w:noProof/>
            <w:webHidden/>
          </w:rPr>
          <w:tab/>
          <w:t>85</w:t>
        </w:r>
        <w:r>
          <w:rPr>
            <w:noProof/>
          </w:rPr>
          <w:fldChar w:fldCharType="end"/>
        </w:r>
      </w:ins>
    </w:p>
    <w:p w14:paraId="72DE28CE" w14:textId="796D6EDD" w:rsidR="008B7283" w:rsidRDefault="008B7283" w:rsidP="008B7283">
      <w:pPr>
        <w:pStyle w:val="TOC3"/>
        <w:tabs>
          <w:tab w:val="left" w:pos="1320"/>
          <w:tab w:val="right" w:leader="dot" w:pos="8630"/>
        </w:tabs>
        <w:rPr>
          <w:ins w:id="390" w:author="Itharaju, Narasimha (Contractor)" w:date="2020-12-10T08:58:00Z"/>
          <w:rFonts w:asciiTheme="minorHAnsi" w:eastAsiaTheme="minorEastAsia" w:hAnsiTheme="minorHAnsi" w:cstheme="minorBidi"/>
          <w:noProof/>
          <w:sz w:val="22"/>
          <w:szCs w:val="22"/>
        </w:rPr>
      </w:pPr>
      <w:ins w:id="391" w:author="Itharaju, Narasimha (Contractor)" w:date="2020-12-10T08:58:00Z">
        <w:r>
          <w:fldChar w:fldCharType="begin"/>
        </w:r>
        <w:r>
          <w:instrText xml:space="preserve"> HYPERLINK \l "_Toc16692809" </w:instrText>
        </w:r>
        <w:r>
          <w:fldChar w:fldCharType="separate"/>
        </w:r>
        <w:r w:rsidRPr="005A3BA3">
          <w:rPr>
            <w:rStyle w:val="Hyperlink"/>
            <w:noProof/>
          </w:rPr>
          <w:t>2.</w:t>
        </w:r>
        <w:r>
          <w:rPr>
            <w:rStyle w:val="Hyperlink"/>
            <w:noProof/>
          </w:rPr>
          <w:t>62</w:t>
        </w:r>
        <w:r w:rsidRPr="005A3BA3">
          <w:rPr>
            <w:rStyle w:val="Hyperlink"/>
            <w:noProof/>
          </w:rPr>
          <w:t>.2</w:t>
        </w:r>
        <w:r>
          <w:rPr>
            <w:rFonts w:asciiTheme="minorHAnsi" w:eastAsiaTheme="minorEastAsia" w:hAnsiTheme="minorHAnsi" w:cstheme="minorBidi"/>
            <w:noProof/>
            <w:sz w:val="22"/>
            <w:szCs w:val="22"/>
          </w:rPr>
          <w:tab/>
        </w:r>
        <w:r w:rsidRPr="005A3BA3">
          <w:rPr>
            <w:rStyle w:val="Hyperlink"/>
            <w:noProof/>
          </w:rPr>
          <w:t>Purpose</w:t>
        </w:r>
        <w:r>
          <w:rPr>
            <w:noProof/>
            <w:webHidden/>
          </w:rPr>
          <w:tab/>
          <w:t>85</w:t>
        </w:r>
        <w:r>
          <w:rPr>
            <w:noProof/>
          </w:rPr>
          <w:fldChar w:fldCharType="end"/>
        </w:r>
      </w:ins>
    </w:p>
    <w:p w14:paraId="4FD05E6C" w14:textId="56075569" w:rsidR="008B7283" w:rsidRDefault="008B7283" w:rsidP="008B7283">
      <w:pPr>
        <w:pStyle w:val="TOC3"/>
        <w:tabs>
          <w:tab w:val="left" w:pos="1320"/>
          <w:tab w:val="right" w:leader="dot" w:pos="8630"/>
        </w:tabs>
        <w:rPr>
          <w:ins w:id="392" w:author="Itharaju, Narasimha (Contractor)" w:date="2020-12-10T08:58:00Z"/>
          <w:rFonts w:asciiTheme="minorHAnsi" w:eastAsiaTheme="minorEastAsia" w:hAnsiTheme="minorHAnsi" w:cstheme="minorBidi"/>
          <w:noProof/>
          <w:sz w:val="22"/>
          <w:szCs w:val="22"/>
        </w:rPr>
      </w:pPr>
      <w:ins w:id="393" w:author="Itharaju, Narasimha (Contractor)" w:date="2020-12-10T08:58:00Z">
        <w:r>
          <w:fldChar w:fldCharType="begin"/>
        </w:r>
        <w:r>
          <w:instrText xml:space="preserve"> HYPERLINK \l "_Toc16692810" </w:instrText>
        </w:r>
        <w:r>
          <w:fldChar w:fldCharType="separate"/>
        </w:r>
        <w:r w:rsidRPr="005A3BA3">
          <w:rPr>
            <w:rStyle w:val="Hyperlink"/>
            <w:noProof/>
          </w:rPr>
          <w:t>2.</w:t>
        </w:r>
        <w:r>
          <w:rPr>
            <w:rStyle w:val="Hyperlink"/>
            <w:noProof/>
          </w:rPr>
          <w:t>62</w:t>
        </w:r>
        <w:r w:rsidRPr="005A3BA3">
          <w:rPr>
            <w:rStyle w:val="Hyperlink"/>
            <w:noProof/>
          </w:rPr>
          <w:t>.3</w:t>
        </w:r>
        <w:r>
          <w:rPr>
            <w:rFonts w:asciiTheme="minorHAnsi" w:eastAsiaTheme="minorEastAsia" w:hAnsiTheme="minorHAnsi" w:cstheme="minorBidi"/>
            <w:noProof/>
            <w:sz w:val="22"/>
            <w:szCs w:val="22"/>
          </w:rPr>
          <w:tab/>
        </w:r>
        <w:r w:rsidRPr="005A3BA3">
          <w:rPr>
            <w:rStyle w:val="Hyperlink"/>
            <w:noProof/>
          </w:rPr>
          <w:t>Setup</w:t>
        </w:r>
        <w:r>
          <w:rPr>
            <w:noProof/>
            <w:webHidden/>
          </w:rPr>
          <w:tab/>
          <w:t>86</w:t>
        </w:r>
        <w:r>
          <w:rPr>
            <w:noProof/>
          </w:rPr>
          <w:fldChar w:fldCharType="end"/>
        </w:r>
      </w:ins>
    </w:p>
    <w:p w14:paraId="07C32B2E" w14:textId="035B9FAB" w:rsidR="008B7283" w:rsidRDefault="008B7283" w:rsidP="008B7283">
      <w:pPr>
        <w:pStyle w:val="TOC3"/>
        <w:tabs>
          <w:tab w:val="left" w:pos="1320"/>
          <w:tab w:val="right" w:leader="dot" w:pos="8630"/>
        </w:tabs>
        <w:rPr>
          <w:ins w:id="394" w:author="Itharaju, Narasimha (Contractor)" w:date="2020-12-10T08:58:00Z"/>
          <w:rFonts w:asciiTheme="minorHAnsi" w:eastAsiaTheme="minorEastAsia" w:hAnsiTheme="minorHAnsi" w:cstheme="minorBidi"/>
          <w:noProof/>
          <w:sz w:val="22"/>
          <w:szCs w:val="22"/>
        </w:rPr>
      </w:pPr>
      <w:ins w:id="395" w:author="Itharaju, Narasimha (Contractor)" w:date="2020-12-10T08:58:00Z">
        <w:r>
          <w:fldChar w:fldCharType="begin"/>
        </w:r>
        <w:r>
          <w:instrText xml:space="preserve"> HYPERLINK \l "_Toc16692811" </w:instrText>
        </w:r>
        <w:r>
          <w:fldChar w:fldCharType="separate"/>
        </w:r>
        <w:r w:rsidRPr="005A3BA3">
          <w:rPr>
            <w:rStyle w:val="Hyperlink"/>
            <w:noProof/>
          </w:rPr>
          <w:t>2.</w:t>
        </w:r>
        <w:r>
          <w:rPr>
            <w:rStyle w:val="Hyperlink"/>
            <w:noProof/>
          </w:rPr>
          <w:t>62</w:t>
        </w:r>
        <w:r w:rsidRPr="005A3BA3">
          <w:rPr>
            <w:rStyle w:val="Hyperlink"/>
            <w:noProof/>
          </w:rPr>
          <w:t>.4</w:t>
        </w:r>
        <w:r>
          <w:rPr>
            <w:rFonts w:asciiTheme="minorHAnsi" w:eastAsiaTheme="minorEastAsia" w:hAnsiTheme="minorHAnsi" w:cstheme="minorBidi"/>
            <w:noProof/>
            <w:sz w:val="22"/>
            <w:szCs w:val="22"/>
          </w:rPr>
          <w:tab/>
        </w:r>
        <w:r w:rsidRPr="005A3BA3">
          <w:rPr>
            <w:rStyle w:val="Hyperlink"/>
            <w:noProof/>
          </w:rPr>
          <w:t>Shouts</w:t>
        </w:r>
        <w:r>
          <w:rPr>
            <w:noProof/>
            <w:webHidden/>
          </w:rPr>
          <w:tab/>
          <w:t>86</w:t>
        </w:r>
        <w:r>
          <w:rPr>
            <w:noProof/>
          </w:rPr>
          <w:fldChar w:fldCharType="end"/>
        </w:r>
      </w:ins>
    </w:p>
    <w:p w14:paraId="79892D97" w14:textId="239E94FD" w:rsidR="008B7283" w:rsidRDefault="008B7283" w:rsidP="008B7283">
      <w:pPr>
        <w:rPr>
          <w:ins w:id="396" w:author="Itharaju, Narasimha (Contractor)" w:date="2020-12-10T08:58:00Z"/>
          <w:noProof/>
        </w:rPr>
      </w:pPr>
      <w:ins w:id="397" w:author="Itharaju, Narasimha (Contractor)" w:date="2020-12-10T08:58:00Z">
        <w:r>
          <w:fldChar w:fldCharType="begin"/>
        </w:r>
        <w:r>
          <w:instrText xml:space="preserve"> HYPERLINK \l "_Toc16692812" </w:instrText>
        </w:r>
        <w:r>
          <w:fldChar w:fldCharType="separate"/>
        </w:r>
        <w:r w:rsidRPr="005A3BA3">
          <w:rPr>
            <w:rStyle w:val="Hyperlink"/>
            <w:noProof/>
          </w:rPr>
          <w:t>2.</w:t>
        </w:r>
        <w:r>
          <w:rPr>
            <w:rStyle w:val="Hyperlink"/>
            <w:noProof/>
          </w:rPr>
          <w:t>62.</w:t>
        </w:r>
        <w:r w:rsidRPr="005A3BA3">
          <w:rPr>
            <w:rStyle w:val="Hyperlink"/>
            <w:noProof/>
          </w:rPr>
          <w:t>5</w:t>
        </w:r>
        <w:r>
          <w:rPr>
            <w:rFonts w:asciiTheme="minorHAnsi" w:eastAsiaTheme="minorEastAsia" w:hAnsiTheme="minorHAnsi" w:cstheme="minorBidi"/>
            <w:noProof/>
            <w:sz w:val="22"/>
            <w:szCs w:val="22"/>
          </w:rPr>
          <w:tab/>
        </w:r>
        <w:r w:rsidRPr="005A3BA3">
          <w:rPr>
            <w:rStyle w:val="Hyperlink"/>
            <w:noProof/>
          </w:rPr>
          <w:t>Troubleshooting</w:t>
        </w:r>
        <w:r>
          <w:rPr>
            <w:noProof/>
            <w:webHidden/>
          </w:rPr>
          <w:tab/>
          <w:t>86</w:t>
        </w:r>
        <w:r>
          <w:rPr>
            <w:noProof/>
          </w:rPr>
          <w:fldChar w:fldCharType="end"/>
        </w:r>
      </w:ins>
    </w:p>
    <w:p w14:paraId="59D2A305" w14:textId="77777777" w:rsidR="008B7283" w:rsidRPr="00D5310B" w:rsidRDefault="008B7283" w:rsidP="008B7283">
      <w:pPr>
        <w:pStyle w:val="TOC2"/>
        <w:tabs>
          <w:tab w:val="left" w:pos="880"/>
          <w:tab w:val="right" w:leader="dot" w:pos="8630"/>
        </w:tabs>
        <w:ind w:left="0"/>
        <w:rPr>
          <w:ins w:id="398" w:author="Itharaju, Narasimha (Contractor)" w:date="2020-12-10T08:58:00Z"/>
          <w:rStyle w:val="Hyperlink"/>
          <w:noProof/>
          <w:color w:val="auto"/>
          <w:u w:val="none"/>
        </w:rPr>
      </w:pPr>
      <w:ins w:id="399" w:author="Itharaju, Narasimha (Contractor)" w:date="2020-12-10T08:58:00Z">
        <w:r>
          <w:fldChar w:fldCharType="begin"/>
        </w:r>
        <w:r>
          <w:instrText xml:space="preserve"> HYPERLINK \l "_Toc16692807" </w:instrText>
        </w:r>
        <w:r>
          <w:fldChar w:fldCharType="separate"/>
        </w:r>
      </w:ins>
    </w:p>
    <w:p w14:paraId="00C4E68A" w14:textId="474AA706" w:rsidR="008B7283" w:rsidRDefault="008B7283" w:rsidP="008B7283">
      <w:pPr>
        <w:pStyle w:val="TOC2"/>
        <w:tabs>
          <w:tab w:val="left" w:pos="880"/>
          <w:tab w:val="right" w:leader="dot" w:pos="8630"/>
        </w:tabs>
        <w:rPr>
          <w:ins w:id="400" w:author="Itharaju, Narasimha (Contractor)" w:date="2020-12-10T08:58:00Z"/>
          <w:rFonts w:asciiTheme="minorHAnsi" w:eastAsiaTheme="minorEastAsia" w:hAnsiTheme="minorHAnsi" w:cstheme="minorBidi"/>
          <w:noProof/>
          <w:sz w:val="22"/>
          <w:szCs w:val="22"/>
        </w:rPr>
      </w:pPr>
      <w:ins w:id="401" w:author="Itharaju, Narasimha (Contractor)" w:date="2020-12-10T08:58:00Z">
        <w:r>
          <w:rPr>
            <w:rStyle w:val="Hyperlink"/>
            <w:noProof/>
          </w:rPr>
          <w:t>2.63</w:t>
        </w:r>
        <w:r w:rsidRPr="00EB7322">
          <w:rPr>
            <w:rStyle w:val="Hyperlink"/>
            <w:noProof/>
          </w:rPr>
          <w:t>sqsq</w:t>
        </w:r>
        <w:r>
          <w:rPr>
            <w:rStyle w:val="Hyperlink"/>
            <w:noProof/>
          </w:rPr>
          <w:t>205</w:t>
        </w:r>
        <w:r w:rsidRPr="00EB7322">
          <w:rPr>
            <w:rStyle w:val="Hyperlink"/>
            <w:noProof/>
          </w:rPr>
          <w:t>d</w:t>
        </w:r>
        <w:r>
          <w:rPr>
            <w:noProof/>
            <w:webHidden/>
          </w:rPr>
          <w:tab/>
          <w:t>85</w:t>
        </w:r>
        <w:r>
          <w:rPr>
            <w:noProof/>
          </w:rPr>
          <w:fldChar w:fldCharType="end"/>
        </w:r>
      </w:ins>
    </w:p>
    <w:p w14:paraId="1CCCE8F1" w14:textId="5E6B5568" w:rsidR="008B7283" w:rsidRDefault="008B7283" w:rsidP="008B7283">
      <w:pPr>
        <w:pStyle w:val="TOC3"/>
        <w:tabs>
          <w:tab w:val="left" w:pos="1320"/>
          <w:tab w:val="right" w:leader="dot" w:pos="8630"/>
        </w:tabs>
        <w:rPr>
          <w:ins w:id="402" w:author="Itharaju, Narasimha (Contractor)" w:date="2020-12-10T08:58:00Z"/>
          <w:rFonts w:asciiTheme="minorHAnsi" w:eastAsiaTheme="minorEastAsia" w:hAnsiTheme="minorHAnsi" w:cstheme="minorBidi"/>
          <w:noProof/>
          <w:sz w:val="22"/>
          <w:szCs w:val="22"/>
        </w:rPr>
      </w:pPr>
      <w:ins w:id="403" w:author="Itharaju, Narasimha (Contractor)" w:date="2020-12-10T08:58:00Z">
        <w:r>
          <w:fldChar w:fldCharType="begin"/>
        </w:r>
        <w:r>
          <w:instrText xml:space="preserve"> HYPERLINK \l "_Toc16692808" </w:instrText>
        </w:r>
        <w:r>
          <w:fldChar w:fldCharType="separate"/>
        </w:r>
        <w:r w:rsidRPr="005A3BA3">
          <w:rPr>
            <w:rStyle w:val="Hyperlink"/>
            <w:noProof/>
          </w:rPr>
          <w:t>2.</w:t>
        </w:r>
        <w:r>
          <w:rPr>
            <w:rStyle w:val="Hyperlink"/>
            <w:noProof/>
          </w:rPr>
          <w:t>63</w:t>
        </w:r>
        <w:r w:rsidRPr="005A3BA3">
          <w:rPr>
            <w:rStyle w:val="Hyperlink"/>
            <w:noProof/>
          </w:rPr>
          <w:t>.1</w:t>
        </w:r>
        <w:r>
          <w:rPr>
            <w:rFonts w:asciiTheme="minorHAnsi" w:eastAsiaTheme="minorEastAsia" w:hAnsiTheme="minorHAnsi" w:cstheme="minorBidi"/>
            <w:noProof/>
            <w:sz w:val="22"/>
            <w:szCs w:val="22"/>
          </w:rPr>
          <w:tab/>
        </w:r>
        <w:r w:rsidRPr="005A3BA3">
          <w:rPr>
            <w:rStyle w:val="Hyperlink"/>
            <w:noProof/>
          </w:rPr>
          <w:t>Overview</w:t>
        </w:r>
        <w:r>
          <w:rPr>
            <w:noProof/>
            <w:webHidden/>
          </w:rPr>
          <w:tab/>
          <w:t>85</w:t>
        </w:r>
        <w:r>
          <w:rPr>
            <w:noProof/>
          </w:rPr>
          <w:fldChar w:fldCharType="end"/>
        </w:r>
      </w:ins>
    </w:p>
    <w:p w14:paraId="7C1130DA" w14:textId="383F92E4" w:rsidR="008B7283" w:rsidRDefault="008B7283" w:rsidP="008B7283">
      <w:pPr>
        <w:pStyle w:val="TOC3"/>
        <w:tabs>
          <w:tab w:val="left" w:pos="1320"/>
          <w:tab w:val="right" w:leader="dot" w:pos="8630"/>
        </w:tabs>
        <w:rPr>
          <w:ins w:id="404" w:author="Itharaju, Narasimha (Contractor)" w:date="2020-12-10T08:58:00Z"/>
          <w:rFonts w:asciiTheme="minorHAnsi" w:eastAsiaTheme="minorEastAsia" w:hAnsiTheme="minorHAnsi" w:cstheme="minorBidi"/>
          <w:noProof/>
          <w:sz w:val="22"/>
          <w:szCs w:val="22"/>
        </w:rPr>
      </w:pPr>
      <w:ins w:id="405" w:author="Itharaju, Narasimha (Contractor)" w:date="2020-12-10T08:58:00Z">
        <w:r>
          <w:fldChar w:fldCharType="begin"/>
        </w:r>
        <w:r>
          <w:instrText xml:space="preserve"> HYPERLINK \l "_Toc16692809" </w:instrText>
        </w:r>
        <w:r>
          <w:fldChar w:fldCharType="separate"/>
        </w:r>
        <w:r w:rsidRPr="005A3BA3">
          <w:rPr>
            <w:rStyle w:val="Hyperlink"/>
            <w:noProof/>
          </w:rPr>
          <w:t>2.</w:t>
        </w:r>
        <w:r>
          <w:rPr>
            <w:rStyle w:val="Hyperlink"/>
            <w:noProof/>
          </w:rPr>
          <w:t>63</w:t>
        </w:r>
        <w:r w:rsidRPr="005A3BA3">
          <w:rPr>
            <w:rStyle w:val="Hyperlink"/>
            <w:noProof/>
          </w:rPr>
          <w:t>.2</w:t>
        </w:r>
        <w:r>
          <w:rPr>
            <w:rFonts w:asciiTheme="minorHAnsi" w:eastAsiaTheme="minorEastAsia" w:hAnsiTheme="minorHAnsi" w:cstheme="minorBidi"/>
            <w:noProof/>
            <w:sz w:val="22"/>
            <w:szCs w:val="22"/>
          </w:rPr>
          <w:tab/>
        </w:r>
        <w:r w:rsidRPr="005A3BA3">
          <w:rPr>
            <w:rStyle w:val="Hyperlink"/>
            <w:noProof/>
          </w:rPr>
          <w:t>Purpose</w:t>
        </w:r>
        <w:r>
          <w:rPr>
            <w:noProof/>
            <w:webHidden/>
          </w:rPr>
          <w:tab/>
          <w:t>85</w:t>
        </w:r>
        <w:r>
          <w:rPr>
            <w:noProof/>
          </w:rPr>
          <w:fldChar w:fldCharType="end"/>
        </w:r>
      </w:ins>
    </w:p>
    <w:p w14:paraId="3A8C1597" w14:textId="5FF59FB4" w:rsidR="008B7283" w:rsidRDefault="008B7283" w:rsidP="008B7283">
      <w:pPr>
        <w:pStyle w:val="TOC3"/>
        <w:tabs>
          <w:tab w:val="left" w:pos="1320"/>
          <w:tab w:val="right" w:leader="dot" w:pos="8630"/>
        </w:tabs>
        <w:rPr>
          <w:ins w:id="406" w:author="Itharaju, Narasimha (Contractor)" w:date="2020-12-10T08:58:00Z"/>
          <w:rFonts w:asciiTheme="minorHAnsi" w:eastAsiaTheme="minorEastAsia" w:hAnsiTheme="minorHAnsi" w:cstheme="minorBidi"/>
          <w:noProof/>
          <w:sz w:val="22"/>
          <w:szCs w:val="22"/>
        </w:rPr>
      </w:pPr>
      <w:ins w:id="407" w:author="Itharaju, Narasimha (Contractor)" w:date="2020-12-10T08:58:00Z">
        <w:r>
          <w:fldChar w:fldCharType="begin"/>
        </w:r>
        <w:r>
          <w:instrText xml:space="preserve"> HYPERLINK \l "_Toc16692810" </w:instrText>
        </w:r>
        <w:r>
          <w:fldChar w:fldCharType="separate"/>
        </w:r>
        <w:r w:rsidRPr="005A3BA3">
          <w:rPr>
            <w:rStyle w:val="Hyperlink"/>
            <w:noProof/>
          </w:rPr>
          <w:t>2.</w:t>
        </w:r>
        <w:r>
          <w:rPr>
            <w:rStyle w:val="Hyperlink"/>
            <w:noProof/>
          </w:rPr>
          <w:t>63</w:t>
        </w:r>
        <w:r w:rsidRPr="005A3BA3">
          <w:rPr>
            <w:rStyle w:val="Hyperlink"/>
            <w:noProof/>
          </w:rPr>
          <w:t>.3</w:t>
        </w:r>
        <w:r>
          <w:rPr>
            <w:rFonts w:asciiTheme="minorHAnsi" w:eastAsiaTheme="minorEastAsia" w:hAnsiTheme="minorHAnsi" w:cstheme="minorBidi"/>
            <w:noProof/>
            <w:sz w:val="22"/>
            <w:szCs w:val="22"/>
          </w:rPr>
          <w:tab/>
        </w:r>
        <w:r w:rsidRPr="005A3BA3">
          <w:rPr>
            <w:rStyle w:val="Hyperlink"/>
            <w:noProof/>
          </w:rPr>
          <w:t>Setup</w:t>
        </w:r>
        <w:r>
          <w:rPr>
            <w:noProof/>
            <w:webHidden/>
          </w:rPr>
          <w:tab/>
          <w:t>86</w:t>
        </w:r>
        <w:r>
          <w:rPr>
            <w:noProof/>
          </w:rPr>
          <w:fldChar w:fldCharType="end"/>
        </w:r>
      </w:ins>
    </w:p>
    <w:p w14:paraId="2B2523CA" w14:textId="54F63894" w:rsidR="008B7283" w:rsidRDefault="008B7283" w:rsidP="008B7283">
      <w:pPr>
        <w:pStyle w:val="TOC3"/>
        <w:tabs>
          <w:tab w:val="left" w:pos="1320"/>
          <w:tab w:val="right" w:leader="dot" w:pos="8630"/>
        </w:tabs>
        <w:rPr>
          <w:ins w:id="408" w:author="Itharaju, Narasimha (Contractor)" w:date="2020-12-10T08:58:00Z"/>
          <w:rFonts w:asciiTheme="minorHAnsi" w:eastAsiaTheme="minorEastAsia" w:hAnsiTheme="minorHAnsi" w:cstheme="minorBidi"/>
          <w:noProof/>
          <w:sz w:val="22"/>
          <w:szCs w:val="22"/>
        </w:rPr>
      </w:pPr>
      <w:ins w:id="409" w:author="Itharaju, Narasimha (Contractor)" w:date="2020-12-10T08:58:00Z">
        <w:r>
          <w:fldChar w:fldCharType="begin"/>
        </w:r>
        <w:r>
          <w:instrText xml:space="preserve"> HYPERLINK \l "_Toc16692811" </w:instrText>
        </w:r>
        <w:r>
          <w:fldChar w:fldCharType="separate"/>
        </w:r>
        <w:r w:rsidRPr="005A3BA3">
          <w:rPr>
            <w:rStyle w:val="Hyperlink"/>
            <w:noProof/>
          </w:rPr>
          <w:t>2.</w:t>
        </w:r>
        <w:r>
          <w:rPr>
            <w:rStyle w:val="Hyperlink"/>
            <w:noProof/>
          </w:rPr>
          <w:t>63</w:t>
        </w:r>
        <w:r w:rsidRPr="005A3BA3">
          <w:rPr>
            <w:rStyle w:val="Hyperlink"/>
            <w:noProof/>
          </w:rPr>
          <w:t>.4</w:t>
        </w:r>
        <w:r>
          <w:rPr>
            <w:rFonts w:asciiTheme="minorHAnsi" w:eastAsiaTheme="minorEastAsia" w:hAnsiTheme="minorHAnsi" w:cstheme="minorBidi"/>
            <w:noProof/>
            <w:sz w:val="22"/>
            <w:szCs w:val="22"/>
          </w:rPr>
          <w:tab/>
        </w:r>
        <w:r w:rsidRPr="005A3BA3">
          <w:rPr>
            <w:rStyle w:val="Hyperlink"/>
            <w:noProof/>
          </w:rPr>
          <w:t>Shouts</w:t>
        </w:r>
        <w:r>
          <w:rPr>
            <w:noProof/>
            <w:webHidden/>
          </w:rPr>
          <w:tab/>
          <w:t>86</w:t>
        </w:r>
        <w:r>
          <w:rPr>
            <w:noProof/>
          </w:rPr>
          <w:fldChar w:fldCharType="end"/>
        </w:r>
      </w:ins>
    </w:p>
    <w:p w14:paraId="7EECB46D" w14:textId="3E0B02B3" w:rsidR="008B7283" w:rsidRDefault="008B7283" w:rsidP="008B7283">
      <w:pPr>
        <w:rPr>
          <w:ins w:id="410" w:author="Itharaju, Narasimha (Contractor)" w:date="2020-12-10T08:58:00Z"/>
          <w:noProof/>
        </w:rPr>
      </w:pPr>
      <w:ins w:id="411" w:author="Itharaju, Narasimha (Contractor)" w:date="2020-12-10T08:58:00Z">
        <w:r>
          <w:fldChar w:fldCharType="begin"/>
        </w:r>
        <w:r>
          <w:instrText xml:space="preserve"> HYPERLINK \l "_Toc16692812" </w:instrText>
        </w:r>
        <w:r>
          <w:fldChar w:fldCharType="separate"/>
        </w:r>
        <w:r w:rsidRPr="005A3BA3">
          <w:rPr>
            <w:rStyle w:val="Hyperlink"/>
            <w:noProof/>
          </w:rPr>
          <w:t>2.</w:t>
        </w:r>
        <w:r>
          <w:rPr>
            <w:rStyle w:val="Hyperlink"/>
            <w:noProof/>
          </w:rPr>
          <w:t>63.</w:t>
        </w:r>
        <w:r w:rsidRPr="005A3BA3">
          <w:rPr>
            <w:rStyle w:val="Hyperlink"/>
            <w:noProof/>
          </w:rPr>
          <w:t>5</w:t>
        </w:r>
        <w:r>
          <w:rPr>
            <w:rFonts w:asciiTheme="minorHAnsi" w:eastAsiaTheme="minorEastAsia" w:hAnsiTheme="minorHAnsi" w:cstheme="minorBidi"/>
            <w:noProof/>
            <w:sz w:val="22"/>
            <w:szCs w:val="22"/>
          </w:rPr>
          <w:tab/>
        </w:r>
        <w:r w:rsidRPr="005A3BA3">
          <w:rPr>
            <w:rStyle w:val="Hyperlink"/>
            <w:noProof/>
          </w:rPr>
          <w:t>Troubleshooting</w:t>
        </w:r>
        <w:r>
          <w:rPr>
            <w:noProof/>
            <w:webHidden/>
          </w:rPr>
          <w:tab/>
          <w:t>86</w:t>
        </w:r>
        <w:r>
          <w:rPr>
            <w:noProof/>
          </w:rPr>
          <w:fldChar w:fldCharType="end"/>
        </w:r>
      </w:ins>
    </w:p>
    <w:p w14:paraId="12DF64DF" w14:textId="77777777" w:rsidR="008B7283" w:rsidRPr="00D5310B" w:rsidRDefault="008B7283" w:rsidP="008B7283">
      <w:pPr>
        <w:pStyle w:val="TOC2"/>
        <w:tabs>
          <w:tab w:val="left" w:pos="880"/>
          <w:tab w:val="right" w:leader="dot" w:pos="8630"/>
        </w:tabs>
        <w:ind w:left="0"/>
        <w:rPr>
          <w:ins w:id="412" w:author="Itharaju, Narasimha (Contractor)" w:date="2020-12-10T08:58:00Z"/>
          <w:rStyle w:val="Hyperlink"/>
          <w:noProof/>
          <w:color w:val="auto"/>
          <w:u w:val="none"/>
        </w:rPr>
      </w:pPr>
      <w:ins w:id="413" w:author="Itharaju, Narasimha (Contractor)" w:date="2020-12-10T08:58:00Z">
        <w:r>
          <w:fldChar w:fldCharType="begin"/>
        </w:r>
        <w:r>
          <w:instrText xml:space="preserve"> HYPERLINK \l "_Toc16692807" </w:instrText>
        </w:r>
        <w:r>
          <w:fldChar w:fldCharType="separate"/>
        </w:r>
      </w:ins>
    </w:p>
    <w:p w14:paraId="1F2D8AB1" w14:textId="7E872AA8" w:rsidR="008B7283" w:rsidRDefault="008B7283" w:rsidP="008B7283">
      <w:pPr>
        <w:pStyle w:val="TOC2"/>
        <w:tabs>
          <w:tab w:val="left" w:pos="880"/>
          <w:tab w:val="right" w:leader="dot" w:pos="8630"/>
        </w:tabs>
        <w:rPr>
          <w:ins w:id="414" w:author="Itharaju, Narasimha (Contractor)" w:date="2020-12-10T08:58:00Z"/>
          <w:rFonts w:asciiTheme="minorHAnsi" w:eastAsiaTheme="minorEastAsia" w:hAnsiTheme="minorHAnsi" w:cstheme="minorBidi"/>
          <w:noProof/>
          <w:sz w:val="22"/>
          <w:szCs w:val="22"/>
        </w:rPr>
      </w:pPr>
      <w:ins w:id="415" w:author="Itharaju, Narasimha (Contractor)" w:date="2020-12-10T08:58:00Z">
        <w:r>
          <w:rPr>
            <w:rStyle w:val="Hyperlink"/>
            <w:noProof/>
          </w:rPr>
          <w:t>2.64</w:t>
        </w:r>
        <w:r w:rsidRPr="00EB7322">
          <w:rPr>
            <w:rStyle w:val="Hyperlink"/>
            <w:noProof/>
          </w:rPr>
          <w:t>sqsq</w:t>
        </w:r>
        <w:r>
          <w:rPr>
            <w:rStyle w:val="Hyperlink"/>
            <w:noProof/>
          </w:rPr>
          <w:t>206</w:t>
        </w:r>
        <w:r w:rsidRPr="00EB7322">
          <w:rPr>
            <w:rStyle w:val="Hyperlink"/>
            <w:noProof/>
          </w:rPr>
          <w:t>d</w:t>
        </w:r>
        <w:r>
          <w:rPr>
            <w:noProof/>
            <w:webHidden/>
          </w:rPr>
          <w:tab/>
          <w:t>85</w:t>
        </w:r>
        <w:r>
          <w:rPr>
            <w:noProof/>
          </w:rPr>
          <w:fldChar w:fldCharType="end"/>
        </w:r>
      </w:ins>
    </w:p>
    <w:p w14:paraId="312E6D50" w14:textId="61C9F8B2" w:rsidR="008B7283" w:rsidRDefault="008B7283" w:rsidP="008B7283">
      <w:pPr>
        <w:pStyle w:val="TOC3"/>
        <w:tabs>
          <w:tab w:val="left" w:pos="1320"/>
          <w:tab w:val="right" w:leader="dot" w:pos="8630"/>
        </w:tabs>
        <w:rPr>
          <w:ins w:id="416" w:author="Itharaju, Narasimha (Contractor)" w:date="2020-12-10T08:58:00Z"/>
          <w:rFonts w:asciiTheme="minorHAnsi" w:eastAsiaTheme="minorEastAsia" w:hAnsiTheme="minorHAnsi" w:cstheme="minorBidi"/>
          <w:noProof/>
          <w:sz w:val="22"/>
          <w:szCs w:val="22"/>
        </w:rPr>
      </w:pPr>
      <w:ins w:id="417" w:author="Itharaju, Narasimha (Contractor)" w:date="2020-12-10T08:58:00Z">
        <w:r>
          <w:fldChar w:fldCharType="begin"/>
        </w:r>
        <w:r>
          <w:instrText xml:space="preserve"> HYPERLINK \l "_Toc16692808" </w:instrText>
        </w:r>
        <w:r>
          <w:fldChar w:fldCharType="separate"/>
        </w:r>
        <w:r w:rsidRPr="005A3BA3">
          <w:rPr>
            <w:rStyle w:val="Hyperlink"/>
            <w:noProof/>
          </w:rPr>
          <w:t>2.</w:t>
        </w:r>
        <w:r>
          <w:rPr>
            <w:rStyle w:val="Hyperlink"/>
            <w:noProof/>
          </w:rPr>
          <w:t>64</w:t>
        </w:r>
        <w:r w:rsidRPr="005A3BA3">
          <w:rPr>
            <w:rStyle w:val="Hyperlink"/>
            <w:noProof/>
          </w:rPr>
          <w:t>.1</w:t>
        </w:r>
        <w:r>
          <w:rPr>
            <w:rFonts w:asciiTheme="minorHAnsi" w:eastAsiaTheme="minorEastAsia" w:hAnsiTheme="minorHAnsi" w:cstheme="minorBidi"/>
            <w:noProof/>
            <w:sz w:val="22"/>
            <w:szCs w:val="22"/>
          </w:rPr>
          <w:tab/>
        </w:r>
        <w:r w:rsidRPr="005A3BA3">
          <w:rPr>
            <w:rStyle w:val="Hyperlink"/>
            <w:noProof/>
          </w:rPr>
          <w:t>Overview</w:t>
        </w:r>
        <w:r>
          <w:rPr>
            <w:noProof/>
            <w:webHidden/>
          </w:rPr>
          <w:tab/>
          <w:t>85</w:t>
        </w:r>
        <w:r>
          <w:rPr>
            <w:noProof/>
          </w:rPr>
          <w:fldChar w:fldCharType="end"/>
        </w:r>
      </w:ins>
    </w:p>
    <w:p w14:paraId="5D2454B3" w14:textId="7FF07FC9" w:rsidR="008B7283" w:rsidRDefault="008B7283" w:rsidP="008B7283">
      <w:pPr>
        <w:pStyle w:val="TOC3"/>
        <w:tabs>
          <w:tab w:val="left" w:pos="1320"/>
          <w:tab w:val="right" w:leader="dot" w:pos="8630"/>
        </w:tabs>
        <w:rPr>
          <w:ins w:id="418" w:author="Itharaju, Narasimha (Contractor)" w:date="2020-12-10T08:58:00Z"/>
          <w:rFonts w:asciiTheme="minorHAnsi" w:eastAsiaTheme="minorEastAsia" w:hAnsiTheme="minorHAnsi" w:cstheme="minorBidi"/>
          <w:noProof/>
          <w:sz w:val="22"/>
          <w:szCs w:val="22"/>
        </w:rPr>
      </w:pPr>
      <w:ins w:id="419" w:author="Itharaju, Narasimha (Contractor)" w:date="2020-12-10T08:58:00Z">
        <w:r>
          <w:fldChar w:fldCharType="begin"/>
        </w:r>
        <w:r>
          <w:instrText xml:space="preserve"> HYPERLINK \l "_Toc16692809" </w:instrText>
        </w:r>
        <w:r>
          <w:fldChar w:fldCharType="separate"/>
        </w:r>
        <w:r w:rsidRPr="005A3BA3">
          <w:rPr>
            <w:rStyle w:val="Hyperlink"/>
            <w:noProof/>
          </w:rPr>
          <w:t>2.</w:t>
        </w:r>
        <w:r>
          <w:rPr>
            <w:rStyle w:val="Hyperlink"/>
            <w:noProof/>
          </w:rPr>
          <w:t>64</w:t>
        </w:r>
        <w:r w:rsidRPr="005A3BA3">
          <w:rPr>
            <w:rStyle w:val="Hyperlink"/>
            <w:noProof/>
          </w:rPr>
          <w:t>.2</w:t>
        </w:r>
        <w:r>
          <w:rPr>
            <w:rFonts w:asciiTheme="minorHAnsi" w:eastAsiaTheme="minorEastAsia" w:hAnsiTheme="minorHAnsi" w:cstheme="minorBidi"/>
            <w:noProof/>
            <w:sz w:val="22"/>
            <w:szCs w:val="22"/>
          </w:rPr>
          <w:tab/>
        </w:r>
        <w:r w:rsidRPr="005A3BA3">
          <w:rPr>
            <w:rStyle w:val="Hyperlink"/>
            <w:noProof/>
          </w:rPr>
          <w:t>Purpose</w:t>
        </w:r>
        <w:r>
          <w:rPr>
            <w:noProof/>
            <w:webHidden/>
          </w:rPr>
          <w:tab/>
          <w:t>85</w:t>
        </w:r>
        <w:r>
          <w:rPr>
            <w:noProof/>
          </w:rPr>
          <w:fldChar w:fldCharType="end"/>
        </w:r>
      </w:ins>
    </w:p>
    <w:p w14:paraId="55D25189" w14:textId="42658287" w:rsidR="008B7283" w:rsidRDefault="008B7283" w:rsidP="008B7283">
      <w:pPr>
        <w:pStyle w:val="TOC3"/>
        <w:tabs>
          <w:tab w:val="left" w:pos="1320"/>
          <w:tab w:val="right" w:leader="dot" w:pos="8630"/>
        </w:tabs>
        <w:rPr>
          <w:ins w:id="420" w:author="Itharaju, Narasimha (Contractor)" w:date="2020-12-10T08:58:00Z"/>
          <w:rFonts w:asciiTheme="minorHAnsi" w:eastAsiaTheme="minorEastAsia" w:hAnsiTheme="minorHAnsi" w:cstheme="minorBidi"/>
          <w:noProof/>
          <w:sz w:val="22"/>
          <w:szCs w:val="22"/>
        </w:rPr>
      </w:pPr>
      <w:ins w:id="421" w:author="Itharaju, Narasimha (Contractor)" w:date="2020-12-10T08:58:00Z">
        <w:r>
          <w:fldChar w:fldCharType="begin"/>
        </w:r>
        <w:r>
          <w:instrText xml:space="preserve"> HYPERLINK \l "_Toc16692810" </w:instrText>
        </w:r>
        <w:r>
          <w:fldChar w:fldCharType="separate"/>
        </w:r>
        <w:r w:rsidRPr="005A3BA3">
          <w:rPr>
            <w:rStyle w:val="Hyperlink"/>
            <w:noProof/>
          </w:rPr>
          <w:t>2.</w:t>
        </w:r>
        <w:r>
          <w:rPr>
            <w:rStyle w:val="Hyperlink"/>
            <w:noProof/>
          </w:rPr>
          <w:t>64</w:t>
        </w:r>
        <w:r w:rsidRPr="005A3BA3">
          <w:rPr>
            <w:rStyle w:val="Hyperlink"/>
            <w:noProof/>
          </w:rPr>
          <w:t>.3</w:t>
        </w:r>
        <w:r>
          <w:rPr>
            <w:rFonts w:asciiTheme="minorHAnsi" w:eastAsiaTheme="minorEastAsia" w:hAnsiTheme="minorHAnsi" w:cstheme="minorBidi"/>
            <w:noProof/>
            <w:sz w:val="22"/>
            <w:szCs w:val="22"/>
          </w:rPr>
          <w:tab/>
        </w:r>
        <w:r w:rsidRPr="005A3BA3">
          <w:rPr>
            <w:rStyle w:val="Hyperlink"/>
            <w:noProof/>
          </w:rPr>
          <w:t>Setup</w:t>
        </w:r>
        <w:r>
          <w:rPr>
            <w:noProof/>
            <w:webHidden/>
          </w:rPr>
          <w:tab/>
          <w:t>86</w:t>
        </w:r>
        <w:r>
          <w:rPr>
            <w:noProof/>
          </w:rPr>
          <w:fldChar w:fldCharType="end"/>
        </w:r>
      </w:ins>
    </w:p>
    <w:p w14:paraId="008ECDF0" w14:textId="67814EEB" w:rsidR="008B7283" w:rsidRDefault="008B7283" w:rsidP="008B7283">
      <w:pPr>
        <w:pStyle w:val="TOC3"/>
        <w:tabs>
          <w:tab w:val="left" w:pos="1320"/>
          <w:tab w:val="right" w:leader="dot" w:pos="8630"/>
        </w:tabs>
        <w:rPr>
          <w:ins w:id="422" w:author="Itharaju, Narasimha (Contractor)" w:date="2020-12-10T08:58:00Z"/>
          <w:rFonts w:asciiTheme="minorHAnsi" w:eastAsiaTheme="minorEastAsia" w:hAnsiTheme="minorHAnsi" w:cstheme="minorBidi"/>
          <w:noProof/>
          <w:sz w:val="22"/>
          <w:szCs w:val="22"/>
        </w:rPr>
      </w:pPr>
      <w:ins w:id="423" w:author="Itharaju, Narasimha (Contractor)" w:date="2020-12-10T08:58:00Z">
        <w:r>
          <w:fldChar w:fldCharType="begin"/>
        </w:r>
        <w:r>
          <w:instrText xml:space="preserve"> HYPERLINK \l "_Toc16692811" </w:instrText>
        </w:r>
        <w:r>
          <w:fldChar w:fldCharType="separate"/>
        </w:r>
        <w:r w:rsidRPr="005A3BA3">
          <w:rPr>
            <w:rStyle w:val="Hyperlink"/>
            <w:noProof/>
          </w:rPr>
          <w:t>2.</w:t>
        </w:r>
        <w:r>
          <w:rPr>
            <w:rStyle w:val="Hyperlink"/>
            <w:noProof/>
          </w:rPr>
          <w:t>64</w:t>
        </w:r>
        <w:r w:rsidRPr="005A3BA3">
          <w:rPr>
            <w:rStyle w:val="Hyperlink"/>
            <w:noProof/>
          </w:rPr>
          <w:t>.4</w:t>
        </w:r>
        <w:r>
          <w:rPr>
            <w:rFonts w:asciiTheme="minorHAnsi" w:eastAsiaTheme="minorEastAsia" w:hAnsiTheme="minorHAnsi" w:cstheme="minorBidi"/>
            <w:noProof/>
            <w:sz w:val="22"/>
            <w:szCs w:val="22"/>
          </w:rPr>
          <w:tab/>
        </w:r>
        <w:r w:rsidRPr="005A3BA3">
          <w:rPr>
            <w:rStyle w:val="Hyperlink"/>
            <w:noProof/>
          </w:rPr>
          <w:t>Shouts</w:t>
        </w:r>
        <w:r>
          <w:rPr>
            <w:noProof/>
            <w:webHidden/>
          </w:rPr>
          <w:tab/>
          <w:t>86</w:t>
        </w:r>
        <w:r>
          <w:rPr>
            <w:noProof/>
          </w:rPr>
          <w:fldChar w:fldCharType="end"/>
        </w:r>
      </w:ins>
    </w:p>
    <w:p w14:paraId="3D72656B" w14:textId="77777777" w:rsidR="00A67374" w:rsidRPr="002E37D9" w:rsidRDefault="008B7283" w:rsidP="00A67374">
      <w:pPr>
        <w:rPr>
          <w:rFonts w:eastAsiaTheme="minorEastAsia"/>
        </w:rPr>
      </w:pPr>
      <w:ins w:id="424" w:author="Itharaju, Narasimha (Contractor)" w:date="2020-12-10T08:58:00Z">
        <w:r>
          <w:fldChar w:fldCharType="begin"/>
        </w:r>
        <w:r>
          <w:instrText xml:space="preserve"> HYPERLINK \l "_Toc16692812" </w:instrText>
        </w:r>
        <w:r>
          <w:fldChar w:fldCharType="separate"/>
        </w:r>
        <w:r w:rsidRPr="005A3BA3">
          <w:rPr>
            <w:rStyle w:val="Hyperlink"/>
            <w:noProof/>
          </w:rPr>
          <w:t>2</w:t>
        </w:r>
        <w:r>
          <w:rPr>
            <w:rStyle w:val="Hyperlink"/>
            <w:noProof/>
          </w:rPr>
          <w:t>.64.</w:t>
        </w:r>
        <w:r w:rsidRPr="005A3BA3">
          <w:rPr>
            <w:rStyle w:val="Hyperlink"/>
            <w:noProof/>
          </w:rPr>
          <w:t>5</w:t>
        </w:r>
        <w:r>
          <w:rPr>
            <w:rFonts w:asciiTheme="minorHAnsi" w:eastAsiaTheme="minorEastAsia" w:hAnsiTheme="minorHAnsi" w:cstheme="minorBidi"/>
            <w:noProof/>
            <w:sz w:val="22"/>
            <w:szCs w:val="22"/>
          </w:rPr>
          <w:tab/>
        </w:r>
        <w:r w:rsidRPr="005A3BA3">
          <w:rPr>
            <w:rStyle w:val="Hyperlink"/>
            <w:noProof/>
          </w:rPr>
          <w:t>Troubleshooting</w:t>
        </w:r>
        <w:r>
          <w:rPr>
            <w:noProof/>
            <w:webHidden/>
          </w:rPr>
          <w:tab/>
          <w:t>86</w:t>
        </w:r>
        <w:r>
          <w:rPr>
            <w:noProof/>
          </w:rPr>
          <w:fldChar w:fldCharType="end"/>
        </w:r>
      </w:ins>
    </w:p>
    <w:p w14:paraId="25883CE9" w14:textId="77777777" w:rsidR="00A67374" w:rsidRPr="00CD3484" w:rsidRDefault="00A67374" w:rsidP="00CD3484"/>
    <w:p w14:paraId="12822034" w14:textId="77777777" w:rsidR="00CD3484" w:rsidRPr="002E37D9" w:rsidRDefault="00CD3484" w:rsidP="002E37D9">
      <w:pPr>
        <w:rPr>
          <w:rFonts w:eastAsiaTheme="minorEastAsia"/>
        </w:rPr>
      </w:pPr>
    </w:p>
    <w:p w14:paraId="366F572F" w14:textId="16A153B8" w:rsidR="00021EBA" w:rsidRDefault="0063750A">
      <w:pPr>
        <w:pStyle w:val="TOC1"/>
        <w:tabs>
          <w:tab w:val="left" w:pos="480"/>
          <w:tab w:val="right" w:leader="dot" w:pos="8630"/>
        </w:tabs>
        <w:rPr>
          <w:rFonts w:asciiTheme="minorHAnsi" w:eastAsiaTheme="minorEastAsia" w:hAnsiTheme="minorHAnsi" w:cstheme="minorBidi"/>
          <w:noProof/>
          <w:sz w:val="22"/>
          <w:szCs w:val="22"/>
        </w:rPr>
      </w:pPr>
      <w:hyperlink w:anchor="_Toc16692813" w:history="1">
        <w:r w:rsidR="00021EBA" w:rsidRPr="005A3BA3">
          <w:rPr>
            <w:rStyle w:val="Hyperlink"/>
            <w:noProof/>
          </w:rPr>
          <w:t>3</w:t>
        </w:r>
        <w:r w:rsidR="00021EBA">
          <w:rPr>
            <w:rFonts w:asciiTheme="minorHAnsi" w:eastAsiaTheme="minorEastAsia" w:hAnsiTheme="minorHAnsi" w:cstheme="minorBidi"/>
            <w:noProof/>
            <w:sz w:val="22"/>
            <w:szCs w:val="22"/>
          </w:rPr>
          <w:tab/>
        </w:r>
        <w:r w:rsidR="00021EBA" w:rsidRPr="005A3BA3">
          <w:rPr>
            <w:rStyle w:val="Hyperlink"/>
            <w:noProof/>
          </w:rPr>
          <w:t>Troubleshooting Restart/Recovery</w:t>
        </w:r>
        <w:r w:rsidR="00021EBA">
          <w:rPr>
            <w:noProof/>
            <w:webHidden/>
          </w:rPr>
          <w:tab/>
        </w:r>
        <w:r w:rsidR="004C7F3D">
          <w:rPr>
            <w:noProof/>
            <w:webHidden/>
          </w:rPr>
          <w:t>87</w:t>
        </w:r>
      </w:hyperlink>
    </w:p>
    <w:p w14:paraId="6870714D" w14:textId="509204AE" w:rsidR="00021EBA" w:rsidRDefault="0063750A">
      <w:pPr>
        <w:pStyle w:val="TOC1"/>
        <w:tabs>
          <w:tab w:val="left" w:pos="480"/>
          <w:tab w:val="right" w:leader="dot" w:pos="8630"/>
        </w:tabs>
        <w:rPr>
          <w:rFonts w:asciiTheme="minorHAnsi" w:eastAsiaTheme="minorEastAsia" w:hAnsiTheme="minorHAnsi" w:cstheme="minorBidi"/>
          <w:noProof/>
          <w:sz w:val="22"/>
          <w:szCs w:val="22"/>
        </w:rPr>
      </w:pPr>
      <w:hyperlink w:anchor="_Toc16692814" w:history="1">
        <w:r w:rsidR="00021EBA" w:rsidRPr="005A3BA3">
          <w:rPr>
            <w:rStyle w:val="Hyperlink"/>
            <w:noProof/>
          </w:rPr>
          <w:t>4</w:t>
        </w:r>
        <w:r w:rsidR="00021EBA">
          <w:rPr>
            <w:rFonts w:asciiTheme="minorHAnsi" w:eastAsiaTheme="minorEastAsia" w:hAnsiTheme="minorHAnsi" w:cstheme="minorBidi"/>
            <w:noProof/>
            <w:sz w:val="22"/>
            <w:szCs w:val="22"/>
          </w:rPr>
          <w:tab/>
        </w:r>
        <w:r w:rsidR="00021EBA" w:rsidRPr="005A3BA3">
          <w:rPr>
            <w:rStyle w:val="Hyperlink"/>
            <w:noProof/>
          </w:rPr>
          <w:t>Decommissioned jobs in legacy</w:t>
        </w:r>
        <w:r w:rsidR="00021EBA">
          <w:rPr>
            <w:noProof/>
            <w:webHidden/>
          </w:rPr>
          <w:tab/>
        </w:r>
        <w:r w:rsidR="004C7F3D">
          <w:rPr>
            <w:noProof/>
            <w:webHidden/>
          </w:rPr>
          <w:t>88</w:t>
        </w:r>
      </w:hyperlink>
    </w:p>
    <w:p w14:paraId="3D38A200" w14:textId="77777777" w:rsidR="00615FBE" w:rsidRPr="00220ADC" w:rsidRDefault="00032A81" w:rsidP="00615FBE">
      <w:pPr>
        <w:tabs>
          <w:tab w:val="right" w:leader="dot" w:pos="9360"/>
        </w:tabs>
        <w:rPr>
          <w:rFonts w:ascii="Arial" w:hAnsi="Arial" w:cs="Arial"/>
          <w:spacing w:val="-4"/>
          <w:sz w:val="16"/>
          <w:szCs w:val="16"/>
        </w:rPr>
      </w:pPr>
      <w:r w:rsidRPr="00220ADC">
        <w:rPr>
          <w:rFonts w:ascii="Arial" w:hAnsi="Arial" w:cs="Arial"/>
          <w:spacing w:val="-4"/>
          <w:sz w:val="16"/>
          <w:szCs w:val="16"/>
        </w:rPr>
        <w:fldChar w:fldCharType="end"/>
      </w:r>
    </w:p>
    <w:p w14:paraId="3D38A201" w14:textId="77777777" w:rsidR="00202C06" w:rsidRDefault="00615FBE" w:rsidP="00E23FA9">
      <w:pPr>
        <w:pStyle w:val="Heading1"/>
        <w:numPr>
          <w:ilvl w:val="0"/>
          <w:numId w:val="0"/>
        </w:numPr>
        <w:sectPr w:rsidR="00202C06" w:rsidSect="00686F7E">
          <w:pgSz w:w="12240" w:h="15840" w:code="1"/>
          <w:pgMar w:top="1440" w:right="1800" w:bottom="1440" w:left="1800" w:header="706" w:footer="346" w:gutter="0"/>
          <w:cols w:space="708"/>
          <w:docGrid w:linePitch="360"/>
        </w:sectPr>
      </w:pPr>
      <w:bookmarkStart w:id="425" w:name="_List_of_Figures"/>
      <w:bookmarkEnd w:id="425"/>
      <w:r w:rsidRPr="00220ADC">
        <w:rPr>
          <w:sz w:val="16"/>
          <w:szCs w:val="16"/>
        </w:rPr>
        <w:br w:type="page"/>
      </w:r>
    </w:p>
    <w:p w14:paraId="3D38A202" w14:textId="6433C267" w:rsidR="00312CE4" w:rsidRDefault="00B74F94" w:rsidP="00AA6103">
      <w:pPr>
        <w:pStyle w:val="Heading1"/>
        <w:numPr>
          <w:ilvl w:val="0"/>
          <w:numId w:val="0"/>
        </w:numPr>
      </w:pPr>
      <w:bookmarkStart w:id="426" w:name="_Toc16692798"/>
      <w:r>
        <w:t>Run Book</w:t>
      </w:r>
      <w:r w:rsidR="003F7165">
        <w:t xml:space="preserve"> </w:t>
      </w:r>
      <w:r w:rsidR="00687554">
        <w:t>–</w:t>
      </w:r>
      <w:r w:rsidR="003F7165">
        <w:t xml:space="preserve"> </w:t>
      </w:r>
      <w:bookmarkEnd w:id="426"/>
      <w:r w:rsidR="005C21D1">
        <w:t>SDA</w:t>
      </w:r>
    </w:p>
    <w:p w14:paraId="3D38A203" w14:textId="77777777" w:rsidR="007E2D85" w:rsidRDefault="007E2D85" w:rsidP="007E2D85">
      <w:pPr>
        <w:pStyle w:val="Heading2"/>
        <w:rPr>
          <w:i w:val="0"/>
        </w:rPr>
      </w:pPr>
      <w:bookmarkStart w:id="427" w:name="_Toc16692799"/>
      <w:bookmarkStart w:id="428" w:name="_Toc64357530"/>
      <w:bookmarkStart w:id="429" w:name="_Toc249343124"/>
      <w:r>
        <w:rPr>
          <w:i w:val="0"/>
        </w:rPr>
        <w:t>Job</w:t>
      </w:r>
      <w:r w:rsidR="00841720">
        <w:rPr>
          <w:i w:val="0"/>
        </w:rPr>
        <w:t>s,</w:t>
      </w:r>
      <w:r>
        <w:rPr>
          <w:i w:val="0"/>
        </w:rPr>
        <w:t xml:space="preserve"> File</w:t>
      </w:r>
      <w:r w:rsidR="00841720">
        <w:rPr>
          <w:i w:val="0"/>
        </w:rPr>
        <w:t>s and Tables</w:t>
      </w:r>
      <w:r>
        <w:rPr>
          <w:i w:val="0"/>
        </w:rPr>
        <w:t xml:space="preserve"> List</w:t>
      </w:r>
      <w:bookmarkEnd w:id="427"/>
    </w:p>
    <w:tbl>
      <w:tblPr>
        <w:tblStyle w:val="TableGrid"/>
        <w:tblW w:w="5449" w:type="pct"/>
        <w:tblLayout w:type="fixed"/>
        <w:tblLook w:val="04A0" w:firstRow="1" w:lastRow="0" w:firstColumn="1" w:lastColumn="0" w:noHBand="0" w:noVBand="1"/>
      </w:tblPr>
      <w:tblGrid>
        <w:gridCol w:w="1656"/>
        <w:gridCol w:w="988"/>
        <w:gridCol w:w="915"/>
        <w:gridCol w:w="10554"/>
      </w:tblGrid>
      <w:tr w:rsidR="00841720" w14:paraId="3D38A208" w14:textId="77777777" w:rsidTr="005E1DF7">
        <w:trPr>
          <w:trHeight w:val="335"/>
        </w:trPr>
        <w:tc>
          <w:tcPr>
            <w:tcW w:w="587" w:type="pct"/>
          </w:tcPr>
          <w:p w14:paraId="3D38A204" w14:textId="77777777" w:rsidR="00841720" w:rsidRPr="00841720" w:rsidRDefault="00841720" w:rsidP="007E2D85">
            <w:pPr>
              <w:rPr>
                <w:rFonts w:ascii="Arial" w:hAnsi="Arial" w:cs="Arial"/>
                <w:b/>
              </w:rPr>
            </w:pPr>
            <w:r w:rsidRPr="00841720">
              <w:rPr>
                <w:rFonts w:ascii="Arial" w:hAnsi="Arial" w:cs="Arial"/>
                <w:b/>
              </w:rPr>
              <w:t>Name</w:t>
            </w:r>
          </w:p>
        </w:tc>
        <w:tc>
          <w:tcPr>
            <w:tcW w:w="350" w:type="pct"/>
          </w:tcPr>
          <w:p w14:paraId="3D38A205" w14:textId="77777777" w:rsidR="00841720" w:rsidRPr="00841720" w:rsidRDefault="00841720" w:rsidP="007E2D85">
            <w:pPr>
              <w:rPr>
                <w:rFonts w:ascii="Arial" w:hAnsi="Arial" w:cs="Arial"/>
                <w:b/>
              </w:rPr>
            </w:pPr>
            <w:r w:rsidRPr="00841720">
              <w:rPr>
                <w:rFonts w:ascii="Arial" w:hAnsi="Arial" w:cs="Arial"/>
                <w:b/>
              </w:rPr>
              <w:t>Type</w:t>
            </w:r>
          </w:p>
        </w:tc>
        <w:tc>
          <w:tcPr>
            <w:tcW w:w="324" w:type="pct"/>
          </w:tcPr>
          <w:p w14:paraId="3D38A206" w14:textId="77777777" w:rsidR="00841720" w:rsidRPr="00841720" w:rsidRDefault="00841720" w:rsidP="007E2D85">
            <w:pPr>
              <w:rPr>
                <w:rFonts w:ascii="Arial" w:hAnsi="Arial" w:cs="Arial"/>
                <w:b/>
              </w:rPr>
            </w:pPr>
            <w:r>
              <w:rPr>
                <w:rFonts w:ascii="Arial" w:hAnsi="Arial" w:cs="Arial"/>
                <w:b/>
              </w:rPr>
              <w:t>New?</w:t>
            </w:r>
          </w:p>
        </w:tc>
        <w:tc>
          <w:tcPr>
            <w:tcW w:w="3739" w:type="pct"/>
          </w:tcPr>
          <w:p w14:paraId="3D38A207" w14:textId="77777777" w:rsidR="00841720" w:rsidRPr="00841720" w:rsidRDefault="00841720" w:rsidP="007E2D85">
            <w:pPr>
              <w:rPr>
                <w:rFonts w:ascii="Arial" w:hAnsi="Arial" w:cs="Arial"/>
                <w:b/>
              </w:rPr>
            </w:pPr>
            <w:r w:rsidRPr="00841720">
              <w:rPr>
                <w:rFonts w:ascii="Arial" w:hAnsi="Arial" w:cs="Arial"/>
                <w:b/>
              </w:rPr>
              <w:t>Description</w:t>
            </w:r>
          </w:p>
        </w:tc>
      </w:tr>
      <w:tr w:rsidR="001B5311" w14:paraId="3D38A20D" w14:textId="77777777" w:rsidTr="005E1DF7">
        <w:trPr>
          <w:trHeight w:val="223"/>
        </w:trPr>
        <w:tc>
          <w:tcPr>
            <w:tcW w:w="587" w:type="pct"/>
          </w:tcPr>
          <w:p w14:paraId="3D38A209" w14:textId="6F181C86" w:rsidR="001B5311" w:rsidRPr="00841720" w:rsidRDefault="000D06C7" w:rsidP="001B5311">
            <w:pPr>
              <w:rPr>
                <w:rFonts w:ascii="Arial" w:hAnsi="Arial" w:cs="Arial"/>
                <w:sz w:val="16"/>
                <w:szCs w:val="16"/>
              </w:rPr>
            </w:pPr>
            <w:r w:rsidRPr="000D06C7">
              <w:rPr>
                <w:rFonts w:ascii="Arial" w:hAnsi="Arial" w:cs="Arial"/>
                <w:sz w:val="16"/>
                <w:szCs w:val="16"/>
              </w:rPr>
              <w:t>sqsq001d</w:t>
            </w:r>
          </w:p>
        </w:tc>
        <w:tc>
          <w:tcPr>
            <w:tcW w:w="350" w:type="pct"/>
          </w:tcPr>
          <w:p w14:paraId="3D38A20A" w14:textId="023F6B54" w:rsidR="001B5311" w:rsidRPr="00841720" w:rsidRDefault="000D06C7" w:rsidP="001B5311">
            <w:pPr>
              <w:rPr>
                <w:rFonts w:ascii="Arial" w:hAnsi="Arial" w:cs="Arial"/>
                <w:sz w:val="16"/>
                <w:szCs w:val="16"/>
              </w:rPr>
            </w:pPr>
            <w:r>
              <w:rPr>
                <w:rFonts w:ascii="Arial" w:hAnsi="Arial" w:cs="Arial"/>
                <w:sz w:val="16"/>
                <w:szCs w:val="16"/>
              </w:rPr>
              <w:t>Script File</w:t>
            </w:r>
          </w:p>
        </w:tc>
        <w:tc>
          <w:tcPr>
            <w:tcW w:w="324" w:type="pct"/>
          </w:tcPr>
          <w:p w14:paraId="3D38A20B" w14:textId="16AD39CB" w:rsidR="001B5311" w:rsidRPr="000D06C7" w:rsidRDefault="000D06C7" w:rsidP="001B5311">
            <w:pPr>
              <w:rPr>
                <w:rFonts w:asciiTheme="minorHAnsi" w:hAnsiTheme="minorHAnsi" w:cstheme="minorHAnsi"/>
                <w:sz w:val="22"/>
                <w:szCs w:val="22"/>
              </w:rPr>
            </w:pPr>
            <w:r w:rsidRPr="000D06C7">
              <w:rPr>
                <w:rFonts w:asciiTheme="minorHAnsi" w:hAnsiTheme="minorHAnsi" w:cstheme="minorHAnsi"/>
                <w:sz w:val="22"/>
                <w:szCs w:val="22"/>
              </w:rPr>
              <w:t>New</w:t>
            </w:r>
          </w:p>
        </w:tc>
        <w:tc>
          <w:tcPr>
            <w:tcW w:w="3739" w:type="pct"/>
          </w:tcPr>
          <w:p w14:paraId="3D38A20C" w14:textId="1143E962" w:rsidR="001B5311" w:rsidRPr="000D06C7" w:rsidRDefault="000D06C7" w:rsidP="007B06F4">
            <w:pPr>
              <w:rPr>
                <w:rFonts w:asciiTheme="minorHAnsi" w:hAnsiTheme="minorHAnsi" w:cstheme="minorHAnsi"/>
                <w:bCs/>
                <w:sz w:val="22"/>
                <w:szCs w:val="22"/>
              </w:rPr>
            </w:pPr>
            <w:r w:rsidRPr="000D06C7">
              <w:rPr>
                <w:rFonts w:asciiTheme="minorHAnsi" w:hAnsiTheme="minorHAnsi" w:cstheme="minorHAnsi"/>
                <w:bCs/>
                <w:sz w:val="22"/>
                <w:szCs w:val="22"/>
              </w:rPr>
              <w:t>PLSQL Batch for Order Scheduled Patient Outreach Messaging</w:t>
            </w:r>
          </w:p>
        </w:tc>
      </w:tr>
      <w:tr w:rsidR="00936445" w14:paraId="7C045CAC" w14:textId="77777777" w:rsidTr="005E1DF7">
        <w:trPr>
          <w:trHeight w:val="223"/>
        </w:trPr>
        <w:tc>
          <w:tcPr>
            <w:tcW w:w="587" w:type="pct"/>
          </w:tcPr>
          <w:p w14:paraId="3817EB57" w14:textId="5C0A76A8" w:rsidR="00936445" w:rsidRDefault="00923555" w:rsidP="001B5311">
            <w:pPr>
              <w:rPr>
                <w:rFonts w:ascii="Arial" w:hAnsi="Arial" w:cs="Arial"/>
                <w:sz w:val="16"/>
                <w:szCs w:val="16"/>
              </w:rPr>
            </w:pPr>
            <w:r w:rsidRPr="000D06C7">
              <w:rPr>
                <w:rFonts w:ascii="Arial" w:hAnsi="Arial" w:cs="Arial"/>
                <w:sz w:val="16"/>
                <w:szCs w:val="16"/>
              </w:rPr>
              <w:t>sqsq00</w:t>
            </w:r>
            <w:r>
              <w:rPr>
                <w:rFonts w:ascii="Arial" w:hAnsi="Arial" w:cs="Arial"/>
                <w:sz w:val="16"/>
                <w:szCs w:val="16"/>
              </w:rPr>
              <w:t>2</w:t>
            </w:r>
            <w:r w:rsidRPr="000D06C7">
              <w:rPr>
                <w:rFonts w:ascii="Arial" w:hAnsi="Arial" w:cs="Arial"/>
                <w:sz w:val="16"/>
                <w:szCs w:val="16"/>
              </w:rPr>
              <w:t>d</w:t>
            </w:r>
          </w:p>
        </w:tc>
        <w:tc>
          <w:tcPr>
            <w:tcW w:w="350" w:type="pct"/>
          </w:tcPr>
          <w:p w14:paraId="08AC3E54" w14:textId="02FF9A4C" w:rsidR="00936445" w:rsidRDefault="00923555" w:rsidP="001B5311">
            <w:pPr>
              <w:rPr>
                <w:rFonts w:ascii="Arial" w:hAnsi="Arial" w:cs="Arial"/>
                <w:sz w:val="16"/>
                <w:szCs w:val="16"/>
              </w:rPr>
            </w:pPr>
            <w:r>
              <w:rPr>
                <w:rFonts w:ascii="Arial" w:hAnsi="Arial" w:cs="Arial"/>
                <w:sz w:val="16"/>
                <w:szCs w:val="16"/>
              </w:rPr>
              <w:t>Script File</w:t>
            </w:r>
          </w:p>
        </w:tc>
        <w:tc>
          <w:tcPr>
            <w:tcW w:w="324" w:type="pct"/>
          </w:tcPr>
          <w:p w14:paraId="52DFC833" w14:textId="36DBC04C" w:rsidR="00936445" w:rsidRPr="00923555" w:rsidRDefault="00923555" w:rsidP="001B5311">
            <w:pPr>
              <w:rPr>
                <w:rFonts w:asciiTheme="minorHAnsi" w:hAnsiTheme="minorHAnsi" w:cstheme="minorHAnsi"/>
                <w:sz w:val="22"/>
                <w:szCs w:val="22"/>
              </w:rPr>
            </w:pPr>
            <w:r w:rsidRPr="00923555">
              <w:rPr>
                <w:rFonts w:asciiTheme="minorHAnsi" w:hAnsiTheme="minorHAnsi" w:cstheme="minorHAnsi"/>
                <w:sz w:val="22"/>
                <w:szCs w:val="22"/>
              </w:rPr>
              <w:t>New</w:t>
            </w:r>
          </w:p>
        </w:tc>
        <w:tc>
          <w:tcPr>
            <w:tcW w:w="3739" w:type="pct"/>
          </w:tcPr>
          <w:p w14:paraId="6E102265" w14:textId="6F64A1D0" w:rsidR="00936445" w:rsidRDefault="00923555" w:rsidP="00936445">
            <w:pPr>
              <w:rPr>
                <w:rFonts w:ascii="Calibri" w:hAnsi="Calibri" w:cs="Calibri"/>
                <w:color w:val="000000"/>
                <w:sz w:val="22"/>
                <w:szCs w:val="22"/>
              </w:rPr>
            </w:pPr>
            <w:r>
              <w:rPr>
                <w:rFonts w:ascii="Calibri" w:hAnsi="Calibri" w:cs="Calibri"/>
                <w:color w:val="000000"/>
                <w:sz w:val="22"/>
                <w:szCs w:val="22"/>
              </w:rPr>
              <w:t>R</w:t>
            </w:r>
            <w:r w:rsidRPr="00923555">
              <w:rPr>
                <w:rFonts w:ascii="Calibri" w:hAnsi="Calibri" w:cs="Calibri"/>
                <w:color w:val="000000"/>
                <w:sz w:val="22"/>
                <w:szCs w:val="22"/>
              </w:rPr>
              <w:t>e-check autofill eligibility by calling eligibility engine for all patients identified by sqsq001d</w:t>
            </w:r>
          </w:p>
        </w:tc>
      </w:tr>
      <w:tr w:rsidR="00D535BD" w14:paraId="46419969" w14:textId="77777777" w:rsidTr="005E1DF7">
        <w:trPr>
          <w:trHeight w:val="223"/>
        </w:trPr>
        <w:tc>
          <w:tcPr>
            <w:tcW w:w="587" w:type="pct"/>
          </w:tcPr>
          <w:p w14:paraId="39DF1D63" w14:textId="6F449C8C" w:rsidR="00D535BD" w:rsidRPr="00D535BD" w:rsidRDefault="00905BA3" w:rsidP="00D535BD">
            <w:pPr>
              <w:rPr>
                <w:rFonts w:ascii="Arial" w:hAnsi="Arial" w:cs="Arial"/>
                <w:sz w:val="16"/>
                <w:szCs w:val="16"/>
              </w:rPr>
            </w:pPr>
            <w:r w:rsidRPr="000D06C7">
              <w:rPr>
                <w:rFonts w:ascii="Arial" w:hAnsi="Arial" w:cs="Arial"/>
                <w:sz w:val="16"/>
                <w:szCs w:val="16"/>
              </w:rPr>
              <w:t>sqsq00</w:t>
            </w:r>
            <w:r>
              <w:rPr>
                <w:rFonts w:ascii="Arial" w:hAnsi="Arial" w:cs="Arial"/>
                <w:sz w:val="16"/>
                <w:szCs w:val="16"/>
              </w:rPr>
              <w:t>3</w:t>
            </w:r>
            <w:r w:rsidRPr="000D06C7">
              <w:rPr>
                <w:rFonts w:ascii="Arial" w:hAnsi="Arial" w:cs="Arial"/>
                <w:sz w:val="16"/>
                <w:szCs w:val="16"/>
              </w:rPr>
              <w:t>d</w:t>
            </w:r>
          </w:p>
        </w:tc>
        <w:tc>
          <w:tcPr>
            <w:tcW w:w="350" w:type="pct"/>
          </w:tcPr>
          <w:p w14:paraId="3F772DA4" w14:textId="704731B3" w:rsidR="00D535BD" w:rsidRDefault="00905BA3" w:rsidP="00D535BD">
            <w:pPr>
              <w:rPr>
                <w:rFonts w:ascii="Arial" w:hAnsi="Arial" w:cs="Arial"/>
                <w:sz w:val="16"/>
                <w:szCs w:val="16"/>
              </w:rPr>
            </w:pPr>
            <w:r>
              <w:rPr>
                <w:rFonts w:ascii="Arial" w:hAnsi="Arial" w:cs="Arial"/>
                <w:sz w:val="16"/>
                <w:szCs w:val="16"/>
              </w:rPr>
              <w:t>Script File</w:t>
            </w:r>
          </w:p>
        </w:tc>
        <w:tc>
          <w:tcPr>
            <w:tcW w:w="324" w:type="pct"/>
          </w:tcPr>
          <w:p w14:paraId="5A1EBBC7" w14:textId="126E603E" w:rsidR="00D535BD" w:rsidRDefault="00905BA3" w:rsidP="00D535BD">
            <w:pPr>
              <w:rPr>
                <w:rFonts w:ascii="Arial" w:hAnsi="Arial" w:cs="Arial"/>
                <w:sz w:val="16"/>
                <w:szCs w:val="16"/>
              </w:rPr>
            </w:pPr>
            <w:r w:rsidRPr="00923555">
              <w:rPr>
                <w:rFonts w:asciiTheme="minorHAnsi" w:hAnsiTheme="minorHAnsi" w:cstheme="minorHAnsi"/>
                <w:sz w:val="22"/>
                <w:szCs w:val="22"/>
              </w:rPr>
              <w:t>New</w:t>
            </w:r>
          </w:p>
        </w:tc>
        <w:tc>
          <w:tcPr>
            <w:tcW w:w="3739" w:type="pct"/>
          </w:tcPr>
          <w:p w14:paraId="68169AE8" w14:textId="374CE913" w:rsidR="00D535BD" w:rsidRPr="00D535BD" w:rsidRDefault="00D535BD" w:rsidP="00D535BD">
            <w:pPr>
              <w:rPr>
                <w:rFonts w:ascii="Calibri" w:hAnsi="Calibri" w:cs="Calibri"/>
                <w:color w:val="000000"/>
                <w:sz w:val="22"/>
                <w:szCs w:val="22"/>
              </w:rPr>
            </w:pPr>
            <w:r w:rsidRPr="00D535BD">
              <w:rPr>
                <w:rFonts w:ascii="Calibri" w:hAnsi="Calibri" w:cs="Calibri"/>
                <w:color w:val="000000"/>
                <w:sz w:val="22"/>
                <w:szCs w:val="22"/>
              </w:rPr>
              <w:t>Send Patient Order Schedule to Patient Outreach</w:t>
            </w:r>
          </w:p>
        </w:tc>
      </w:tr>
      <w:tr w:rsidR="00D535BD" w14:paraId="5FE4CAC0" w14:textId="77777777" w:rsidTr="005E1DF7">
        <w:trPr>
          <w:trHeight w:val="223"/>
        </w:trPr>
        <w:tc>
          <w:tcPr>
            <w:tcW w:w="587" w:type="pct"/>
          </w:tcPr>
          <w:p w14:paraId="0A5BFB37" w14:textId="71999415" w:rsidR="00D535BD" w:rsidRPr="00D535BD" w:rsidRDefault="005C0688" w:rsidP="00D535BD">
            <w:pPr>
              <w:rPr>
                <w:rFonts w:ascii="Arial" w:hAnsi="Arial" w:cs="Arial"/>
                <w:sz w:val="16"/>
                <w:szCs w:val="16"/>
              </w:rPr>
            </w:pPr>
            <w:r w:rsidRPr="000D06C7">
              <w:rPr>
                <w:rFonts w:ascii="Arial" w:hAnsi="Arial" w:cs="Arial"/>
                <w:sz w:val="16"/>
                <w:szCs w:val="16"/>
              </w:rPr>
              <w:t>sqsq00</w:t>
            </w:r>
            <w:r>
              <w:rPr>
                <w:rFonts w:ascii="Arial" w:hAnsi="Arial" w:cs="Arial"/>
                <w:sz w:val="16"/>
                <w:szCs w:val="16"/>
              </w:rPr>
              <w:t>4</w:t>
            </w:r>
            <w:r w:rsidRPr="000D06C7">
              <w:rPr>
                <w:rFonts w:ascii="Arial" w:hAnsi="Arial" w:cs="Arial"/>
                <w:sz w:val="16"/>
                <w:szCs w:val="16"/>
              </w:rPr>
              <w:t>d</w:t>
            </w:r>
          </w:p>
        </w:tc>
        <w:tc>
          <w:tcPr>
            <w:tcW w:w="350" w:type="pct"/>
          </w:tcPr>
          <w:p w14:paraId="05C12242" w14:textId="0D1FB392" w:rsidR="00D535BD" w:rsidRDefault="005C0688" w:rsidP="00D535BD">
            <w:pPr>
              <w:rPr>
                <w:rFonts w:ascii="Arial" w:hAnsi="Arial" w:cs="Arial"/>
                <w:sz w:val="16"/>
                <w:szCs w:val="16"/>
              </w:rPr>
            </w:pPr>
            <w:r>
              <w:rPr>
                <w:rFonts w:ascii="Arial" w:hAnsi="Arial" w:cs="Arial"/>
                <w:sz w:val="16"/>
                <w:szCs w:val="16"/>
              </w:rPr>
              <w:t>Script File</w:t>
            </w:r>
          </w:p>
        </w:tc>
        <w:tc>
          <w:tcPr>
            <w:tcW w:w="324" w:type="pct"/>
          </w:tcPr>
          <w:p w14:paraId="5D4BF712" w14:textId="49C3ABB9" w:rsidR="00D535BD" w:rsidRDefault="005C0688" w:rsidP="00D535BD">
            <w:pPr>
              <w:rPr>
                <w:rFonts w:ascii="Arial" w:hAnsi="Arial" w:cs="Arial"/>
                <w:sz w:val="16"/>
                <w:szCs w:val="16"/>
              </w:rPr>
            </w:pPr>
            <w:r w:rsidRPr="00923555">
              <w:rPr>
                <w:rFonts w:asciiTheme="minorHAnsi" w:hAnsiTheme="minorHAnsi" w:cstheme="minorHAnsi"/>
                <w:sz w:val="22"/>
                <w:szCs w:val="22"/>
              </w:rPr>
              <w:t>New</w:t>
            </w:r>
          </w:p>
        </w:tc>
        <w:tc>
          <w:tcPr>
            <w:tcW w:w="3739" w:type="pct"/>
          </w:tcPr>
          <w:p w14:paraId="4652571D" w14:textId="169E07CE" w:rsidR="00D535BD" w:rsidRPr="00D535BD" w:rsidRDefault="005C0688" w:rsidP="00D535BD">
            <w:pPr>
              <w:rPr>
                <w:rFonts w:ascii="Calibri" w:hAnsi="Calibri" w:cs="Calibri"/>
                <w:color w:val="000000"/>
                <w:sz w:val="22"/>
                <w:szCs w:val="22"/>
              </w:rPr>
            </w:pPr>
            <w:r>
              <w:rPr>
                <w:rFonts w:ascii="Calibri" w:hAnsi="Calibri" w:cs="Calibri"/>
                <w:color w:val="000000"/>
                <w:sz w:val="22"/>
                <w:szCs w:val="22"/>
              </w:rPr>
              <w:t xml:space="preserve">PLSQL batch to populate temp table for </w:t>
            </w:r>
            <w:r w:rsidRPr="005C0688">
              <w:rPr>
                <w:rFonts w:ascii="Calibri" w:hAnsi="Calibri" w:cs="Calibri"/>
                <w:color w:val="000000"/>
                <w:sz w:val="22"/>
                <w:szCs w:val="22"/>
              </w:rPr>
              <w:t>non-autofill patients to create approval required order</w:t>
            </w:r>
          </w:p>
        </w:tc>
      </w:tr>
      <w:tr w:rsidR="00D535BD" w14:paraId="66097086" w14:textId="77777777" w:rsidTr="005E1DF7">
        <w:trPr>
          <w:trHeight w:val="223"/>
        </w:trPr>
        <w:tc>
          <w:tcPr>
            <w:tcW w:w="587" w:type="pct"/>
          </w:tcPr>
          <w:p w14:paraId="737F8E1A" w14:textId="2C2D9ED5" w:rsidR="00D535BD" w:rsidRPr="00D535BD" w:rsidRDefault="007773D9" w:rsidP="00D535BD">
            <w:pPr>
              <w:rPr>
                <w:rFonts w:ascii="Arial" w:hAnsi="Arial" w:cs="Arial"/>
                <w:sz w:val="16"/>
                <w:szCs w:val="16"/>
              </w:rPr>
            </w:pPr>
            <w:r w:rsidRPr="000D06C7">
              <w:rPr>
                <w:rFonts w:ascii="Arial" w:hAnsi="Arial" w:cs="Arial"/>
                <w:sz w:val="16"/>
                <w:szCs w:val="16"/>
              </w:rPr>
              <w:t>sqsq00</w:t>
            </w:r>
            <w:r>
              <w:rPr>
                <w:rFonts w:ascii="Arial" w:hAnsi="Arial" w:cs="Arial"/>
                <w:sz w:val="16"/>
                <w:szCs w:val="16"/>
              </w:rPr>
              <w:t>5</w:t>
            </w:r>
            <w:r w:rsidRPr="000D06C7">
              <w:rPr>
                <w:rFonts w:ascii="Arial" w:hAnsi="Arial" w:cs="Arial"/>
                <w:sz w:val="16"/>
                <w:szCs w:val="16"/>
              </w:rPr>
              <w:t>d</w:t>
            </w:r>
          </w:p>
        </w:tc>
        <w:tc>
          <w:tcPr>
            <w:tcW w:w="350" w:type="pct"/>
          </w:tcPr>
          <w:p w14:paraId="7F7B5E6C" w14:textId="43A804D6" w:rsidR="00D535BD" w:rsidRDefault="007773D9" w:rsidP="00D535BD">
            <w:pPr>
              <w:rPr>
                <w:rFonts w:ascii="Arial" w:hAnsi="Arial" w:cs="Arial"/>
                <w:sz w:val="16"/>
                <w:szCs w:val="16"/>
              </w:rPr>
            </w:pPr>
            <w:r>
              <w:rPr>
                <w:rFonts w:ascii="Arial" w:hAnsi="Arial" w:cs="Arial"/>
                <w:sz w:val="16"/>
                <w:szCs w:val="16"/>
              </w:rPr>
              <w:t>Script File</w:t>
            </w:r>
          </w:p>
        </w:tc>
        <w:tc>
          <w:tcPr>
            <w:tcW w:w="324" w:type="pct"/>
          </w:tcPr>
          <w:p w14:paraId="3AE2537D" w14:textId="21DCE45A" w:rsidR="00D535BD" w:rsidRDefault="007773D9" w:rsidP="00D535BD">
            <w:pPr>
              <w:rPr>
                <w:rFonts w:ascii="Arial" w:hAnsi="Arial" w:cs="Arial"/>
                <w:sz w:val="16"/>
                <w:szCs w:val="16"/>
              </w:rPr>
            </w:pPr>
            <w:r w:rsidRPr="00923555">
              <w:rPr>
                <w:rFonts w:asciiTheme="minorHAnsi" w:hAnsiTheme="minorHAnsi" w:cstheme="minorHAnsi"/>
                <w:sz w:val="22"/>
                <w:szCs w:val="22"/>
              </w:rPr>
              <w:t>New</w:t>
            </w:r>
          </w:p>
        </w:tc>
        <w:tc>
          <w:tcPr>
            <w:tcW w:w="3739" w:type="pct"/>
          </w:tcPr>
          <w:p w14:paraId="17A9BECD" w14:textId="06B04CCF" w:rsidR="00D535BD" w:rsidRPr="00D535BD" w:rsidRDefault="007773D9" w:rsidP="005C0688">
            <w:pPr>
              <w:tabs>
                <w:tab w:val="left" w:pos="4098"/>
              </w:tabs>
              <w:rPr>
                <w:rFonts w:ascii="Calibri" w:hAnsi="Calibri" w:cs="Calibri"/>
                <w:color w:val="000000"/>
                <w:sz w:val="22"/>
                <w:szCs w:val="22"/>
              </w:rPr>
            </w:pPr>
            <w:r>
              <w:rPr>
                <w:rFonts w:ascii="Calibri" w:hAnsi="Calibri" w:cs="Calibri"/>
                <w:color w:val="000000"/>
                <w:sz w:val="22"/>
                <w:szCs w:val="22"/>
              </w:rPr>
              <w:t xml:space="preserve">PLSQL batch to </w:t>
            </w:r>
            <w:r w:rsidRPr="007773D9">
              <w:rPr>
                <w:rFonts w:ascii="Calibri" w:hAnsi="Calibri" w:cs="Calibri"/>
                <w:color w:val="000000"/>
                <w:sz w:val="22"/>
                <w:szCs w:val="22"/>
              </w:rPr>
              <w:t>create approval required order for non-autofill patients</w:t>
            </w:r>
            <w:r w:rsidR="005C0688">
              <w:rPr>
                <w:rFonts w:ascii="Calibri" w:hAnsi="Calibri" w:cs="Calibri"/>
                <w:color w:val="000000"/>
                <w:sz w:val="22"/>
                <w:szCs w:val="22"/>
              </w:rPr>
              <w:tab/>
            </w:r>
          </w:p>
        </w:tc>
      </w:tr>
      <w:tr w:rsidR="00D535BD" w14:paraId="3226F81E" w14:textId="77777777" w:rsidTr="005E1DF7">
        <w:trPr>
          <w:trHeight w:val="223"/>
        </w:trPr>
        <w:tc>
          <w:tcPr>
            <w:tcW w:w="587" w:type="pct"/>
          </w:tcPr>
          <w:p w14:paraId="3C457128" w14:textId="3BD29FC8" w:rsidR="00D535BD" w:rsidRPr="00D535BD" w:rsidRDefault="005C21D1" w:rsidP="00D535BD">
            <w:pPr>
              <w:rPr>
                <w:rFonts w:ascii="Arial" w:hAnsi="Arial" w:cs="Arial"/>
                <w:sz w:val="16"/>
                <w:szCs w:val="16"/>
              </w:rPr>
            </w:pPr>
            <w:r w:rsidRPr="000D06C7">
              <w:rPr>
                <w:rFonts w:ascii="Arial" w:hAnsi="Arial" w:cs="Arial"/>
                <w:sz w:val="16"/>
                <w:szCs w:val="16"/>
              </w:rPr>
              <w:t>sqsq00</w:t>
            </w:r>
            <w:r>
              <w:rPr>
                <w:rFonts w:ascii="Arial" w:hAnsi="Arial" w:cs="Arial"/>
                <w:sz w:val="16"/>
                <w:szCs w:val="16"/>
              </w:rPr>
              <w:t>6</w:t>
            </w:r>
            <w:r w:rsidRPr="000D06C7">
              <w:rPr>
                <w:rFonts w:ascii="Arial" w:hAnsi="Arial" w:cs="Arial"/>
                <w:sz w:val="16"/>
                <w:szCs w:val="16"/>
              </w:rPr>
              <w:t>d</w:t>
            </w:r>
          </w:p>
        </w:tc>
        <w:tc>
          <w:tcPr>
            <w:tcW w:w="350" w:type="pct"/>
          </w:tcPr>
          <w:p w14:paraId="4F12D14A" w14:textId="67C7C2D3" w:rsidR="00D535BD" w:rsidRDefault="005C21D1" w:rsidP="00D535BD">
            <w:pPr>
              <w:rPr>
                <w:rFonts w:ascii="Arial" w:hAnsi="Arial" w:cs="Arial"/>
                <w:sz w:val="16"/>
                <w:szCs w:val="16"/>
              </w:rPr>
            </w:pPr>
            <w:r>
              <w:rPr>
                <w:rFonts w:ascii="Arial" w:hAnsi="Arial" w:cs="Arial"/>
                <w:sz w:val="16"/>
                <w:szCs w:val="16"/>
              </w:rPr>
              <w:t>Script File</w:t>
            </w:r>
          </w:p>
        </w:tc>
        <w:tc>
          <w:tcPr>
            <w:tcW w:w="324" w:type="pct"/>
          </w:tcPr>
          <w:p w14:paraId="1FF3E1D8" w14:textId="55624246" w:rsidR="00D535BD" w:rsidRDefault="005C21D1" w:rsidP="00D535BD">
            <w:pPr>
              <w:rPr>
                <w:rFonts w:ascii="Arial" w:hAnsi="Arial" w:cs="Arial"/>
                <w:sz w:val="16"/>
                <w:szCs w:val="16"/>
              </w:rPr>
            </w:pPr>
            <w:r w:rsidRPr="00923555">
              <w:rPr>
                <w:rFonts w:asciiTheme="minorHAnsi" w:hAnsiTheme="minorHAnsi" w:cstheme="minorHAnsi"/>
                <w:sz w:val="22"/>
                <w:szCs w:val="22"/>
              </w:rPr>
              <w:t>New</w:t>
            </w:r>
          </w:p>
        </w:tc>
        <w:tc>
          <w:tcPr>
            <w:tcW w:w="3739" w:type="pct"/>
          </w:tcPr>
          <w:p w14:paraId="6A2BECC4" w14:textId="543468B5" w:rsidR="00D535BD" w:rsidRPr="00D535BD" w:rsidRDefault="005C21D1" w:rsidP="00D535BD">
            <w:pPr>
              <w:rPr>
                <w:rFonts w:ascii="Calibri" w:hAnsi="Calibri" w:cs="Calibri"/>
                <w:color w:val="000000"/>
                <w:sz w:val="22"/>
                <w:szCs w:val="22"/>
              </w:rPr>
            </w:pPr>
            <w:r>
              <w:rPr>
                <w:rFonts w:ascii="Calibri" w:hAnsi="Calibri" w:cs="Calibri"/>
                <w:color w:val="000000"/>
                <w:sz w:val="22"/>
                <w:szCs w:val="22"/>
              </w:rPr>
              <w:t xml:space="preserve">PLSQL batch to </w:t>
            </w:r>
            <w:r w:rsidRPr="005C21D1">
              <w:rPr>
                <w:rFonts w:ascii="Calibri" w:hAnsi="Calibri" w:cs="Calibri"/>
                <w:color w:val="000000"/>
                <w:sz w:val="22"/>
                <w:szCs w:val="22"/>
              </w:rPr>
              <w:t>populate temp table for autofill patients to create In Process order</w:t>
            </w:r>
          </w:p>
        </w:tc>
      </w:tr>
      <w:tr w:rsidR="006A0571" w14:paraId="00A0BCC3" w14:textId="77777777" w:rsidTr="005E1DF7">
        <w:trPr>
          <w:trHeight w:val="223"/>
        </w:trPr>
        <w:tc>
          <w:tcPr>
            <w:tcW w:w="587" w:type="pct"/>
          </w:tcPr>
          <w:p w14:paraId="039E5D3D" w14:textId="4B53E577" w:rsidR="006A0571" w:rsidRDefault="00E16EDE" w:rsidP="006A0571">
            <w:pPr>
              <w:rPr>
                <w:rFonts w:ascii="Arial" w:hAnsi="Arial" w:cs="Arial"/>
                <w:sz w:val="16"/>
                <w:szCs w:val="16"/>
              </w:rPr>
            </w:pPr>
            <w:r w:rsidRPr="000D06C7">
              <w:rPr>
                <w:rFonts w:ascii="Arial" w:hAnsi="Arial" w:cs="Arial"/>
                <w:sz w:val="16"/>
                <w:szCs w:val="16"/>
              </w:rPr>
              <w:t>sqsq00</w:t>
            </w:r>
            <w:r>
              <w:rPr>
                <w:rFonts w:ascii="Arial" w:hAnsi="Arial" w:cs="Arial"/>
                <w:sz w:val="16"/>
                <w:szCs w:val="16"/>
              </w:rPr>
              <w:t>7</w:t>
            </w:r>
            <w:r w:rsidRPr="000D06C7">
              <w:rPr>
                <w:rFonts w:ascii="Arial" w:hAnsi="Arial" w:cs="Arial"/>
                <w:sz w:val="16"/>
                <w:szCs w:val="16"/>
              </w:rPr>
              <w:t>d</w:t>
            </w:r>
          </w:p>
        </w:tc>
        <w:tc>
          <w:tcPr>
            <w:tcW w:w="350" w:type="pct"/>
          </w:tcPr>
          <w:p w14:paraId="6D6BA8CD" w14:textId="585793BB" w:rsidR="006A0571" w:rsidRDefault="00E16EDE" w:rsidP="006A0571">
            <w:pPr>
              <w:rPr>
                <w:rFonts w:ascii="Arial" w:hAnsi="Arial" w:cs="Arial"/>
                <w:sz w:val="16"/>
                <w:szCs w:val="16"/>
              </w:rPr>
            </w:pPr>
            <w:r>
              <w:rPr>
                <w:rFonts w:ascii="Arial" w:hAnsi="Arial" w:cs="Arial"/>
                <w:sz w:val="16"/>
                <w:szCs w:val="16"/>
              </w:rPr>
              <w:t>Script File</w:t>
            </w:r>
          </w:p>
        </w:tc>
        <w:tc>
          <w:tcPr>
            <w:tcW w:w="324" w:type="pct"/>
          </w:tcPr>
          <w:p w14:paraId="5637B0CA" w14:textId="676A9F54" w:rsidR="006A0571" w:rsidRDefault="00E16EDE" w:rsidP="006A0571">
            <w:pPr>
              <w:rPr>
                <w:rFonts w:ascii="Arial" w:hAnsi="Arial" w:cs="Arial"/>
                <w:sz w:val="16"/>
                <w:szCs w:val="16"/>
              </w:rPr>
            </w:pPr>
            <w:r w:rsidRPr="00923555">
              <w:rPr>
                <w:rFonts w:asciiTheme="minorHAnsi" w:hAnsiTheme="minorHAnsi" w:cstheme="minorHAnsi"/>
                <w:sz w:val="22"/>
                <w:szCs w:val="22"/>
              </w:rPr>
              <w:t>New</w:t>
            </w:r>
          </w:p>
        </w:tc>
        <w:tc>
          <w:tcPr>
            <w:tcW w:w="3739" w:type="pct"/>
          </w:tcPr>
          <w:p w14:paraId="31861A03" w14:textId="76861695" w:rsidR="006A0571" w:rsidRPr="00D535BD" w:rsidRDefault="00E16EDE" w:rsidP="006A0571">
            <w:pPr>
              <w:rPr>
                <w:rFonts w:ascii="Calibri" w:hAnsi="Calibri" w:cs="Calibri"/>
                <w:color w:val="000000"/>
                <w:sz w:val="22"/>
                <w:szCs w:val="22"/>
              </w:rPr>
            </w:pPr>
            <w:r>
              <w:rPr>
                <w:rFonts w:ascii="Calibri" w:hAnsi="Calibri" w:cs="Calibri"/>
                <w:color w:val="000000"/>
                <w:sz w:val="22"/>
                <w:szCs w:val="22"/>
              </w:rPr>
              <w:t xml:space="preserve">PLSQL batch to </w:t>
            </w:r>
            <w:r w:rsidRPr="00E16EDE">
              <w:rPr>
                <w:rFonts w:ascii="Calibri" w:hAnsi="Calibri" w:cs="Calibri"/>
                <w:color w:val="000000"/>
                <w:sz w:val="22"/>
                <w:szCs w:val="22"/>
              </w:rPr>
              <w:t>create PreIn-Process order for autofill enrolled patients</w:t>
            </w:r>
          </w:p>
        </w:tc>
      </w:tr>
      <w:tr w:rsidR="006A0571" w14:paraId="5166F4C8" w14:textId="77777777" w:rsidTr="005E1DF7">
        <w:trPr>
          <w:trHeight w:val="223"/>
        </w:trPr>
        <w:tc>
          <w:tcPr>
            <w:tcW w:w="587" w:type="pct"/>
          </w:tcPr>
          <w:p w14:paraId="1DCA6946" w14:textId="51F3D8C4" w:rsidR="006A0571" w:rsidRDefault="00AA3CD3" w:rsidP="006A0571">
            <w:pPr>
              <w:rPr>
                <w:rFonts w:ascii="Arial" w:hAnsi="Arial" w:cs="Arial"/>
                <w:sz w:val="16"/>
                <w:szCs w:val="16"/>
              </w:rPr>
            </w:pPr>
            <w:r w:rsidRPr="000D06C7">
              <w:rPr>
                <w:rFonts w:ascii="Arial" w:hAnsi="Arial" w:cs="Arial"/>
                <w:sz w:val="16"/>
                <w:szCs w:val="16"/>
              </w:rPr>
              <w:t>sqsq00</w:t>
            </w:r>
            <w:r>
              <w:rPr>
                <w:rFonts w:ascii="Arial" w:hAnsi="Arial" w:cs="Arial"/>
                <w:sz w:val="16"/>
                <w:szCs w:val="16"/>
              </w:rPr>
              <w:t>8</w:t>
            </w:r>
            <w:r w:rsidRPr="000D06C7">
              <w:rPr>
                <w:rFonts w:ascii="Arial" w:hAnsi="Arial" w:cs="Arial"/>
                <w:sz w:val="16"/>
                <w:szCs w:val="16"/>
              </w:rPr>
              <w:t>d</w:t>
            </w:r>
          </w:p>
        </w:tc>
        <w:tc>
          <w:tcPr>
            <w:tcW w:w="350" w:type="pct"/>
          </w:tcPr>
          <w:p w14:paraId="7935602B" w14:textId="746EC188" w:rsidR="006A0571" w:rsidRDefault="00AA3CD3" w:rsidP="006A0571">
            <w:pPr>
              <w:rPr>
                <w:rFonts w:ascii="Arial" w:hAnsi="Arial" w:cs="Arial"/>
                <w:sz w:val="16"/>
                <w:szCs w:val="16"/>
              </w:rPr>
            </w:pPr>
            <w:r>
              <w:rPr>
                <w:rFonts w:ascii="Arial" w:hAnsi="Arial" w:cs="Arial"/>
                <w:sz w:val="16"/>
                <w:szCs w:val="16"/>
              </w:rPr>
              <w:t>Script File</w:t>
            </w:r>
          </w:p>
        </w:tc>
        <w:tc>
          <w:tcPr>
            <w:tcW w:w="324" w:type="pct"/>
          </w:tcPr>
          <w:p w14:paraId="0FB7453D" w14:textId="75CF6A43" w:rsidR="006A0571" w:rsidRDefault="00AA3CD3" w:rsidP="006A0571">
            <w:pPr>
              <w:rPr>
                <w:rFonts w:ascii="Arial" w:hAnsi="Arial" w:cs="Arial"/>
                <w:sz w:val="16"/>
                <w:szCs w:val="16"/>
              </w:rPr>
            </w:pPr>
            <w:r w:rsidRPr="00923555">
              <w:rPr>
                <w:rFonts w:asciiTheme="minorHAnsi" w:hAnsiTheme="minorHAnsi" w:cstheme="minorHAnsi"/>
                <w:sz w:val="22"/>
                <w:szCs w:val="22"/>
              </w:rPr>
              <w:t>New</w:t>
            </w:r>
          </w:p>
        </w:tc>
        <w:tc>
          <w:tcPr>
            <w:tcW w:w="3739" w:type="pct"/>
          </w:tcPr>
          <w:p w14:paraId="04E7F321" w14:textId="66683A32" w:rsidR="006A0571" w:rsidRPr="00D535BD" w:rsidRDefault="00AA3CD3" w:rsidP="006A0571">
            <w:pPr>
              <w:rPr>
                <w:rFonts w:ascii="Calibri" w:hAnsi="Calibri" w:cs="Calibri"/>
                <w:color w:val="000000"/>
                <w:sz w:val="22"/>
                <w:szCs w:val="22"/>
              </w:rPr>
            </w:pPr>
            <w:r w:rsidRPr="00AA3CD3">
              <w:rPr>
                <w:rFonts w:ascii="Calibri" w:hAnsi="Calibri" w:cs="Calibri"/>
                <w:color w:val="000000"/>
                <w:sz w:val="22"/>
                <w:szCs w:val="22"/>
              </w:rPr>
              <w:t xml:space="preserve">This </w:t>
            </w:r>
            <w:r w:rsidR="00CF3CE6">
              <w:rPr>
                <w:rFonts w:ascii="Calibri" w:hAnsi="Calibri" w:cs="Calibri"/>
                <w:color w:val="000000"/>
                <w:sz w:val="22"/>
                <w:szCs w:val="22"/>
              </w:rPr>
              <w:t xml:space="preserve">Spring </w:t>
            </w:r>
            <w:r w:rsidRPr="00AA3CD3">
              <w:rPr>
                <w:rFonts w:ascii="Calibri" w:hAnsi="Calibri" w:cs="Calibri"/>
                <w:color w:val="000000"/>
                <w:sz w:val="22"/>
                <w:szCs w:val="22"/>
              </w:rPr>
              <w:t>batch will be used to re-check autofill eligibility by calling eligibility engine for all patients</w:t>
            </w:r>
          </w:p>
        </w:tc>
      </w:tr>
      <w:tr w:rsidR="006A0571" w14:paraId="17711B8E" w14:textId="77777777" w:rsidTr="005E1DF7">
        <w:trPr>
          <w:trHeight w:val="223"/>
        </w:trPr>
        <w:tc>
          <w:tcPr>
            <w:tcW w:w="587" w:type="pct"/>
          </w:tcPr>
          <w:p w14:paraId="238545CA" w14:textId="1C2E9D0D" w:rsidR="006A0571" w:rsidRDefault="00CF3CE6" w:rsidP="006A0571">
            <w:pPr>
              <w:rPr>
                <w:rFonts w:ascii="Arial" w:hAnsi="Arial" w:cs="Arial"/>
                <w:sz w:val="16"/>
                <w:szCs w:val="16"/>
              </w:rPr>
            </w:pPr>
            <w:r w:rsidRPr="000D06C7">
              <w:rPr>
                <w:rFonts w:ascii="Arial" w:hAnsi="Arial" w:cs="Arial"/>
                <w:sz w:val="16"/>
                <w:szCs w:val="16"/>
              </w:rPr>
              <w:t>sqsq00</w:t>
            </w:r>
            <w:r>
              <w:rPr>
                <w:rFonts w:ascii="Arial" w:hAnsi="Arial" w:cs="Arial"/>
                <w:sz w:val="16"/>
                <w:szCs w:val="16"/>
              </w:rPr>
              <w:t>9</w:t>
            </w:r>
            <w:r w:rsidRPr="000D06C7">
              <w:rPr>
                <w:rFonts w:ascii="Arial" w:hAnsi="Arial" w:cs="Arial"/>
                <w:sz w:val="16"/>
                <w:szCs w:val="16"/>
              </w:rPr>
              <w:t>d</w:t>
            </w:r>
          </w:p>
        </w:tc>
        <w:tc>
          <w:tcPr>
            <w:tcW w:w="350" w:type="pct"/>
          </w:tcPr>
          <w:p w14:paraId="4AD32103" w14:textId="79433520" w:rsidR="006A0571" w:rsidRDefault="00CF3CE6" w:rsidP="006A0571">
            <w:pPr>
              <w:rPr>
                <w:rFonts w:ascii="Arial" w:hAnsi="Arial" w:cs="Arial"/>
                <w:sz w:val="16"/>
                <w:szCs w:val="16"/>
              </w:rPr>
            </w:pPr>
            <w:r>
              <w:rPr>
                <w:rFonts w:ascii="Arial" w:hAnsi="Arial" w:cs="Arial"/>
                <w:sz w:val="16"/>
                <w:szCs w:val="16"/>
              </w:rPr>
              <w:t>Script File</w:t>
            </w:r>
          </w:p>
        </w:tc>
        <w:tc>
          <w:tcPr>
            <w:tcW w:w="324" w:type="pct"/>
          </w:tcPr>
          <w:p w14:paraId="20A646A2" w14:textId="35E4DBDF" w:rsidR="006A0571" w:rsidRDefault="00CF3CE6" w:rsidP="006A0571">
            <w:pPr>
              <w:rPr>
                <w:rFonts w:ascii="Arial" w:hAnsi="Arial" w:cs="Arial"/>
                <w:sz w:val="16"/>
                <w:szCs w:val="16"/>
              </w:rPr>
            </w:pPr>
            <w:r w:rsidRPr="00923555">
              <w:rPr>
                <w:rFonts w:asciiTheme="minorHAnsi" w:hAnsiTheme="minorHAnsi" w:cstheme="minorHAnsi"/>
                <w:sz w:val="22"/>
                <w:szCs w:val="22"/>
              </w:rPr>
              <w:t>New</w:t>
            </w:r>
          </w:p>
        </w:tc>
        <w:tc>
          <w:tcPr>
            <w:tcW w:w="3739" w:type="pct"/>
          </w:tcPr>
          <w:p w14:paraId="25F086D3" w14:textId="478DDF53" w:rsidR="006A0571" w:rsidRPr="00D535BD" w:rsidRDefault="00CF3CE6" w:rsidP="006A0571">
            <w:pPr>
              <w:rPr>
                <w:rFonts w:ascii="Calibri" w:hAnsi="Calibri" w:cs="Calibri"/>
                <w:color w:val="000000"/>
                <w:sz w:val="22"/>
                <w:szCs w:val="22"/>
              </w:rPr>
            </w:pPr>
            <w:r>
              <w:rPr>
                <w:rFonts w:ascii="Calibri" w:hAnsi="Calibri" w:cs="Calibri"/>
                <w:color w:val="000000"/>
                <w:sz w:val="22"/>
                <w:szCs w:val="22"/>
              </w:rPr>
              <w:t xml:space="preserve">PLSQL Batch </w:t>
            </w:r>
            <w:r w:rsidRPr="00CF3CE6">
              <w:rPr>
                <w:rFonts w:ascii="Calibri" w:hAnsi="Calibri" w:cs="Calibri"/>
                <w:color w:val="000000"/>
                <w:sz w:val="22"/>
                <w:szCs w:val="22"/>
              </w:rPr>
              <w:t>create In-Process order for autofill enrolled patients who are still eligible and create Approval required order for patients who are not eli</w:t>
            </w:r>
            <w:r>
              <w:rPr>
                <w:rFonts w:ascii="Calibri" w:hAnsi="Calibri" w:cs="Calibri"/>
                <w:color w:val="000000"/>
                <w:sz w:val="22"/>
                <w:szCs w:val="22"/>
              </w:rPr>
              <w:t>gi</w:t>
            </w:r>
            <w:r w:rsidRPr="00CF3CE6">
              <w:rPr>
                <w:rFonts w:ascii="Calibri" w:hAnsi="Calibri" w:cs="Calibri"/>
                <w:color w:val="000000"/>
                <w:sz w:val="22"/>
                <w:szCs w:val="22"/>
              </w:rPr>
              <w:t>ble</w:t>
            </w:r>
          </w:p>
        </w:tc>
      </w:tr>
      <w:tr w:rsidR="006A0571" w14:paraId="76692A28" w14:textId="77777777" w:rsidTr="005E1DF7">
        <w:trPr>
          <w:trHeight w:val="223"/>
        </w:trPr>
        <w:tc>
          <w:tcPr>
            <w:tcW w:w="587" w:type="pct"/>
          </w:tcPr>
          <w:p w14:paraId="06B2F764" w14:textId="60D3D83F" w:rsidR="006A0571" w:rsidRDefault="00EB7322" w:rsidP="006A0571">
            <w:pPr>
              <w:rPr>
                <w:rFonts w:ascii="Arial" w:hAnsi="Arial" w:cs="Arial"/>
                <w:sz w:val="16"/>
                <w:szCs w:val="16"/>
              </w:rPr>
            </w:pPr>
            <w:r w:rsidRPr="00EB7322">
              <w:rPr>
                <w:rFonts w:ascii="Arial" w:hAnsi="Arial" w:cs="Arial"/>
                <w:sz w:val="16"/>
                <w:szCs w:val="16"/>
              </w:rPr>
              <w:t>sqsq0</w:t>
            </w:r>
            <w:r>
              <w:rPr>
                <w:rFonts w:ascii="Arial" w:hAnsi="Arial" w:cs="Arial"/>
                <w:sz w:val="16"/>
                <w:szCs w:val="16"/>
              </w:rPr>
              <w:t>10</w:t>
            </w:r>
            <w:r w:rsidRPr="00EB7322">
              <w:rPr>
                <w:rFonts w:ascii="Arial" w:hAnsi="Arial" w:cs="Arial"/>
                <w:sz w:val="16"/>
                <w:szCs w:val="16"/>
              </w:rPr>
              <w:t>d</w:t>
            </w:r>
          </w:p>
        </w:tc>
        <w:tc>
          <w:tcPr>
            <w:tcW w:w="350" w:type="pct"/>
          </w:tcPr>
          <w:p w14:paraId="1AC973DF" w14:textId="44316561" w:rsidR="006A0571" w:rsidRDefault="00EB7322" w:rsidP="006A0571">
            <w:pPr>
              <w:rPr>
                <w:rFonts w:ascii="Arial" w:hAnsi="Arial" w:cs="Arial"/>
                <w:sz w:val="16"/>
                <w:szCs w:val="16"/>
              </w:rPr>
            </w:pPr>
            <w:r>
              <w:rPr>
                <w:rFonts w:ascii="Arial" w:hAnsi="Arial" w:cs="Arial"/>
                <w:sz w:val="16"/>
                <w:szCs w:val="16"/>
              </w:rPr>
              <w:t>Script File</w:t>
            </w:r>
          </w:p>
        </w:tc>
        <w:tc>
          <w:tcPr>
            <w:tcW w:w="324" w:type="pct"/>
          </w:tcPr>
          <w:p w14:paraId="3D6F02DC" w14:textId="6474066C" w:rsidR="006A0571" w:rsidRDefault="00EB7322" w:rsidP="006A0571">
            <w:pPr>
              <w:rPr>
                <w:rFonts w:ascii="Arial" w:hAnsi="Arial" w:cs="Arial"/>
                <w:sz w:val="16"/>
                <w:szCs w:val="16"/>
              </w:rPr>
            </w:pPr>
            <w:r w:rsidRPr="00923555">
              <w:rPr>
                <w:rFonts w:asciiTheme="minorHAnsi" w:hAnsiTheme="minorHAnsi" w:cstheme="minorHAnsi"/>
                <w:sz w:val="22"/>
                <w:szCs w:val="22"/>
              </w:rPr>
              <w:t>New</w:t>
            </w:r>
          </w:p>
        </w:tc>
        <w:tc>
          <w:tcPr>
            <w:tcW w:w="3739" w:type="pct"/>
          </w:tcPr>
          <w:p w14:paraId="66CD8B62" w14:textId="703370FF" w:rsidR="006A0571" w:rsidRPr="00D535BD" w:rsidRDefault="00EB7322" w:rsidP="006A0571">
            <w:pPr>
              <w:rPr>
                <w:rFonts w:ascii="Calibri" w:hAnsi="Calibri" w:cs="Calibri"/>
                <w:color w:val="000000"/>
                <w:sz w:val="22"/>
                <w:szCs w:val="22"/>
              </w:rPr>
            </w:pPr>
            <w:r w:rsidRPr="00EB7322">
              <w:rPr>
                <w:rFonts w:ascii="Calibri" w:hAnsi="Calibri" w:cs="Calibri"/>
                <w:color w:val="000000"/>
                <w:sz w:val="22"/>
                <w:szCs w:val="22"/>
              </w:rPr>
              <w:t xml:space="preserve">This </w:t>
            </w:r>
            <w:r>
              <w:rPr>
                <w:rFonts w:ascii="Calibri" w:hAnsi="Calibri" w:cs="Calibri"/>
                <w:color w:val="000000"/>
                <w:sz w:val="22"/>
                <w:szCs w:val="22"/>
              </w:rPr>
              <w:t xml:space="preserve">Spring </w:t>
            </w:r>
            <w:r w:rsidRPr="00EB7322">
              <w:rPr>
                <w:rFonts w:ascii="Calibri" w:hAnsi="Calibri" w:cs="Calibri"/>
                <w:color w:val="000000"/>
                <w:sz w:val="22"/>
                <w:szCs w:val="22"/>
              </w:rPr>
              <w:t>batch will be used to create patient outreach file for patients enrolled and eligible for autofill (Order Prepared</w:t>
            </w:r>
          </w:p>
        </w:tc>
      </w:tr>
      <w:tr w:rsidR="006A0571" w14:paraId="3F62F9C9" w14:textId="77777777" w:rsidTr="005E1DF7">
        <w:trPr>
          <w:trHeight w:val="223"/>
        </w:trPr>
        <w:tc>
          <w:tcPr>
            <w:tcW w:w="587" w:type="pct"/>
          </w:tcPr>
          <w:p w14:paraId="505B5D84" w14:textId="3E250C48" w:rsidR="006A0571" w:rsidRDefault="00365848" w:rsidP="006A0571">
            <w:pPr>
              <w:rPr>
                <w:rFonts w:ascii="Arial" w:hAnsi="Arial" w:cs="Arial"/>
                <w:sz w:val="16"/>
                <w:szCs w:val="16"/>
              </w:rPr>
            </w:pPr>
            <w:r w:rsidRPr="00EB7322">
              <w:rPr>
                <w:rFonts w:ascii="Arial" w:hAnsi="Arial" w:cs="Arial"/>
                <w:sz w:val="16"/>
                <w:szCs w:val="16"/>
              </w:rPr>
              <w:t>sqsq0</w:t>
            </w:r>
            <w:r>
              <w:rPr>
                <w:rFonts w:ascii="Arial" w:hAnsi="Arial" w:cs="Arial"/>
                <w:sz w:val="16"/>
                <w:szCs w:val="16"/>
              </w:rPr>
              <w:t>11</w:t>
            </w:r>
            <w:r w:rsidRPr="00EB7322">
              <w:rPr>
                <w:rFonts w:ascii="Arial" w:hAnsi="Arial" w:cs="Arial"/>
                <w:sz w:val="16"/>
                <w:szCs w:val="16"/>
              </w:rPr>
              <w:t>d</w:t>
            </w:r>
          </w:p>
        </w:tc>
        <w:tc>
          <w:tcPr>
            <w:tcW w:w="350" w:type="pct"/>
          </w:tcPr>
          <w:p w14:paraId="5C1F70C9" w14:textId="58FC0CB3" w:rsidR="006A0571" w:rsidRDefault="00365848" w:rsidP="006A0571">
            <w:pPr>
              <w:rPr>
                <w:rFonts w:ascii="Arial" w:hAnsi="Arial" w:cs="Arial"/>
                <w:sz w:val="16"/>
                <w:szCs w:val="16"/>
              </w:rPr>
            </w:pPr>
            <w:r>
              <w:rPr>
                <w:rFonts w:ascii="Arial" w:hAnsi="Arial" w:cs="Arial"/>
                <w:sz w:val="16"/>
                <w:szCs w:val="16"/>
              </w:rPr>
              <w:t>Script File</w:t>
            </w:r>
          </w:p>
        </w:tc>
        <w:tc>
          <w:tcPr>
            <w:tcW w:w="324" w:type="pct"/>
          </w:tcPr>
          <w:p w14:paraId="3D36B513" w14:textId="6915F1DB" w:rsidR="006A0571" w:rsidRDefault="00365848" w:rsidP="006A0571">
            <w:pPr>
              <w:rPr>
                <w:rFonts w:ascii="Arial" w:hAnsi="Arial" w:cs="Arial"/>
                <w:sz w:val="16"/>
                <w:szCs w:val="16"/>
              </w:rPr>
            </w:pPr>
            <w:r w:rsidRPr="00923555">
              <w:rPr>
                <w:rFonts w:asciiTheme="minorHAnsi" w:hAnsiTheme="minorHAnsi" w:cstheme="minorHAnsi"/>
                <w:sz w:val="22"/>
                <w:szCs w:val="22"/>
              </w:rPr>
              <w:t>New</w:t>
            </w:r>
          </w:p>
        </w:tc>
        <w:tc>
          <w:tcPr>
            <w:tcW w:w="3739" w:type="pct"/>
          </w:tcPr>
          <w:p w14:paraId="76CD5C83" w14:textId="7E6C9E3E" w:rsidR="006A0571" w:rsidRPr="00D535BD" w:rsidRDefault="00365848" w:rsidP="006A0571">
            <w:pPr>
              <w:rPr>
                <w:rFonts w:ascii="Calibri" w:hAnsi="Calibri" w:cs="Calibri"/>
                <w:color w:val="000000"/>
                <w:sz w:val="22"/>
                <w:szCs w:val="22"/>
              </w:rPr>
            </w:pPr>
            <w:r w:rsidRPr="00365848">
              <w:rPr>
                <w:rFonts w:ascii="Calibri" w:hAnsi="Calibri" w:cs="Calibri"/>
                <w:color w:val="000000"/>
                <w:sz w:val="22"/>
                <w:szCs w:val="22"/>
              </w:rPr>
              <w:t>This batch will be used to create initial approval required reminder outreach file for non-autofill enrolled patients and for patient who are now not eligible for autofill</w:t>
            </w:r>
          </w:p>
        </w:tc>
      </w:tr>
      <w:tr w:rsidR="006A0571" w14:paraId="76CD98C4" w14:textId="77777777" w:rsidTr="005E1DF7">
        <w:trPr>
          <w:trHeight w:val="223"/>
        </w:trPr>
        <w:tc>
          <w:tcPr>
            <w:tcW w:w="587" w:type="pct"/>
          </w:tcPr>
          <w:p w14:paraId="3285E5CA" w14:textId="667030E2" w:rsidR="006A0571" w:rsidRDefault="00512989" w:rsidP="006A0571">
            <w:pPr>
              <w:rPr>
                <w:rFonts w:ascii="Arial" w:hAnsi="Arial" w:cs="Arial"/>
                <w:sz w:val="16"/>
                <w:szCs w:val="16"/>
              </w:rPr>
            </w:pPr>
            <w:r w:rsidRPr="00EB7322">
              <w:rPr>
                <w:rFonts w:ascii="Arial" w:hAnsi="Arial" w:cs="Arial"/>
                <w:sz w:val="16"/>
                <w:szCs w:val="16"/>
              </w:rPr>
              <w:t>sqsq0</w:t>
            </w:r>
            <w:r>
              <w:rPr>
                <w:rFonts w:ascii="Arial" w:hAnsi="Arial" w:cs="Arial"/>
                <w:sz w:val="16"/>
                <w:szCs w:val="16"/>
              </w:rPr>
              <w:t>12</w:t>
            </w:r>
            <w:r w:rsidRPr="00EB7322">
              <w:rPr>
                <w:rFonts w:ascii="Arial" w:hAnsi="Arial" w:cs="Arial"/>
                <w:sz w:val="16"/>
                <w:szCs w:val="16"/>
              </w:rPr>
              <w:t>d</w:t>
            </w:r>
          </w:p>
        </w:tc>
        <w:tc>
          <w:tcPr>
            <w:tcW w:w="350" w:type="pct"/>
          </w:tcPr>
          <w:p w14:paraId="55CD51B8" w14:textId="046CCEFF" w:rsidR="006A0571" w:rsidRDefault="00512989" w:rsidP="006A0571">
            <w:pPr>
              <w:rPr>
                <w:rFonts w:ascii="Arial" w:hAnsi="Arial" w:cs="Arial"/>
                <w:sz w:val="16"/>
                <w:szCs w:val="16"/>
              </w:rPr>
            </w:pPr>
            <w:r>
              <w:rPr>
                <w:rFonts w:ascii="Arial" w:hAnsi="Arial" w:cs="Arial"/>
                <w:sz w:val="16"/>
                <w:szCs w:val="16"/>
              </w:rPr>
              <w:t>Script File</w:t>
            </w:r>
          </w:p>
        </w:tc>
        <w:tc>
          <w:tcPr>
            <w:tcW w:w="324" w:type="pct"/>
          </w:tcPr>
          <w:p w14:paraId="40C4E9CB" w14:textId="4E3E7517" w:rsidR="006A0571" w:rsidRDefault="00512989" w:rsidP="006A0571">
            <w:pPr>
              <w:rPr>
                <w:rFonts w:ascii="Arial" w:hAnsi="Arial" w:cs="Arial"/>
                <w:sz w:val="16"/>
                <w:szCs w:val="16"/>
              </w:rPr>
            </w:pPr>
            <w:r w:rsidRPr="00923555">
              <w:rPr>
                <w:rFonts w:asciiTheme="minorHAnsi" w:hAnsiTheme="minorHAnsi" w:cstheme="minorHAnsi"/>
                <w:sz w:val="22"/>
                <w:szCs w:val="22"/>
              </w:rPr>
              <w:t>New</w:t>
            </w:r>
          </w:p>
        </w:tc>
        <w:tc>
          <w:tcPr>
            <w:tcW w:w="3739" w:type="pct"/>
          </w:tcPr>
          <w:p w14:paraId="5D49E471" w14:textId="40ACE337" w:rsidR="006A0571" w:rsidRPr="00D535BD" w:rsidRDefault="00512989" w:rsidP="006A0571">
            <w:pPr>
              <w:rPr>
                <w:rFonts w:ascii="Calibri" w:hAnsi="Calibri" w:cs="Calibri"/>
                <w:color w:val="000000"/>
                <w:sz w:val="22"/>
                <w:szCs w:val="22"/>
              </w:rPr>
            </w:pPr>
            <w:r>
              <w:rPr>
                <w:rFonts w:ascii="Calibri" w:hAnsi="Calibri" w:cs="Calibri"/>
                <w:color w:val="000000"/>
                <w:sz w:val="22"/>
                <w:szCs w:val="22"/>
              </w:rPr>
              <w:t>PLSQL</w:t>
            </w:r>
            <w:r w:rsidRPr="00512989">
              <w:rPr>
                <w:rFonts w:ascii="Calibri" w:hAnsi="Calibri" w:cs="Calibri"/>
                <w:color w:val="000000"/>
                <w:sz w:val="22"/>
                <w:szCs w:val="22"/>
              </w:rPr>
              <w:t xml:space="preserve"> batch will be used to populate temp table for non-autofill patients to send Final Approval Required notification.</w:t>
            </w:r>
          </w:p>
        </w:tc>
      </w:tr>
      <w:tr w:rsidR="00512989" w14:paraId="41CBFE6B" w14:textId="77777777" w:rsidTr="005E1DF7">
        <w:trPr>
          <w:trHeight w:val="223"/>
        </w:trPr>
        <w:tc>
          <w:tcPr>
            <w:tcW w:w="587" w:type="pct"/>
          </w:tcPr>
          <w:p w14:paraId="03517A39" w14:textId="440C72D9" w:rsidR="00512989" w:rsidRPr="00EB7322" w:rsidRDefault="00512989" w:rsidP="006A0571">
            <w:pPr>
              <w:rPr>
                <w:rFonts w:ascii="Arial" w:hAnsi="Arial" w:cs="Arial"/>
                <w:sz w:val="16"/>
                <w:szCs w:val="16"/>
              </w:rPr>
            </w:pPr>
            <w:r>
              <w:rPr>
                <w:rFonts w:ascii="Arial" w:hAnsi="Arial" w:cs="Arial"/>
                <w:sz w:val="16"/>
                <w:szCs w:val="16"/>
              </w:rPr>
              <w:t>Sqsq013d</w:t>
            </w:r>
          </w:p>
        </w:tc>
        <w:tc>
          <w:tcPr>
            <w:tcW w:w="350" w:type="pct"/>
          </w:tcPr>
          <w:p w14:paraId="67CA8ADC" w14:textId="255F87AB" w:rsidR="00512989" w:rsidRDefault="00512989" w:rsidP="006A0571">
            <w:pPr>
              <w:rPr>
                <w:rFonts w:ascii="Arial" w:hAnsi="Arial" w:cs="Arial"/>
                <w:sz w:val="16"/>
                <w:szCs w:val="16"/>
              </w:rPr>
            </w:pPr>
            <w:r>
              <w:rPr>
                <w:rFonts w:ascii="Arial" w:hAnsi="Arial" w:cs="Arial"/>
                <w:sz w:val="16"/>
                <w:szCs w:val="16"/>
              </w:rPr>
              <w:t>Script File</w:t>
            </w:r>
          </w:p>
        </w:tc>
        <w:tc>
          <w:tcPr>
            <w:tcW w:w="324" w:type="pct"/>
          </w:tcPr>
          <w:p w14:paraId="603E15EE" w14:textId="1F1C69B7" w:rsidR="00512989" w:rsidRPr="00923555" w:rsidRDefault="00512989" w:rsidP="006A0571">
            <w:pPr>
              <w:rPr>
                <w:rFonts w:asciiTheme="minorHAnsi" w:hAnsiTheme="minorHAnsi" w:cstheme="minorHAnsi"/>
                <w:sz w:val="22"/>
                <w:szCs w:val="22"/>
              </w:rPr>
            </w:pPr>
            <w:r w:rsidRPr="00923555">
              <w:rPr>
                <w:rFonts w:asciiTheme="minorHAnsi" w:hAnsiTheme="minorHAnsi" w:cstheme="minorHAnsi"/>
                <w:sz w:val="22"/>
                <w:szCs w:val="22"/>
              </w:rPr>
              <w:t>New</w:t>
            </w:r>
          </w:p>
        </w:tc>
        <w:tc>
          <w:tcPr>
            <w:tcW w:w="3739" w:type="pct"/>
          </w:tcPr>
          <w:p w14:paraId="48DC2D8B" w14:textId="0ABA3124" w:rsidR="00512989" w:rsidRDefault="00512989" w:rsidP="006A0571">
            <w:pPr>
              <w:rPr>
                <w:rFonts w:ascii="Calibri" w:hAnsi="Calibri" w:cs="Calibri"/>
                <w:color w:val="000000"/>
                <w:sz w:val="22"/>
                <w:szCs w:val="22"/>
              </w:rPr>
            </w:pPr>
            <w:r>
              <w:rPr>
                <w:rFonts w:ascii="Calibri" w:hAnsi="Calibri" w:cs="Calibri"/>
                <w:color w:val="000000"/>
                <w:sz w:val="22"/>
                <w:szCs w:val="22"/>
              </w:rPr>
              <w:t xml:space="preserve">Spring Batch </w:t>
            </w:r>
            <w:r w:rsidRPr="00512989">
              <w:rPr>
                <w:rFonts w:ascii="Calibri" w:hAnsi="Calibri" w:cs="Calibri"/>
                <w:color w:val="000000"/>
                <w:sz w:val="22"/>
                <w:szCs w:val="22"/>
              </w:rPr>
              <w:t xml:space="preserve">to create Final approval required reminder outreach file for </w:t>
            </w:r>
            <w:r w:rsidR="00E35AC6" w:rsidRPr="00512989">
              <w:rPr>
                <w:rFonts w:ascii="Calibri" w:hAnsi="Calibri" w:cs="Calibri"/>
                <w:color w:val="000000"/>
                <w:sz w:val="22"/>
                <w:szCs w:val="22"/>
              </w:rPr>
              <w:t>non</w:t>
            </w:r>
            <w:r w:rsidR="00E35AC6">
              <w:rPr>
                <w:rFonts w:ascii="Calibri" w:hAnsi="Calibri" w:cs="Calibri"/>
                <w:color w:val="000000"/>
                <w:sz w:val="22"/>
                <w:szCs w:val="22"/>
              </w:rPr>
              <w:t>-</w:t>
            </w:r>
            <w:r w:rsidR="00E35AC6" w:rsidRPr="00512989">
              <w:rPr>
                <w:rFonts w:ascii="Calibri" w:hAnsi="Calibri" w:cs="Calibri"/>
                <w:color w:val="000000"/>
                <w:sz w:val="22"/>
                <w:szCs w:val="22"/>
              </w:rPr>
              <w:t>autofill</w:t>
            </w:r>
            <w:r w:rsidRPr="00512989">
              <w:rPr>
                <w:rFonts w:ascii="Calibri" w:hAnsi="Calibri" w:cs="Calibri"/>
                <w:color w:val="000000"/>
                <w:sz w:val="22"/>
                <w:szCs w:val="22"/>
              </w:rPr>
              <w:t xml:space="preserve"> enrolled patients using data from</w:t>
            </w:r>
          </w:p>
        </w:tc>
      </w:tr>
      <w:tr w:rsidR="00512989" w14:paraId="478CCDC1" w14:textId="77777777" w:rsidTr="005E1DF7">
        <w:trPr>
          <w:trHeight w:val="223"/>
        </w:trPr>
        <w:tc>
          <w:tcPr>
            <w:tcW w:w="587" w:type="pct"/>
          </w:tcPr>
          <w:p w14:paraId="49EC2F4E" w14:textId="12F836D0" w:rsidR="00512989" w:rsidRPr="00EB7322" w:rsidRDefault="00E26B71" w:rsidP="006A0571">
            <w:pPr>
              <w:rPr>
                <w:rFonts w:ascii="Arial" w:hAnsi="Arial" w:cs="Arial"/>
                <w:sz w:val="16"/>
                <w:szCs w:val="16"/>
              </w:rPr>
            </w:pPr>
            <w:r>
              <w:rPr>
                <w:rFonts w:ascii="Arial" w:hAnsi="Arial" w:cs="Arial"/>
                <w:sz w:val="16"/>
                <w:szCs w:val="16"/>
              </w:rPr>
              <w:t>Sqsq014d</w:t>
            </w:r>
          </w:p>
        </w:tc>
        <w:tc>
          <w:tcPr>
            <w:tcW w:w="350" w:type="pct"/>
          </w:tcPr>
          <w:p w14:paraId="04DF946A" w14:textId="76C7513C" w:rsidR="00512989" w:rsidRDefault="00E26B71" w:rsidP="006A0571">
            <w:pPr>
              <w:rPr>
                <w:rFonts w:ascii="Arial" w:hAnsi="Arial" w:cs="Arial"/>
                <w:sz w:val="16"/>
                <w:szCs w:val="16"/>
              </w:rPr>
            </w:pPr>
            <w:r>
              <w:rPr>
                <w:rFonts w:ascii="Arial" w:hAnsi="Arial" w:cs="Arial"/>
                <w:sz w:val="16"/>
                <w:szCs w:val="16"/>
              </w:rPr>
              <w:t>Script File</w:t>
            </w:r>
          </w:p>
        </w:tc>
        <w:tc>
          <w:tcPr>
            <w:tcW w:w="324" w:type="pct"/>
          </w:tcPr>
          <w:p w14:paraId="104D4827" w14:textId="24EDB0FA" w:rsidR="00512989" w:rsidRPr="00923555" w:rsidRDefault="00E26B71"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7FD5C8FF" w14:textId="37878EB9" w:rsidR="00512989" w:rsidRDefault="00E26B71" w:rsidP="006A0571">
            <w:pPr>
              <w:rPr>
                <w:rFonts w:ascii="Calibri" w:hAnsi="Calibri" w:cs="Calibri"/>
                <w:color w:val="000000"/>
                <w:sz w:val="22"/>
                <w:szCs w:val="22"/>
              </w:rPr>
            </w:pPr>
            <w:r>
              <w:rPr>
                <w:rFonts w:ascii="Calibri" w:hAnsi="Calibri" w:cs="Calibri"/>
                <w:color w:val="000000"/>
                <w:sz w:val="22"/>
                <w:szCs w:val="22"/>
              </w:rPr>
              <w:t>PLSQL</w:t>
            </w:r>
            <w:r w:rsidRPr="00E26B71">
              <w:rPr>
                <w:rFonts w:ascii="Calibri" w:hAnsi="Calibri" w:cs="Calibri"/>
                <w:color w:val="000000"/>
                <w:sz w:val="22"/>
                <w:szCs w:val="22"/>
              </w:rPr>
              <w:t xml:space="preserve"> batch will be used to populate temp table with prescriptions for the order created in current batch cycle to get latest status</w:t>
            </w:r>
          </w:p>
        </w:tc>
      </w:tr>
      <w:tr w:rsidR="00512989" w14:paraId="03A83A89" w14:textId="77777777" w:rsidTr="005E1DF7">
        <w:trPr>
          <w:trHeight w:val="223"/>
        </w:trPr>
        <w:tc>
          <w:tcPr>
            <w:tcW w:w="587" w:type="pct"/>
          </w:tcPr>
          <w:p w14:paraId="7FBE4D56" w14:textId="401CB1B7" w:rsidR="00512989" w:rsidRPr="00EB7322" w:rsidRDefault="00E35AC6" w:rsidP="006A0571">
            <w:pPr>
              <w:rPr>
                <w:rFonts w:ascii="Arial" w:hAnsi="Arial" w:cs="Arial"/>
                <w:sz w:val="16"/>
                <w:szCs w:val="16"/>
              </w:rPr>
            </w:pPr>
            <w:r>
              <w:rPr>
                <w:rFonts w:ascii="Arial" w:hAnsi="Arial" w:cs="Arial"/>
                <w:sz w:val="16"/>
                <w:szCs w:val="16"/>
              </w:rPr>
              <w:t>Sqsq015d</w:t>
            </w:r>
          </w:p>
        </w:tc>
        <w:tc>
          <w:tcPr>
            <w:tcW w:w="350" w:type="pct"/>
          </w:tcPr>
          <w:p w14:paraId="42A9CF7B" w14:textId="0707C5D4" w:rsidR="00512989" w:rsidRDefault="00E35AC6" w:rsidP="006A0571">
            <w:pPr>
              <w:rPr>
                <w:rFonts w:ascii="Arial" w:hAnsi="Arial" w:cs="Arial"/>
                <w:sz w:val="16"/>
                <w:szCs w:val="16"/>
              </w:rPr>
            </w:pPr>
            <w:r>
              <w:rPr>
                <w:rFonts w:ascii="Arial" w:hAnsi="Arial" w:cs="Arial"/>
                <w:sz w:val="16"/>
                <w:szCs w:val="16"/>
              </w:rPr>
              <w:t>Script File</w:t>
            </w:r>
          </w:p>
        </w:tc>
        <w:tc>
          <w:tcPr>
            <w:tcW w:w="324" w:type="pct"/>
          </w:tcPr>
          <w:p w14:paraId="0789899D" w14:textId="31F6B30D" w:rsidR="00512989" w:rsidRPr="00923555" w:rsidRDefault="00E35AC6"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270FD0A" w14:textId="3DBD0122" w:rsidR="00512989" w:rsidRDefault="00E35AC6" w:rsidP="006A0571">
            <w:pPr>
              <w:rPr>
                <w:rFonts w:ascii="Calibri" w:hAnsi="Calibri" w:cs="Calibri"/>
                <w:color w:val="000000"/>
                <w:sz w:val="22"/>
                <w:szCs w:val="22"/>
              </w:rPr>
            </w:pPr>
            <w:r w:rsidRPr="00E35AC6">
              <w:rPr>
                <w:rFonts w:ascii="Calibri" w:hAnsi="Calibri" w:cs="Calibri"/>
                <w:color w:val="000000"/>
                <w:sz w:val="22"/>
                <w:szCs w:val="22"/>
              </w:rPr>
              <w:t>This batch will be used to refresh prescription of newly created order in current batch</w:t>
            </w:r>
          </w:p>
        </w:tc>
      </w:tr>
      <w:tr w:rsidR="00E81DE2" w14:paraId="6628ADA0" w14:textId="77777777" w:rsidTr="005E1DF7">
        <w:trPr>
          <w:trHeight w:val="223"/>
        </w:trPr>
        <w:tc>
          <w:tcPr>
            <w:tcW w:w="587" w:type="pct"/>
          </w:tcPr>
          <w:p w14:paraId="3D72B145" w14:textId="7011D318" w:rsidR="00E81DE2" w:rsidRPr="00EB7322" w:rsidRDefault="00A96867" w:rsidP="006A0571">
            <w:pPr>
              <w:rPr>
                <w:rFonts w:ascii="Arial" w:hAnsi="Arial" w:cs="Arial"/>
                <w:sz w:val="16"/>
                <w:szCs w:val="16"/>
              </w:rPr>
            </w:pPr>
            <w:r>
              <w:rPr>
                <w:rFonts w:ascii="Arial" w:hAnsi="Arial" w:cs="Arial"/>
                <w:sz w:val="16"/>
                <w:szCs w:val="16"/>
              </w:rPr>
              <w:t xml:space="preserve">Sqsq016d </w:t>
            </w:r>
          </w:p>
        </w:tc>
        <w:tc>
          <w:tcPr>
            <w:tcW w:w="350" w:type="pct"/>
          </w:tcPr>
          <w:p w14:paraId="74077CB4" w14:textId="07131404" w:rsidR="00E81DE2" w:rsidRDefault="00A96867" w:rsidP="006A0571">
            <w:pPr>
              <w:rPr>
                <w:rFonts w:ascii="Arial" w:hAnsi="Arial" w:cs="Arial"/>
                <w:sz w:val="16"/>
                <w:szCs w:val="16"/>
              </w:rPr>
            </w:pPr>
            <w:r>
              <w:rPr>
                <w:rFonts w:ascii="Arial" w:hAnsi="Arial" w:cs="Arial"/>
                <w:sz w:val="16"/>
                <w:szCs w:val="16"/>
              </w:rPr>
              <w:t>Script File</w:t>
            </w:r>
          </w:p>
        </w:tc>
        <w:tc>
          <w:tcPr>
            <w:tcW w:w="324" w:type="pct"/>
          </w:tcPr>
          <w:p w14:paraId="5E480105" w14:textId="3B995F62" w:rsidR="00E81DE2" w:rsidRPr="00923555" w:rsidRDefault="00A96867" w:rsidP="006A0571">
            <w:pPr>
              <w:rPr>
                <w:rFonts w:asciiTheme="minorHAnsi" w:hAnsiTheme="minorHAnsi" w:cstheme="minorHAnsi"/>
                <w:sz w:val="22"/>
                <w:szCs w:val="22"/>
              </w:rPr>
            </w:pPr>
            <w:r>
              <w:rPr>
                <w:rFonts w:asciiTheme="minorHAnsi" w:hAnsiTheme="minorHAnsi" w:cstheme="minorHAnsi"/>
                <w:sz w:val="22"/>
                <w:szCs w:val="22"/>
              </w:rPr>
              <w:t xml:space="preserve">New </w:t>
            </w:r>
          </w:p>
        </w:tc>
        <w:tc>
          <w:tcPr>
            <w:tcW w:w="3739" w:type="pct"/>
          </w:tcPr>
          <w:p w14:paraId="0B5C11EF" w14:textId="6B47F3C0" w:rsidR="00E81DE2" w:rsidRDefault="00A96867" w:rsidP="006A0571">
            <w:pPr>
              <w:rPr>
                <w:rFonts w:ascii="Calibri" w:hAnsi="Calibri" w:cs="Calibri"/>
                <w:color w:val="000000"/>
                <w:sz w:val="22"/>
                <w:szCs w:val="22"/>
              </w:rPr>
            </w:pPr>
            <w:r>
              <w:rPr>
                <w:rFonts w:ascii="Calibri" w:hAnsi="Calibri" w:cs="Calibri"/>
                <w:color w:val="000000"/>
                <w:sz w:val="22"/>
                <w:szCs w:val="22"/>
              </w:rPr>
              <w:t>PLSQL batch</w:t>
            </w:r>
            <w:r w:rsidRPr="00A96867">
              <w:rPr>
                <w:rFonts w:ascii="Calibri" w:hAnsi="Calibri" w:cs="Calibri"/>
                <w:color w:val="000000"/>
                <w:sz w:val="22"/>
                <w:szCs w:val="22"/>
              </w:rPr>
              <w:t xml:space="preserve"> to populate temp table to initiate refill auth(renewal) request for rxc prescription which are expired or refill remaining = 0</w:t>
            </w:r>
          </w:p>
        </w:tc>
      </w:tr>
      <w:tr w:rsidR="00E81DE2" w14:paraId="06FFD6E1" w14:textId="77777777" w:rsidTr="005E1DF7">
        <w:trPr>
          <w:trHeight w:val="223"/>
        </w:trPr>
        <w:tc>
          <w:tcPr>
            <w:tcW w:w="587" w:type="pct"/>
          </w:tcPr>
          <w:p w14:paraId="4199CEFB" w14:textId="0732F11B" w:rsidR="00E81DE2" w:rsidRPr="00EB7322" w:rsidRDefault="00A96867" w:rsidP="006A0571">
            <w:pPr>
              <w:rPr>
                <w:rFonts w:ascii="Arial" w:hAnsi="Arial" w:cs="Arial"/>
                <w:sz w:val="16"/>
                <w:szCs w:val="16"/>
              </w:rPr>
            </w:pPr>
            <w:r>
              <w:rPr>
                <w:rFonts w:ascii="Arial" w:hAnsi="Arial" w:cs="Arial"/>
                <w:sz w:val="16"/>
                <w:szCs w:val="16"/>
              </w:rPr>
              <w:t>Sqsq017d</w:t>
            </w:r>
          </w:p>
        </w:tc>
        <w:tc>
          <w:tcPr>
            <w:tcW w:w="350" w:type="pct"/>
          </w:tcPr>
          <w:p w14:paraId="44A656B0" w14:textId="1944AF6A" w:rsidR="00E81DE2" w:rsidRDefault="00A96867" w:rsidP="006A0571">
            <w:pPr>
              <w:rPr>
                <w:rFonts w:ascii="Arial" w:hAnsi="Arial" w:cs="Arial"/>
                <w:sz w:val="16"/>
                <w:szCs w:val="16"/>
              </w:rPr>
            </w:pPr>
            <w:r>
              <w:rPr>
                <w:rFonts w:ascii="Arial" w:hAnsi="Arial" w:cs="Arial"/>
                <w:sz w:val="16"/>
                <w:szCs w:val="16"/>
              </w:rPr>
              <w:t>Script File</w:t>
            </w:r>
          </w:p>
        </w:tc>
        <w:tc>
          <w:tcPr>
            <w:tcW w:w="324" w:type="pct"/>
          </w:tcPr>
          <w:p w14:paraId="3C58802B" w14:textId="1E48A1A3" w:rsidR="00E81DE2" w:rsidRPr="00923555" w:rsidRDefault="00A96867"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2A39D07B" w14:textId="4EB3C5A8" w:rsidR="00E81DE2" w:rsidRDefault="00A96867" w:rsidP="006A0571">
            <w:pPr>
              <w:rPr>
                <w:rFonts w:ascii="Calibri" w:hAnsi="Calibri" w:cs="Calibri"/>
                <w:color w:val="000000"/>
                <w:sz w:val="22"/>
                <w:szCs w:val="22"/>
              </w:rPr>
            </w:pPr>
            <w:r>
              <w:rPr>
                <w:rFonts w:ascii="Calibri" w:hAnsi="Calibri" w:cs="Calibri"/>
                <w:color w:val="000000"/>
                <w:sz w:val="22"/>
                <w:szCs w:val="22"/>
              </w:rPr>
              <w:t>Spring Batch</w:t>
            </w:r>
            <w:r w:rsidRPr="00A96867">
              <w:rPr>
                <w:rFonts w:ascii="Calibri" w:hAnsi="Calibri" w:cs="Calibri"/>
                <w:color w:val="000000"/>
                <w:sz w:val="22"/>
                <w:szCs w:val="22"/>
              </w:rPr>
              <w:t xml:space="preserve"> to update thread number in temp table for refill renewal</w:t>
            </w:r>
          </w:p>
        </w:tc>
      </w:tr>
      <w:tr w:rsidR="00E81DE2" w14:paraId="3384111E" w14:textId="77777777" w:rsidTr="005E1DF7">
        <w:trPr>
          <w:trHeight w:val="223"/>
        </w:trPr>
        <w:tc>
          <w:tcPr>
            <w:tcW w:w="587" w:type="pct"/>
          </w:tcPr>
          <w:p w14:paraId="1FE32133" w14:textId="42ADF7D1" w:rsidR="00E81DE2" w:rsidRPr="00EB7322" w:rsidRDefault="00A96867" w:rsidP="006A0571">
            <w:pPr>
              <w:rPr>
                <w:rFonts w:ascii="Arial" w:hAnsi="Arial" w:cs="Arial"/>
                <w:sz w:val="16"/>
                <w:szCs w:val="16"/>
              </w:rPr>
            </w:pPr>
            <w:r>
              <w:rPr>
                <w:rFonts w:ascii="Arial" w:hAnsi="Arial" w:cs="Arial"/>
                <w:sz w:val="16"/>
                <w:szCs w:val="16"/>
              </w:rPr>
              <w:t>Sqsq018d</w:t>
            </w:r>
          </w:p>
        </w:tc>
        <w:tc>
          <w:tcPr>
            <w:tcW w:w="350" w:type="pct"/>
          </w:tcPr>
          <w:p w14:paraId="677D627D" w14:textId="34F706AD" w:rsidR="00E81DE2" w:rsidRDefault="00A96867" w:rsidP="006A0571">
            <w:pPr>
              <w:rPr>
                <w:rFonts w:ascii="Arial" w:hAnsi="Arial" w:cs="Arial"/>
                <w:sz w:val="16"/>
                <w:szCs w:val="16"/>
              </w:rPr>
            </w:pPr>
            <w:r>
              <w:rPr>
                <w:rFonts w:ascii="Arial" w:hAnsi="Arial" w:cs="Arial"/>
                <w:sz w:val="16"/>
                <w:szCs w:val="16"/>
              </w:rPr>
              <w:t>Script File</w:t>
            </w:r>
          </w:p>
        </w:tc>
        <w:tc>
          <w:tcPr>
            <w:tcW w:w="324" w:type="pct"/>
          </w:tcPr>
          <w:p w14:paraId="503841C1" w14:textId="5BAB967C" w:rsidR="00E81DE2" w:rsidRPr="00923555" w:rsidRDefault="00A96867"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93F7BFB" w14:textId="00DAC07F" w:rsidR="00E81DE2" w:rsidRDefault="00A96867" w:rsidP="006A0571">
            <w:pPr>
              <w:rPr>
                <w:rFonts w:ascii="Calibri" w:hAnsi="Calibri" w:cs="Calibri"/>
                <w:color w:val="000000"/>
                <w:sz w:val="22"/>
                <w:szCs w:val="22"/>
              </w:rPr>
            </w:pPr>
            <w:r>
              <w:rPr>
                <w:rFonts w:ascii="Calibri" w:hAnsi="Calibri" w:cs="Calibri"/>
                <w:color w:val="000000"/>
                <w:sz w:val="22"/>
                <w:szCs w:val="22"/>
              </w:rPr>
              <w:t>Spring Batch</w:t>
            </w:r>
            <w:r w:rsidRPr="00A96867">
              <w:rPr>
                <w:rFonts w:ascii="Calibri" w:hAnsi="Calibri" w:cs="Calibri"/>
                <w:color w:val="000000"/>
                <w:sz w:val="22"/>
                <w:szCs w:val="22"/>
              </w:rPr>
              <w:t xml:space="preserve"> to initiate refill auth(renewal) request</w:t>
            </w:r>
          </w:p>
        </w:tc>
      </w:tr>
      <w:tr w:rsidR="00E81DE2" w14:paraId="6DCD7971" w14:textId="77777777" w:rsidTr="005E1DF7">
        <w:trPr>
          <w:trHeight w:val="341"/>
        </w:trPr>
        <w:tc>
          <w:tcPr>
            <w:tcW w:w="587" w:type="pct"/>
          </w:tcPr>
          <w:p w14:paraId="6C9189EE" w14:textId="69058AA8" w:rsidR="00E81DE2" w:rsidRPr="00EB7322" w:rsidRDefault="003E6677" w:rsidP="006A0571">
            <w:pPr>
              <w:rPr>
                <w:rFonts w:ascii="Arial" w:hAnsi="Arial" w:cs="Arial"/>
                <w:sz w:val="16"/>
                <w:szCs w:val="16"/>
              </w:rPr>
            </w:pPr>
            <w:r>
              <w:rPr>
                <w:rFonts w:ascii="Arial" w:hAnsi="Arial" w:cs="Arial"/>
                <w:sz w:val="16"/>
                <w:szCs w:val="16"/>
              </w:rPr>
              <w:t>Sqsq019d</w:t>
            </w:r>
          </w:p>
        </w:tc>
        <w:tc>
          <w:tcPr>
            <w:tcW w:w="350" w:type="pct"/>
          </w:tcPr>
          <w:p w14:paraId="26656E17" w14:textId="45DF98E7" w:rsidR="00E81DE2" w:rsidRDefault="003E6677" w:rsidP="006A0571">
            <w:pPr>
              <w:rPr>
                <w:rFonts w:ascii="Arial" w:hAnsi="Arial" w:cs="Arial"/>
                <w:sz w:val="16"/>
                <w:szCs w:val="16"/>
              </w:rPr>
            </w:pPr>
            <w:r>
              <w:rPr>
                <w:rFonts w:ascii="Arial" w:hAnsi="Arial" w:cs="Arial"/>
                <w:sz w:val="16"/>
                <w:szCs w:val="16"/>
              </w:rPr>
              <w:t xml:space="preserve">Script File </w:t>
            </w:r>
          </w:p>
        </w:tc>
        <w:tc>
          <w:tcPr>
            <w:tcW w:w="324" w:type="pct"/>
          </w:tcPr>
          <w:p w14:paraId="1C3D414C" w14:textId="031DBDEE" w:rsidR="00E81DE2" w:rsidRPr="00923555" w:rsidRDefault="003E6677" w:rsidP="006A0571">
            <w:pPr>
              <w:rPr>
                <w:rFonts w:asciiTheme="minorHAnsi" w:hAnsiTheme="minorHAnsi" w:cstheme="minorHAnsi"/>
                <w:sz w:val="22"/>
                <w:szCs w:val="22"/>
              </w:rPr>
            </w:pPr>
            <w:r>
              <w:rPr>
                <w:rFonts w:asciiTheme="minorHAnsi" w:hAnsiTheme="minorHAnsi" w:cstheme="minorHAnsi"/>
                <w:sz w:val="22"/>
                <w:szCs w:val="22"/>
              </w:rPr>
              <w:t xml:space="preserve">New </w:t>
            </w:r>
          </w:p>
        </w:tc>
        <w:tc>
          <w:tcPr>
            <w:tcW w:w="3739" w:type="pct"/>
          </w:tcPr>
          <w:p w14:paraId="74FECB63" w14:textId="17F6523A" w:rsidR="00E81DE2" w:rsidRDefault="00A17A55" w:rsidP="006A0571">
            <w:pPr>
              <w:rPr>
                <w:rFonts w:ascii="Calibri" w:hAnsi="Calibri" w:cs="Calibri"/>
                <w:color w:val="000000"/>
                <w:sz w:val="22"/>
                <w:szCs w:val="22"/>
              </w:rPr>
            </w:pPr>
            <w:r>
              <w:rPr>
                <w:rFonts w:ascii="Calibri" w:hAnsi="Calibri" w:cs="Calibri"/>
                <w:color w:val="000000"/>
                <w:sz w:val="22"/>
                <w:szCs w:val="22"/>
              </w:rPr>
              <w:t xml:space="preserve">PLSQL </w:t>
            </w:r>
            <w:r w:rsidR="003E6677">
              <w:rPr>
                <w:rFonts w:ascii="Calibri" w:hAnsi="Calibri" w:cs="Calibri"/>
                <w:color w:val="000000"/>
                <w:sz w:val="22"/>
                <w:szCs w:val="22"/>
              </w:rPr>
              <w:t xml:space="preserve">Bath </w:t>
            </w:r>
            <w:r w:rsidR="003E6677" w:rsidRPr="003E6677">
              <w:rPr>
                <w:rFonts w:ascii="Calibri" w:hAnsi="Calibri" w:cs="Calibri"/>
                <w:color w:val="000000"/>
                <w:sz w:val="22"/>
                <w:szCs w:val="22"/>
              </w:rPr>
              <w:t>to remove old prescription (refill remaining = 0 or expired prescription) with renewed prescription</w:t>
            </w:r>
          </w:p>
        </w:tc>
      </w:tr>
      <w:tr w:rsidR="00E81DE2" w14:paraId="20DB7FE5" w14:textId="77777777" w:rsidTr="005E1DF7">
        <w:trPr>
          <w:trHeight w:val="223"/>
        </w:trPr>
        <w:tc>
          <w:tcPr>
            <w:tcW w:w="587" w:type="pct"/>
          </w:tcPr>
          <w:p w14:paraId="7EB8D437" w14:textId="06BA8099" w:rsidR="00E81DE2" w:rsidRPr="00EB7322" w:rsidRDefault="003E6677" w:rsidP="006A0571">
            <w:pPr>
              <w:rPr>
                <w:rFonts w:ascii="Arial" w:hAnsi="Arial" w:cs="Arial"/>
                <w:sz w:val="16"/>
                <w:szCs w:val="16"/>
              </w:rPr>
            </w:pPr>
            <w:r>
              <w:rPr>
                <w:rFonts w:ascii="Arial" w:hAnsi="Arial" w:cs="Arial"/>
                <w:sz w:val="16"/>
                <w:szCs w:val="16"/>
              </w:rPr>
              <w:t xml:space="preserve">Sqsq020d </w:t>
            </w:r>
          </w:p>
        </w:tc>
        <w:tc>
          <w:tcPr>
            <w:tcW w:w="350" w:type="pct"/>
          </w:tcPr>
          <w:p w14:paraId="13B23F0A" w14:textId="08E05AD2" w:rsidR="00E81DE2" w:rsidRDefault="003E6677" w:rsidP="006A0571">
            <w:pPr>
              <w:rPr>
                <w:rFonts w:ascii="Arial" w:hAnsi="Arial" w:cs="Arial"/>
                <w:sz w:val="16"/>
                <w:szCs w:val="16"/>
              </w:rPr>
            </w:pPr>
            <w:r>
              <w:rPr>
                <w:rFonts w:ascii="Arial" w:hAnsi="Arial" w:cs="Arial"/>
                <w:sz w:val="16"/>
                <w:szCs w:val="16"/>
              </w:rPr>
              <w:t>Script File</w:t>
            </w:r>
          </w:p>
        </w:tc>
        <w:tc>
          <w:tcPr>
            <w:tcW w:w="324" w:type="pct"/>
          </w:tcPr>
          <w:p w14:paraId="38291C41" w14:textId="22BF0108" w:rsidR="00E81DE2" w:rsidRPr="00923555" w:rsidRDefault="003E6677"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C2DB73E" w14:textId="0CC33D31" w:rsidR="00E81DE2" w:rsidRDefault="00A17A55" w:rsidP="006A0571">
            <w:pPr>
              <w:rPr>
                <w:rFonts w:ascii="Calibri" w:hAnsi="Calibri" w:cs="Calibri"/>
                <w:color w:val="000000"/>
                <w:sz w:val="22"/>
                <w:szCs w:val="22"/>
              </w:rPr>
            </w:pPr>
            <w:r>
              <w:rPr>
                <w:rFonts w:ascii="Calibri" w:hAnsi="Calibri" w:cs="Calibri"/>
                <w:color w:val="000000"/>
                <w:sz w:val="22"/>
                <w:szCs w:val="22"/>
              </w:rPr>
              <w:t xml:space="preserve">PLSQL </w:t>
            </w:r>
            <w:r w:rsidR="003E6677">
              <w:rPr>
                <w:rFonts w:ascii="Calibri" w:hAnsi="Calibri" w:cs="Calibri"/>
                <w:color w:val="000000"/>
                <w:sz w:val="22"/>
                <w:szCs w:val="22"/>
              </w:rPr>
              <w:t>Batch</w:t>
            </w:r>
            <w:r w:rsidR="003E6677" w:rsidRPr="003E6677">
              <w:rPr>
                <w:rFonts w:ascii="Calibri" w:hAnsi="Calibri" w:cs="Calibri"/>
                <w:color w:val="000000"/>
                <w:sz w:val="22"/>
                <w:szCs w:val="22"/>
              </w:rPr>
              <w:t xml:space="preserve"> to populate temp table with prescriptions for In process order to refresh rx status and fill status</w:t>
            </w:r>
          </w:p>
        </w:tc>
      </w:tr>
      <w:tr w:rsidR="00E81DE2" w14:paraId="38270566" w14:textId="77777777" w:rsidTr="005E1DF7">
        <w:trPr>
          <w:trHeight w:val="223"/>
        </w:trPr>
        <w:tc>
          <w:tcPr>
            <w:tcW w:w="587" w:type="pct"/>
          </w:tcPr>
          <w:p w14:paraId="1FC63AC7" w14:textId="0E474D70" w:rsidR="00E81DE2" w:rsidRPr="00EB7322" w:rsidRDefault="003E6677" w:rsidP="006A0571">
            <w:pPr>
              <w:rPr>
                <w:rFonts w:ascii="Arial" w:hAnsi="Arial" w:cs="Arial"/>
                <w:sz w:val="16"/>
                <w:szCs w:val="16"/>
              </w:rPr>
            </w:pPr>
            <w:r>
              <w:rPr>
                <w:rFonts w:ascii="Arial" w:hAnsi="Arial" w:cs="Arial"/>
                <w:sz w:val="16"/>
                <w:szCs w:val="16"/>
              </w:rPr>
              <w:t>Sqsq021d</w:t>
            </w:r>
          </w:p>
        </w:tc>
        <w:tc>
          <w:tcPr>
            <w:tcW w:w="350" w:type="pct"/>
          </w:tcPr>
          <w:p w14:paraId="12C99BD1" w14:textId="60CFA251" w:rsidR="00E81DE2" w:rsidRDefault="003E6677" w:rsidP="006A0571">
            <w:pPr>
              <w:rPr>
                <w:rFonts w:ascii="Arial" w:hAnsi="Arial" w:cs="Arial"/>
                <w:sz w:val="16"/>
                <w:szCs w:val="16"/>
              </w:rPr>
            </w:pPr>
            <w:r>
              <w:rPr>
                <w:rFonts w:ascii="Arial" w:hAnsi="Arial" w:cs="Arial"/>
                <w:sz w:val="16"/>
                <w:szCs w:val="16"/>
              </w:rPr>
              <w:t>Script File</w:t>
            </w:r>
          </w:p>
        </w:tc>
        <w:tc>
          <w:tcPr>
            <w:tcW w:w="324" w:type="pct"/>
          </w:tcPr>
          <w:p w14:paraId="5B6B6B41" w14:textId="73496FAF" w:rsidR="00E81DE2" w:rsidRPr="00923555" w:rsidRDefault="003E6677"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2FE7DA5" w14:textId="4D778820" w:rsidR="00E81DE2" w:rsidRDefault="003E6677" w:rsidP="006A0571">
            <w:pPr>
              <w:rPr>
                <w:rFonts w:ascii="Calibri" w:hAnsi="Calibri" w:cs="Calibri"/>
                <w:color w:val="000000"/>
                <w:sz w:val="22"/>
                <w:szCs w:val="22"/>
              </w:rPr>
            </w:pPr>
            <w:r>
              <w:rPr>
                <w:rFonts w:ascii="Calibri" w:hAnsi="Calibri" w:cs="Calibri"/>
                <w:color w:val="000000"/>
                <w:sz w:val="22"/>
                <w:szCs w:val="22"/>
              </w:rPr>
              <w:t>Spring Batch to</w:t>
            </w:r>
            <w:r w:rsidRPr="003E6677">
              <w:rPr>
                <w:rFonts w:ascii="Calibri" w:hAnsi="Calibri" w:cs="Calibri"/>
                <w:color w:val="000000"/>
                <w:sz w:val="22"/>
                <w:szCs w:val="22"/>
              </w:rPr>
              <w:t xml:space="preserve"> refresh prescription of In Process order which are ready to initiate refill</w:t>
            </w:r>
          </w:p>
        </w:tc>
      </w:tr>
      <w:tr w:rsidR="00E81DE2" w14:paraId="18F6E867" w14:textId="77777777" w:rsidTr="005E1DF7">
        <w:trPr>
          <w:trHeight w:val="223"/>
        </w:trPr>
        <w:tc>
          <w:tcPr>
            <w:tcW w:w="587" w:type="pct"/>
          </w:tcPr>
          <w:p w14:paraId="4C06E775" w14:textId="5AC53D7B" w:rsidR="00E81DE2" w:rsidRPr="00EB7322" w:rsidRDefault="003E6677" w:rsidP="006A0571">
            <w:pPr>
              <w:rPr>
                <w:rFonts w:ascii="Arial" w:hAnsi="Arial" w:cs="Arial"/>
                <w:sz w:val="16"/>
                <w:szCs w:val="16"/>
              </w:rPr>
            </w:pPr>
            <w:r>
              <w:rPr>
                <w:rFonts w:ascii="Arial" w:hAnsi="Arial" w:cs="Arial"/>
                <w:sz w:val="16"/>
                <w:szCs w:val="16"/>
              </w:rPr>
              <w:t>Sqsq022d</w:t>
            </w:r>
          </w:p>
        </w:tc>
        <w:tc>
          <w:tcPr>
            <w:tcW w:w="350" w:type="pct"/>
          </w:tcPr>
          <w:p w14:paraId="3FEA3F55" w14:textId="5A944B01" w:rsidR="00E81DE2" w:rsidRDefault="003E6677" w:rsidP="006A0571">
            <w:pPr>
              <w:rPr>
                <w:rFonts w:ascii="Arial" w:hAnsi="Arial" w:cs="Arial"/>
                <w:sz w:val="16"/>
                <w:szCs w:val="16"/>
              </w:rPr>
            </w:pPr>
            <w:r>
              <w:rPr>
                <w:rFonts w:ascii="Arial" w:hAnsi="Arial" w:cs="Arial"/>
                <w:sz w:val="16"/>
                <w:szCs w:val="16"/>
              </w:rPr>
              <w:t xml:space="preserve">Script File </w:t>
            </w:r>
          </w:p>
        </w:tc>
        <w:tc>
          <w:tcPr>
            <w:tcW w:w="324" w:type="pct"/>
          </w:tcPr>
          <w:p w14:paraId="188C72D4" w14:textId="3543862B" w:rsidR="00E81DE2" w:rsidRPr="00923555" w:rsidRDefault="003E6677"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F1DE569" w14:textId="726D8EEF" w:rsidR="00E81DE2" w:rsidRDefault="00A17A55" w:rsidP="006A0571">
            <w:pPr>
              <w:rPr>
                <w:rFonts w:ascii="Calibri" w:hAnsi="Calibri" w:cs="Calibri"/>
                <w:color w:val="000000"/>
                <w:sz w:val="22"/>
                <w:szCs w:val="22"/>
              </w:rPr>
            </w:pPr>
            <w:r>
              <w:rPr>
                <w:rFonts w:ascii="Calibri" w:hAnsi="Calibri" w:cs="Calibri"/>
                <w:color w:val="000000"/>
                <w:sz w:val="22"/>
                <w:szCs w:val="22"/>
              </w:rPr>
              <w:t xml:space="preserve">PLSQL Batch </w:t>
            </w:r>
            <w:r w:rsidRPr="00A17A55">
              <w:rPr>
                <w:rFonts w:ascii="Calibri" w:hAnsi="Calibri" w:cs="Calibri"/>
                <w:color w:val="000000"/>
                <w:sz w:val="22"/>
                <w:szCs w:val="22"/>
              </w:rPr>
              <w:t>to populate temp table with prescriptions for In process order to initiate refill prescription with refill remaining &gt; 0 and PRSCRPTN_STAT IS NULL</w:t>
            </w:r>
          </w:p>
        </w:tc>
      </w:tr>
      <w:tr w:rsidR="00E81DE2" w14:paraId="1163CC94" w14:textId="77777777" w:rsidTr="005E1DF7">
        <w:trPr>
          <w:trHeight w:val="223"/>
        </w:trPr>
        <w:tc>
          <w:tcPr>
            <w:tcW w:w="587" w:type="pct"/>
          </w:tcPr>
          <w:p w14:paraId="533E898A" w14:textId="1EA5C63C" w:rsidR="00E81DE2" w:rsidRPr="00EB7322" w:rsidRDefault="00A17A55" w:rsidP="006A0571">
            <w:pPr>
              <w:rPr>
                <w:rFonts w:ascii="Arial" w:hAnsi="Arial" w:cs="Arial"/>
                <w:sz w:val="16"/>
                <w:szCs w:val="16"/>
              </w:rPr>
            </w:pPr>
            <w:r>
              <w:rPr>
                <w:rFonts w:ascii="Arial" w:hAnsi="Arial" w:cs="Arial"/>
                <w:sz w:val="16"/>
                <w:szCs w:val="16"/>
              </w:rPr>
              <w:t>Sqsq023d</w:t>
            </w:r>
          </w:p>
        </w:tc>
        <w:tc>
          <w:tcPr>
            <w:tcW w:w="350" w:type="pct"/>
          </w:tcPr>
          <w:p w14:paraId="212F4FF9" w14:textId="249B4244" w:rsidR="00E81DE2" w:rsidRDefault="00A17A55" w:rsidP="006A0571">
            <w:pPr>
              <w:rPr>
                <w:rFonts w:ascii="Arial" w:hAnsi="Arial" w:cs="Arial"/>
                <w:sz w:val="16"/>
                <w:szCs w:val="16"/>
              </w:rPr>
            </w:pPr>
            <w:r>
              <w:rPr>
                <w:rFonts w:ascii="Arial" w:hAnsi="Arial" w:cs="Arial"/>
                <w:sz w:val="16"/>
                <w:szCs w:val="16"/>
              </w:rPr>
              <w:t xml:space="preserve">Script File </w:t>
            </w:r>
          </w:p>
        </w:tc>
        <w:tc>
          <w:tcPr>
            <w:tcW w:w="324" w:type="pct"/>
          </w:tcPr>
          <w:p w14:paraId="2F1BB8F5" w14:textId="44A609D9" w:rsidR="00E81DE2" w:rsidRPr="00923555" w:rsidRDefault="00A17A55"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5935D01" w14:textId="041E3913" w:rsidR="00E81DE2" w:rsidRDefault="00A17A55" w:rsidP="006A0571">
            <w:pPr>
              <w:rPr>
                <w:rFonts w:ascii="Calibri" w:hAnsi="Calibri" w:cs="Calibri"/>
                <w:color w:val="000000"/>
                <w:sz w:val="22"/>
                <w:szCs w:val="22"/>
              </w:rPr>
            </w:pPr>
            <w:r w:rsidRPr="00A17A55">
              <w:rPr>
                <w:rFonts w:ascii="Calibri" w:hAnsi="Calibri" w:cs="Calibri"/>
                <w:color w:val="000000"/>
                <w:sz w:val="22"/>
                <w:szCs w:val="22"/>
              </w:rPr>
              <w:t>This</w:t>
            </w:r>
            <w:r>
              <w:rPr>
                <w:rFonts w:ascii="Calibri" w:hAnsi="Calibri" w:cs="Calibri"/>
                <w:color w:val="000000"/>
                <w:sz w:val="22"/>
                <w:szCs w:val="22"/>
              </w:rPr>
              <w:t xml:space="preserve"> Spring </w:t>
            </w:r>
            <w:r w:rsidRPr="00A17A55">
              <w:rPr>
                <w:rFonts w:ascii="Calibri" w:hAnsi="Calibri" w:cs="Calibri"/>
                <w:color w:val="000000"/>
                <w:sz w:val="22"/>
                <w:szCs w:val="22"/>
              </w:rPr>
              <w:t>batch will be used to refill prescription of In Process order which are ready to initiate refill</w:t>
            </w:r>
          </w:p>
        </w:tc>
      </w:tr>
      <w:tr w:rsidR="00A17A55" w14:paraId="42B32D9F" w14:textId="77777777" w:rsidTr="005E1DF7">
        <w:trPr>
          <w:trHeight w:val="223"/>
        </w:trPr>
        <w:tc>
          <w:tcPr>
            <w:tcW w:w="587" w:type="pct"/>
          </w:tcPr>
          <w:p w14:paraId="5B7F1BC0" w14:textId="40BB2942" w:rsidR="00A17A55" w:rsidRDefault="00A17A55" w:rsidP="006A0571">
            <w:pPr>
              <w:rPr>
                <w:rFonts w:ascii="Arial" w:hAnsi="Arial" w:cs="Arial"/>
                <w:sz w:val="16"/>
                <w:szCs w:val="16"/>
              </w:rPr>
            </w:pPr>
            <w:r>
              <w:rPr>
                <w:rFonts w:ascii="Arial" w:hAnsi="Arial" w:cs="Arial"/>
                <w:sz w:val="16"/>
                <w:szCs w:val="16"/>
              </w:rPr>
              <w:t>Sqsq024d</w:t>
            </w:r>
          </w:p>
        </w:tc>
        <w:tc>
          <w:tcPr>
            <w:tcW w:w="350" w:type="pct"/>
          </w:tcPr>
          <w:p w14:paraId="3658690C" w14:textId="41B6E9C7" w:rsidR="00A17A55" w:rsidRDefault="00A17A55" w:rsidP="006A0571">
            <w:pPr>
              <w:rPr>
                <w:rFonts w:ascii="Arial" w:hAnsi="Arial" w:cs="Arial"/>
                <w:sz w:val="16"/>
                <w:szCs w:val="16"/>
              </w:rPr>
            </w:pPr>
            <w:r>
              <w:rPr>
                <w:rFonts w:ascii="Arial" w:hAnsi="Arial" w:cs="Arial"/>
                <w:sz w:val="16"/>
                <w:szCs w:val="16"/>
              </w:rPr>
              <w:t xml:space="preserve">Script File </w:t>
            </w:r>
          </w:p>
        </w:tc>
        <w:tc>
          <w:tcPr>
            <w:tcW w:w="324" w:type="pct"/>
          </w:tcPr>
          <w:p w14:paraId="78C2B218" w14:textId="2645E19F" w:rsidR="00A17A55" w:rsidRDefault="00A17A55"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0374086" w14:textId="39E16B25" w:rsidR="00A17A55" w:rsidRPr="00A17A55" w:rsidRDefault="00A17A55" w:rsidP="006A0571">
            <w:pPr>
              <w:rPr>
                <w:rFonts w:ascii="Calibri" w:hAnsi="Calibri" w:cs="Calibri"/>
                <w:color w:val="000000"/>
                <w:sz w:val="22"/>
                <w:szCs w:val="22"/>
              </w:rPr>
            </w:pPr>
            <w:r>
              <w:rPr>
                <w:rFonts w:ascii="Calibri" w:hAnsi="Calibri" w:cs="Calibri"/>
                <w:color w:val="000000"/>
                <w:sz w:val="22"/>
                <w:szCs w:val="22"/>
              </w:rPr>
              <w:t xml:space="preserve">PLSQL </w:t>
            </w:r>
            <w:r w:rsidRPr="00A17A55">
              <w:rPr>
                <w:rFonts w:ascii="Calibri" w:hAnsi="Calibri" w:cs="Calibri"/>
                <w:color w:val="000000"/>
                <w:sz w:val="22"/>
                <w:szCs w:val="22"/>
              </w:rPr>
              <w:t xml:space="preserve">to populate temp table with prescriptions for In process order after refill </w:t>
            </w:r>
            <w:r w:rsidR="00091C4F">
              <w:rPr>
                <w:rFonts w:ascii="Calibri" w:hAnsi="Calibri" w:cs="Calibri"/>
                <w:color w:val="000000"/>
                <w:sz w:val="22"/>
                <w:szCs w:val="22"/>
              </w:rPr>
              <w:t>is</w:t>
            </w:r>
            <w:r w:rsidRPr="00A17A55">
              <w:rPr>
                <w:rFonts w:ascii="Calibri" w:hAnsi="Calibri" w:cs="Calibri"/>
                <w:color w:val="000000"/>
                <w:sz w:val="22"/>
                <w:szCs w:val="22"/>
              </w:rPr>
              <w:t xml:space="preserve"> done for all </w:t>
            </w:r>
            <w:r w:rsidR="00091C4F" w:rsidRPr="00A17A55">
              <w:rPr>
                <w:rFonts w:ascii="Calibri" w:hAnsi="Calibri" w:cs="Calibri"/>
                <w:color w:val="000000"/>
                <w:sz w:val="22"/>
                <w:szCs w:val="22"/>
              </w:rPr>
              <w:t>prescriptions</w:t>
            </w:r>
            <w:r w:rsidRPr="00A17A55">
              <w:rPr>
                <w:rFonts w:ascii="Calibri" w:hAnsi="Calibri" w:cs="Calibri"/>
                <w:color w:val="000000"/>
                <w:sz w:val="22"/>
                <w:szCs w:val="22"/>
              </w:rPr>
              <w:t xml:space="preserve"> to </w:t>
            </w:r>
            <w:r w:rsidR="00091C4F" w:rsidRPr="00A17A55">
              <w:rPr>
                <w:rFonts w:ascii="Calibri" w:hAnsi="Calibri" w:cs="Calibri"/>
                <w:color w:val="000000"/>
                <w:sz w:val="22"/>
                <w:szCs w:val="22"/>
              </w:rPr>
              <w:t>refresh</w:t>
            </w:r>
            <w:r w:rsidRPr="00A17A55">
              <w:rPr>
                <w:rFonts w:ascii="Calibri" w:hAnsi="Calibri" w:cs="Calibri"/>
                <w:color w:val="000000"/>
                <w:sz w:val="22"/>
                <w:szCs w:val="22"/>
              </w:rPr>
              <w:t xml:space="preserve"> rx status and fill status</w:t>
            </w:r>
          </w:p>
        </w:tc>
      </w:tr>
      <w:tr w:rsidR="00A17A55" w14:paraId="2048F926" w14:textId="77777777" w:rsidTr="005E1DF7">
        <w:trPr>
          <w:trHeight w:val="223"/>
        </w:trPr>
        <w:tc>
          <w:tcPr>
            <w:tcW w:w="587" w:type="pct"/>
          </w:tcPr>
          <w:p w14:paraId="6EE9F78A" w14:textId="6E6FF8F1" w:rsidR="00A17A55" w:rsidRDefault="00091C4F" w:rsidP="006A0571">
            <w:pPr>
              <w:rPr>
                <w:rFonts w:ascii="Arial" w:hAnsi="Arial" w:cs="Arial"/>
                <w:sz w:val="16"/>
                <w:szCs w:val="16"/>
              </w:rPr>
            </w:pPr>
            <w:r>
              <w:rPr>
                <w:rFonts w:ascii="Arial" w:hAnsi="Arial" w:cs="Arial"/>
                <w:sz w:val="16"/>
                <w:szCs w:val="16"/>
              </w:rPr>
              <w:t>Sqsq025d</w:t>
            </w:r>
          </w:p>
        </w:tc>
        <w:tc>
          <w:tcPr>
            <w:tcW w:w="350" w:type="pct"/>
          </w:tcPr>
          <w:p w14:paraId="20CA4D9D" w14:textId="42DD8E00" w:rsidR="00A17A55" w:rsidRDefault="00091C4F" w:rsidP="006A0571">
            <w:pPr>
              <w:rPr>
                <w:rFonts w:ascii="Arial" w:hAnsi="Arial" w:cs="Arial"/>
                <w:sz w:val="16"/>
                <w:szCs w:val="16"/>
              </w:rPr>
            </w:pPr>
            <w:r>
              <w:rPr>
                <w:rFonts w:ascii="Arial" w:hAnsi="Arial" w:cs="Arial"/>
                <w:sz w:val="16"/>
                <w:szCs w:val="16"/>
              </w:rPr>
              <w:t xml:space="preserve">Script File </w:t>
            </w:r>
          </w:p>
        </w:tc>
        <w:tc>
          <w:tcPr>
            <w:tcW w:w="324" w:type="pct"/>
          </w:tcPr>
          <w:p w14:paraId="0C1049D8" w14:textId="4D4ACC12" w:rsidR="00A17A55" w:rsidRDefault="00091C4F"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7ED93B8" w14:textId="2B415C76" w:rsidR="00A17A55" w:rsidRPr="00A17A55" w:rsidRDefault="00091C4F" w:rsidP="006A0571">
            <w:pPr>
              <w:rPr>
                <w:rFonts w:ascii="Calibri" w:hAnsi="Calibri" w:cs="Calibri"/>
                <w:color w:val="000000"/>
                <w:sz w:val="22"/>
                <w:szCs w:val="22"/>
              </w:rPr>
            </w:pPr>
            <w:r>
              <w:rPr>
                <w:rFonts w:ascii="Calibri" w:hAnsi="Calibri" w:cs="Calibri"/>
                <w:color w:val="000000"/>
                <w:sz w:val="22"/>
                <w:szCs w:val="22"/>
              </w:rPr>
              <w:t>Spring Batch</w:t>
            </w:r>
            <w:r w:rsidRPr="00091C4F">
              <w:rPr>
                <w:rFonts w:ascii="Calibri" w:hAnsi="Calibri" w:cs="Calibri"/>
                <w:color w:val="000000"/>
                <w:sz w:val="22"/>
                <w:szCs w:val="22"/>
              </w:rPr>
              <w:t xml:space="preserve"> to refresh prescription of In Process order</w:t>
            </w:r>
          </w:p>
        </w:tc>
      </w:tr>
      <w:tr w:rsidR="00A17A55" w14:paraId="73E91F4F" w14:textId="77777777" w:rsidTr="005E1DF7">
        <w:trPr>
          <w:trHeight w:val="223"/>
        </w:trPr>
        <w:tc>
          <w:tcPr>
            <w:tcW w:w="587" w:type="pct"/>
          </w:tcPr>
          <w:p w14:paraId="2A8AF196" w14:textId="09E86B4B" w:rsidR="00A17A55" w:rsidRDefault="00091C4F" w:rsidP="006A0571">
            <w:pPr>
              <w:rPr>
                <w:rFonts w:ascii="Arial" w:hAnsi="Arial" w:cs="Arial"/>
                <w:sz w:val="16"/>
                <w:szCs w:val="16"/>
              </w:rPr>
            </w:pPr>
            <w:r>
              <w:rPr>
                <w:rFonts w:ascii="Arial" w:hAnsi="Arial" w:cs="Arial"/>
                <w:sz w:val="16"/>
                <w:szCs w:val="16"/>
              </w:rPr>
              <w:t>Sqsq026d</w:t>
            </w:r>
          </w:p>
        </w:tc>
        <w:tc>
          <w:tcPr>
            <w:tcW w:w="350" w:type="pct"/>
          </w:tcPr>
          <w:p w14:paraId="2F62C59C" w14:textId="03B7F280" w:rsidR="00A17A55" w:rsidRDefault="00091C4F" w:rsidP="006A0571">
            <w:pPr>
              <w:rPr>
                <w:rFonts w:ascii="Arial" w:hAnsi="Arial" w:cs="Arial"/>
                <w:sz w:val="16"/>
                <w:szCs w:val="16"/>
              </w:rPr>
            </w:pPr>
            <w:r>
              <w:rPr>
                <w:rFonts w:ascii="Arial" w:hAnsi="Arial" w:cs="Arial"/>
                <w:sz w:val="16"/>
                <w:szCs w:val="16"/>
              </w:rPr>
              <w:t xml:space="preserve">Script File </w:t>
            </w:r>
          </w:p>
        </w:tc>
        <w:tc>
          <w:tcPr>
            <w:tcW w:w="324" w:type="pct"/>
          </w:tcPr>
          <w:p w14:paraId="7B43BB66" w14:textId="0A59738E" w:rsidR="00A17A55" w:rsidRDefault="00091C4F"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70792E10" w14:textId="37724DE5" w:rsidR="00A17A55" w:rsidRPr="00A17A55" w:rsidRDefault="00091C4F" w:rsidP="006A0571">
            <w:pPr>
              <w:rPr>
                <w:rFonts w:ascii="Calibri" w:hAnsi="Calibri" w:cs="Calibri"/>
                <w:color w:val="000000"/>
                <w:sz w:val="22"/>
                <w:szCs w:val="22"/>
              </w:rPr>
            </w:pPr>
            <w:r>
              <w:rPr>
                <w:rFonts w:ascii="Calibri" w:hAnsi="Calibri" w:cs="Calibri"/>
                <w:color w:val="000000"/>
                <w:sz w:val="22"/>
                <w:szCs w:val="22"/>
              </w:rPr>
              <w:t xml:space="preserve">PLSQL Batch </w:t>
            </w:r>
            <w:r w:rsidRPr="00091C4F">
              <w:rPr>
                <w:rFonts w:ascii="Calibri" w:hAnsi="Calibri" w:cs="Calibri"/>
                <w:color w:val="000000"/>
                <w:sz w:val="22"/>
                <w:szCs w:val="22"/>
              </w:rPr>
              <w:t>to populate temp table to get latest eligibility for all orders which can be submitted</w:t>
            </w:r>
          </w:p>
        </w:tc>
      </w:tr>
      <w:tr w:rsidR="00A17A55" w14:paraId="66F67C3C" w14:textId="77777777" w:rsidTr="005E1DF7">
        <w:trPr>
          <w:trHeight w:val="223"/>
        </w:trPr>
        <w:tc>
          <w:tcPr>
            <w:tcW w:w="587" w:type="pct"/>
          </w:tcPr>
          <w:p w14:paraId="51631182" w14:textId="0EE32E37" w:rsidR="00A17A55" w:rsidRDefault="00091C4F" w:rsidP="006A0571">
            <w:pPr>
              <w:rPr>
                <w:rFonts w:ascii="Arial" w:hAnsi="Arial" w:cs="Arial"/>
                <w:sz w:val="16"/>
                <w:szCs w:val="16"/>
              </w:rPr>
            </w:pPr>
            <w:r>
              <w:rPr>
                <w:rFonts w:ascii="Arial" w:hAnsi="Arial" w:cs="Arial"/>
                <w:sz w:val="16"/>
                <w:szCs w:val="16"/>
              </w:rPr>
              <w:t>Sqsq027d</w:t>
            </w:r>
          </w:p>
        </w:tc>
        <w:tc>
          <w:tcPr>
            <w:tcW w:w="350" w:type="pct"/>
          </w:tcPr>
          <w:p w14:paraId="60A39326" w14:textId="4ECEAF5B" w:rsidR="00A17A55" w:rsidRDefault="00091C4F" w:rsidP="006A0571">
            <w:pPr>
              <w:rPr>
                <w:rFonts w:ascii="Arial" w:hAnsi="Arial" w:cs="Arial"/>
                <w:sz w:val="16"/>
                <w:szCs w:val="16"/>
              </w:rPr>
            </w:pPr>
            <w:r>
              <w:rPr>
                <w:rFonts w:ascii="Arial" w:hAnsi="Arial" w:cs="Arial"/>
                <w:sz w:val="16"/>
                <w:szCs w:val="16"/>
              </w:rPr>
              <w:t xml:space="preserve">Script File </w:t>
            </w:r>
          </w:p>
        </w:tc>
        <w:tc>
          <w:tcPr>
            <w:tcW w:w="324" w:type="pct"/>
          </w:tcPr>
          <w:p w14:paraId="7E50FA5C" w14:textId="760B4C65" w:rsidR="00A17A55" w:rsidRDefault="00091C4F"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03A1884C" w14:textId="3C44076A" w:rsidR="00A17A55" w:rsidRPr="00A17A55" w:rsidRDefault="00091C4F" w:rsidP="006A0571">
            <w:pPr>
              <w:rPr>
                <w:rFonts w:ascii="Calibri" w:hAnsi="Calibri" w:cs="Calibri"/>
                <w:color w:val="000000"/>
                <w:sz w:val="22"/>
                <w:szCs w:val="22"/>
              </w:rPr>
            </w:pPr>
            <w:r>
              <w:rPr>
                <w:rFonts w:ascii="Calibri" w:hAnsi="Calibri" w:cs="Calibri"/>
                <w:color w:val="000000"/>
                <w:sz w:val="22"/>
                <w:szCs w:val="22"/>
              </w:rPr>
              <w:t>Spring Batch</w:t>
            </w:r>
            <w:r w:rsidRPr="00091C4F">
              <w:rPr>
                <w:rFonts w:ascii="Calibri" w:hAnsi="Calibri" w:cs="Calibri"/>
                <w:color w:val="000000"/>
                <w:sz w:val="22"/>
                <w:szCs w:val="22"/>
              </w:rPr>
              <w:t xml:space="preserve"> to refresh eligibility by calling eligibility engine</w:t>
            </w:r>
          </w:p>
        </w:tc>
      </w:tr>
      <w:tr w:rsidR="00A17A55" w14:paraId="6CA9D5ED" w14:textId="77777777" w:rsidTr="005E1DF7">
        <w:trPr>
          <w:trHeight w:val="223"/>
        </w:trPr>
        <w:tc>
          <w:tcPr>
            <w:tcW w:w="587" w:type="pct"/>
          </w:tcPr>
          <w:p w14:paraId="19090595" w14:textId="5752D636" w:rsidR="00A17A55" w:rsidRDefault="00091C4F" w:rsidP="006A0571">
            <w:pPr>
              <w:rPr>
                <w:rFonts w:ascii="Arial" w:hAnsi="Arial" w:cs="Arial"/>
                <w:sz w:val="16"/>
                <w:szCs w:val="16"/>
              </w:rPr>
            </w:pPr>
            <w:r>
              <w:rPr>
                <w:rFonts w:ascii="Arial" w:hAnsi="Arial" w:cs="Arial"/>
                <w:sz w:val="16"/>
                <w:szCs w:val="16"/>
              </w:rPr>
              <w:t>Sqsq028d</w:t>
            </w:r>
          </w:p>
        </w:tc>
        <w:tc>
          <w:tcPr>
            <w:tcW w:w="350" w:type="pct"/>
          </w:tcPr>
          <w:p w14:paraId="0A27DB4E" w14:textId="3B674D59" w:rsidR="00A17A55" w:rsidRDefault="00091C4F" w:rsidP="006A0571">
            <w:pPr>
              <w:rPr>
                <w:rFonts w:ascii="Arial" w:hAnsi="Arial" w:cs="Arial"/>
                <w:sz w:val="16"/>
                <w:szCs w:val="16"/>
              </w:rPr>
            </w:pPr>
            <w:r>
              <w:rPr>
                <w:rFonts w:ascii="Arial" w:hAnsi="Arial" w:cs="Arial"/>
                <w:sz w:val="16"/>
                <w:szCs w:val="16"/>
              </w:rPr>
              <w:t xml:space="preserve">Script File </w:t>
            </w:r>
          </w:p>
        </w:tc>
        <w:tc>
          <w:tcPr>
            <w:tcW w:w="324" w:type="pct"/>
          </w:tcPr>
          <w:p w14:paraId="3614FF53" w14:textId="183F98FB" w:rsidR="00A17A55" w:rsidRDefault="00091C4F"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E93F1A3" w14:textId="3C556F81" w:rsidR="00A17A55" w:rsidRPr="00A17A55" w:rsidRDefault="00091C4F" w:rsidP="006A0571">
            <w:pPr>
              <w:rPr>
                <w:rFonts w:ascii="Calibri" w:hAnsi="Calibri" w:cs="Calibri"/>
                <w:color w:val="000000"/>
                <w:sz w:val="22"/>
                <w:szCs w:val="22"/>
              </w:rPr>
            </w:pPr>
            <w:r>
              <w:rPr>
                <w:rFonts w:ascii="Calibri" w:hAnsi="Calibri" w:cs="Calibri"/>
                <w:color w:val="000000"/>
                <w:sz w:val="22"/>
                <w:szCs w:val="22"/>
              </w:rPr>
              <w:t xml:space="preserve">PLSQL Batch </w:t>
            </w:r>
            <w:r w:rsidRPr="00091C4F">
              <w:rPr>
                <w:rFonts w:ascii="Calibri" w:hAnsi="Calibri" w:cs="Calibri"/>
                <w:color w:val="000000"/>
                <w:sz w:val="22"/>
                <w:szCs w:val="22"/>
              </w:rPr>
              <w:t>to populate temp table for all order which are in In Process status and can be submitted after refill is initiated</w:t>
            </w:r>
          </w:p>
        </w:tc>
      </w:tr>
      <w:tr w:rsidR="00A17A55" w14:paraId="731C66D4" w14:textId="77777777" w:rsidTr="005E1DF7">
        <w:trPr>
          <w:trHeight w:val="223"/>
        </w:trPr>
        <w:tc>
          <w:tcPr>
            <w:tcW w:w="587" w:type="pct"/>
          </w:tcPr>
          <w:p w14:paraId="4A80CB86" w14:textId="05DCC6A1" w:rsidR="00A17A55" w:rsidRDefault="00091C4F" w:rsidP="006A0571">
            <w:pPr>
              <w:rPr>
                <w:rFonts w:ascii="Arial" w:hAnsi="Arial" w:cs="Arial"/>
                <w:sz w:val="16"/>
                <w:szCs w:val="16"/>
              </w:rPr>
            </w:pPr>
            <w:r>
              <w:rPr>
                <w:rFonts w:ascii="Arial" w:hAnsi="Arial" w:cs="Arial"/>
                <w:sz w:val="16"/>
                <w:szCs w:val="16"/>
              </w:rPr>
              <w:t>Sqsq029d</w:t>
            </w:r>
          </w:p>
        </w:tc>
        <w:tc>
          <w:tcPr>
            <w:tcW w:w="350" w:type="pct"/>
          </w:tcPr>
          <w:p w14:paraId="4A0CB935" w14:textId="7B80AB24" w:rsidR="00A17A55" w:rsidRDefault="00091C4F" w:rsidP="006A0571">
            <w:pPr>
              <w:rPr>
                <w:rFonts w:ascii="Arial" w:hAnsi="Arial" w:cs="Arial"/>
                <w:sz w:val="16"/>
                <w:szCs w:val="16"/>
              </w:rPr>
            </w:pPr>
            <w:r>
              <w:rPr>
                <w:rFonts w:ascii="Arial" w:hAnsi="Arial" w:cs="Arial"/>
                <w:sz w:val="16"/>
                <w:szCs w:val="16"/>
              </w:rPr>
              <w:t xml:space="preserve">Script File </w:t>
            </w:r>
          </w:p>
        </w:tc>
        <w:tc>
          <w:tcPr>
            <w:tcW w:w="324" w:type="pct"/>
          </w:tcPr>
          <w:p w14:paraId="652A04D0" w14:textId="5605ECAC" w:rsidR="00A17A55" w:rsidRDefault="00091C4F"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807823F" w14:textId="5575F899" w:rsidR="00A17A55" w:rsidRPr="00A17A55" w:rsidRDefault="00091C4F" w:rsidP="006A0571">
            <w:pPr>
              <w:rPr>
                <w:rFonts w:ascii="Calibri" w:hAnsi="Calibri" w:cs="Calibri"/>
                <w:color w:val="000000"/>
                <w:sz w:val="22"/>
                <w:szCs w:val="22"/>
              </w:rPr>
            </w:pPr>
            <w:r>
              <w:rPr>
                <w:rFonts w:ascii="Calibri" w:hAnsi="Calibri" w:cs="Calibri"/>
                <w:color w:val="000000"/>
                <w:sz w:val="22"/>
                <w:szCs w:val="22"/>
              </w:rPr>
              <w:t>PLSQL Batch</w:t>
            </w:r>
            <w:r w:rsidR="002C6F33">
              <w:rPr>
                <w:rFonts w:ascii="Calibri" w:hAnsi="Calibri" w:cs="Calibri"/>
                <w:color w:val="000000"/>
                <w:sz w:val="22"/>
                <w:szCs w:val="22"/>
              </w:rPr>
              <w:t xml:space="preserve"> to </w:t>
            </w:r>
            <w:r w:rsidRPr="00091C4F">
              <w:rPr>
                <w:rFonts w:ascii="Calibri" w:hAnsi="Calibri" w:cs="Calibri"/>
                <w:color w:val="000000"/>
                <w:sz w:val="22"/>
                <w:szCs w:val="22"/>
              </w:rPr>
              <w:t xml:space="preserve">submit order which are in "In Process" status and can be submitted after refill in </w:t>
            </w:r>
            <w:r w:rsidR="002C6F33" w:rsidRPr="00091C4F">
              <w:rPr>
                <w:rFonts w:ascii="Calibri" w:hAnsi="Calibri" w:cs="Calibri"/>
                <w:color w:val="000000"/>
                <w:sz w:val="22"/>
                <w:szCs w:val="22"/>
              </w:rPr>
              <w:t>initiated</w:t>
            </w:r>
          </w:p>
        </w:tc>
      </w:tr>
      <w:tr w:rsidR="00A17A55" w14:paraId="7C9175BB" w14:textId="77777777" w:rsidTr="005E1DF7">
        <w:trPr>
          <w:trHeight w:val="223"/>
        </w:trPr>
        <w:tc>
          <w:tcPr>
            <w:tcW w:w="587" w:type="pct"/>
          </w:tcPr>
          <w:p w14:paraId="23A1B8D8" w14:textId="1F2482E3" w:rsidR="00A17A55" w:rsidRDefault="002C6F33" w:rsidP="006A0571">
            <w:pPr>
              <w:rPr>
                <w:rFonts w:ascii="Arial" w:hAnsi="Arial" w:cs="Arial"/>
                <w:sz w:val="16"/>
                <w:szCs w:val="16"/>
              </w:rPr>
            </w:pPr>
            <w:r>
              <w:rPr>
                <w:rFonts w:ascii="Arial" w:hAnsi="Arial" w:cs="Arial"/>
                <w:sz w:val="16"/>
                <w:szCs w:val="16"/>
              </w:rPr>
              <w:t>Sqsq030d</w:t>
            </w:r>
          </w:p>
        </w:tc>
        <w:tc>
          <w:tcPr>
            <w:tcW w:w="350" w:type="pct"/>
          </w:tcPr>
          <w:p w14:paraId="0E3D0A9E" w14:textId="277413B5" w:rsidR="00A17A55" w:rsidRDefault="002C6F33" w:rsidP="006A0571">
            <w:pPr>
              <w:rPr>
                <w:rFonts w:ascii="Arial" w:hAnsi="Arial" w:cs="Arial"/>
                <w:sz w:val="16"/>
                <w:szCs w:val="16"/>
              </w:rPr>
            </w:pPr>
            <w:r>
              <w:rPr>
                <w:rFonts w:ascii="Arial" w:hAnsi="Arial" w:cs="Arial"/>
                <w:sz w:val="16"/>
                <w:szCs w:val="16"/>
              </w:rPr>
              <w:t xml:space="preserve">Script File </w:t>
            </w:r>
          </w:p>
        </w:tc>
        <w:tc>
          <w:tcPr>
            <w:tcW w:w="324" w:type="pct"/>
          </w:tcPr>
          <w:p w14:paraId="56CD0233" w14:textId="36C257A8" w:rsidR="00A17A55" w:rsidRDefault="002C6F33"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1DA3E37" w14:textId="71BB405E" w:rsidR="00A17A55" w:rsidRPr="00A17A55" w:rsidRDefault="002C6F33" w:rsidP="006A0571">
            <w:pPr>
              <w:rPr>
                <w:rFonts w:ascii="Calibri" w:hAnsi="Calibri" w:cs="Calibri"/>
                <w:color w:val="000000"/>
                <w:sz w:val="22"/>
                <w:szCs w:val="22"/>
              </w:rPr>
            </w:pPr>
            <w:r>
              <w:rPr>
                <w:rFonts w:ascii="Calibri" w:hAnsi="Calibri" w:cs="Calibri"/>
                <w:color w:val="000000"/>
                <w:sz w:val="22"/>
                <w:szCs w:val="22"/>
              </w:rPr>
              <w:t xml:space="preserve">PLSQL Batch </w:t>
            </w:r>
            <w:r w:rsidRPr="002C6F33">
              <w:rPr>
                <w:rFonts w:ascii="Calibri" w:hAnsi="Calibri" w:cs="Calibri"/>
                <w:color w:val="000000"/>
                <w:sz w:val="22"/>
                <w:szCs w:val="22"/>
              </w:rPr>
              <w:t>to populate temp table for all order which are submitted in current batch cycle and order is changed since digital approval required request is received</w:t>
            </w:r>
          </w:p>
        </w:tc>
      </w:tr>
      <w:tr w:rsidR="00A17A55" w14:paraId="5AAA2F91" w14:textId="77777777" w:rsidTr="005E1DF7">
        <w:trPr>
          <w:trHeight w:val="223"/>
        </w:trPr>
        <w:tc>
          <w:tcPr>
            <w:tcW w:w="587" w:type="pct"/>
          </w:tcPr>
          <w:p w14:paraId="735E7826" w14:textId="479E2804" w:rsidR="00A17A55" w:rsidRDefault="00A23716" w:rsidP="006A0571">
            <w:pPr>
              <w:rPr>
                <w:rFonts w:ascii="Arial" w:hAnsi="Arial" w:cs="Arial"/>
                <w:sz w:val="16"/>
                <w:szCs w:val="16"/>
              </w:rPr>
            </w:pPr>
            <w:r>
              <w:rPr>
                <w:rFonts w:ascii="Arial" w:hAnsi="Arial" w:cs="Arial"/>
                <w:sz w:val="16"/>
                <w:szCs w:val="16"/>
              </w:rPr>
              <w:t>Sqsq031d</w:t>
            </w:r>
          </w:p>
        </w:tc>
        <w:tc>
          <w:tcPr>
            <w:tcW w:w="350" w:type="pct"/>
          </w:tcPr>
          <w:p w14:paraId="0A343555" w14:textId="2365BE41" w:rsidR="00A17A55" w:rsidRDefault="00A23716" w:rsidP="006A0571">
            <w:pPr>
              <w:rPr>
                <w:rFonts w:ascii="Arial" w:hAnsi="Arial" w:cs="Arial"/>
                <w:sz w:val="16"/>
                <w:szCs w:val="16"/>
              </w:rPr>
            </w:pPr>
            <w:r>
              <w:rPr>
                <w:rFonts w:ascii="Arial" w:hAnsi="Arial" w:cs="Arial"/>
                <w:sz w:val="16"/>
                <w:szCs w:val="16"/>
              </w:rPr>
              <w:t>Script File</w:t>
            </w:r>
          </w:p>
        </w:tc>
        <w:tc>
          <w:tcPr>
            <w:tcW w:w="324" w:type="pct"/>
          </w:tcPr>
          <w:p w14:paraId="0FEEA42C" w14:textId="22F4BF9C" w:rsidR="00A17A55" w:rsidRDefault="00A23716"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11CD87E" w14:textId="3144C7CE" w:rsidR="00A17A55" w:rsidRPr="00A17A55" w:rsidRDefault="00A23716" w:rsidP="006A0571">
            <w:pPr>
              <w:rPr>
                <w:rFonts w:ascii="Calibri" w:hAnsi="Calibri" w:cs="Calibri"/>
                <w:color w:val="000000"/>
                <w:sz w:val="22"/>
                <w:szCs w:val="22"/>
              </w:rPr>
            </w:pPr>
            <w:r>
              <w:rPr>
                <w:rFonts w:ascii="Calibri" w:hAnsi="Calibri" w:cs="Calibri"/>
                <w:color w:val="000000"/>
                <w:sz w:val="22"/>
                <w:szCs w:val="22"/>
              </w:rPr>
              <w:t xml:space="preserve">Spring Batch </w:t>
            </w:r>
            <w:r w:rsidRPr="00A23716">
              <w:rPr>
                <w:rFonts w:ascii="Calibri" w:hAnsi="Calibri" w:cs="Calibri"/>
                <w:color w:val="000000"/>
                <w:sz w:val="22"/>
                <w:szCs w:val="22"/>
              </w:rPr>
              <w:t>to create patient outreach file for all order which are submitted in current batch cycle and order is changed</w:t>
            </w:r>
          </w:p>
        </w:tc>
      </w:tr>
      <w:tr w:rsidR="00A17A55" w14:paraId="76FEAC25" w14:textId="77777777" w:rsidTr="005E1DF7">
        <w:trPr>
          <w:trHeight w:val="223"/>
        </w:trPr>
        <w:tc>
          <w:tcPr>
            <w:tcW w:w="587" w:type="pct"/>
          </w:tcPr>
          <w:p w14:paraId="4DEFA6B1" w14:textId="301CA087" w:rsidR="00A17A55" w:rsidRDefault="002F3F16" w:rsidP="006A0571">
            <w:pPr>
              <w:rPr>
                <w:rFonts w:ascii="Arial" w:hAnsi="Arial" w:cs="Arial"/>
                <w:sz w:val="16"/>
                <w:szCs w:val="16"/>
              </w:rPr>
            </w:pPr>
            <w:r>
              <w:rPr>
                <w:rFonts w:ascii="Arial" w:hAnsi="Arial" w:cs="Arial"/>
                <w:sz w:val="16"/>
                <w:szCs w:val="16"/>
              </w:rPr>
              <w:t>Sqsq032d</w:t>
            </w:r>
          </w:p>
        </w:tc>
        <w:tc>
          <w:tcPr>
            <w:tcW w:w="350" w:type="pct"/>
          </w:tcPr>
          <w:p w14:paraId="7DDAA60B" w14:textId="0C85E5C3" w:rsidR="00A17A55" w:rsidRDefault="002F3F16" w:rsidP="006A0571">
            <w:pPr>
              <w:rPr>
                <w:rFonts w:ascii="Arial" w:hAnsi="Arial" w:cs="Arial"/>
                <w:sz w:val="16"/>
                <w:szCs w:val="16"/>
              </w:rPr>
            </w:pPr>
            <w:r>
              <w:rPr>
                <w:rFonts w:ascii="Arial" w:hAnsi="Arial" w:cs="Arial"/>
                <w:sz w:val="16"/>
                <w:szCs w:val="16"/>
              </w:rPr>
              <w:t xml:space="preserve">Script File </w:t>
            </w:r>
          </w:p>
        </w:tc>
        <w:tc>
          <w:tcPr>
            <w:tcW w:w="324" w:type="pct"/>
          </w:tcPr>
          <w:p w14:paraId="4820FAB8" w14:textId="10EE3B84" w:rsidR="00A17A55" w:rsidRDefault="002F3F16"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343F2F19" w14:textId="453FFA79" w:rsidR="00A17A55" w:rsidRPr="00A17A55" w:rsidRDefault="002F3F16" w:rsidP="006A0571">
            <w:pPr>
              <w:rPr>
                <w:rFonts w:ascii="Calibri" w:hAnsi="Calibri" w:cs="Calibri"/>
                <w:color w:val="000000"/>
                <w:sz w:val="22"/>
                <w:szCs w:val="22"/>
              </w:rPr>
            </w:pPr>
            <w:r>
              <w:rPr>
                <w:rFonts w:ascii="Calibri" w:hAnsi="Calibri" w:cs="Calibri"/>
                <w:color w:val="000000"/>
                <w:sz w:val="22"/>
                <w:szCs w:val="22"/>
              </w:rPr>
              <w:t>PLSQL</w:t>
            </w:r>
            <w:r w:rsidRPr="002F3F16">
              <w:rPr>
                <w:rFonts w:ascii="Calibri" w:hAnsi="Calibri" w:cs="Calibri"/>
                <w:color w:val="000000"/>
                <w:sz w:val="22"/>
                <w:szCs w:val="22"/>
              </w:rPr>
              <w:t xml:space="preserve"> to populate temp table for all order which are in approval required status for more th</w:t>
            </w:r>
            <w:r>
              <w:rPr>
                <w:rFonts w:ascii="Calibri" w:hAnsi="Calibri" w:cs="Calibri"/>
                <w:color w:val="000000"/>
                <w:sz w:val="22"/>
                <w:szCs w:val="22"/>
              </w:rPr>
              <w:t>a</w:t>
            </w:r>
            <w:r w:rsidRPr="002F3F16">
              <w:rPr>
                <w:rFonts w:ascii="Calibri" w:hAnsi="Calibri" w:cs="Calibri"/>
                <w:color w:val="000000"/>
                <w:sz w:val="22"/>
                <w:szCs w:val="22"/>
              </w:rPr>
              <w:t>n 60 days</w:t>
            </w:r>
          </w:p>
        </w:tc>
      </w:tr>
      <w:tr w:rsidR="00A17A55" w14:paraId="3049877D" w14:textId="77777777" w:rsidTr="005E1DF7">
        <w:trPr>
          <w:trHeight w:val="223"/>
        </w:trPr>
        <w:tc>
          <w:tcPr>
            <w:tcW w:w="587" w:type="pct"/>
          </w:tcPr>
          <w:p w14:paraId="231EEE05" w14:textId="01736419" w:rsidR="00A17A55" w:rsidRPr="002F3F16" w:rsidRDefault="002F3F16" w:rsidP="006A0571">
            <w:pPr>
              <w:rPr>
                <w:rFonts w:ascii="Arial" w:hAnsi="Arial" w:cs="Arial"/>
                <w:sz w:val="16"/>
                <w:szCs w:val="16"/>
              </w:rPr>
            </w:pPr>
            <w:r>
              <w:rPr>
                <w:rFonts w:ascii="Arial" w:hAnsi="Arial" w:cs="Arial"/>
                <w:sz w:val="16"/>
                <w:szCs w:val="16"/>
              </w:rPr>
              <w:t>Sqsq033d</w:t>
            </w:r>
          </w:p>
        </w:tc>
        <w:tc>
          <w:tcPr>
            <w:tcW w:w="350" w:type="pct"/>
          </w:tcPr>
          <w:p w14:paraId="749E02EA" w14:textId="5135F077" w:rsidR="00A17A55" w:rsidRDefault="002F3F16" w:rsidP="006A0571">
            <w:pPr>
              <w:rPr>
                <w:rFonts w:ascii="Arial" w:hAnsi="Arial" w:cs="Arial"/>
                <w:sz w:val="16"/>
                <w:szCs w:val="16"/>
              </w:rPr>
            </w:pPr>
            <w:r>
              <w:rPr>
                <w:rFonts w:ascii="Arial" w:hAnsi="Arial" w:cs="Arial"/>
                <w:sz w:val="16"/>
                <w:szCs w:val="16"/>
              </w:rPr>
              <w:t>Script File</w:t>
            </w:r>
          </w:p>
        </w:tc>
        <w:tc>
          <w:tcPr>
            <w:tcW w:w="324" w:type="pct"/>
          </w:tcPr>
          <w:p w14:paraId="6CE2C7B0" w14:textId="3BBFB999" w:rsidR="00A17A55" w:rsidRDefault="002F3F16"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3138E5E" w14:textId="56FB3D29" w:rsidR="00A17A55" w:rsidRPr="00A17A55" w:rsidRDefault="002F3F16" w:rsidP="002F3F16">
            <w:pPr>
              <w:rPr>
                <w:rFonts w:ascii="Calibri" w:hAnsi="Calibri" w:cs="Calibri"/>
                <w:color w:val="000000"/>
                <w:sz w:val="22"/>
                <w:szCs w:val="22"/>
              </w:rPr>
            </w:pPr>
            <w:r>
              <w:rPr>
                <w:rFonts w:ascii="Calibri" w:hAnsi="Calibri" w:cs="Calibri"/>
                <w:color w:val="000000"/>
                <w:sz w:val="22"/>
                <w:szCs w:val="22"/>
              </w:rPr>
              <w:t xml:space="preserve">PLSQL </w:t>
            </w:r>
            <w:r w:rsidRPr="002F3F16">
              <w:rPr>
                <w:rFonts w:ascii="Calibri" w:hAnsi="Calibri" w:cs="Calibri"/>
                <w:color w:val="000000"/>
                <w:sz w:val="22"/>
                <w:szCs w:val="22"/>
              </w:rPr>
              <w:t>to opt out patient from SDA using data populated in batch sqsq032d</w:t>
            </w:r>
          </w:p>
        </w:tc>
      </w:tr>
      <w:tr w:rsidR="00A17A55" w14:paraId="06C6065C" w14:textId="77777777" w:rsidTr="005E1DF7">
        <w:trPr>
          <w:trHeight w:val="223"/>
        </w:trPr>
        <w:tc>
          <w:tcPr>
            <w:tcW w:w="587" w:type="pct"/>
          </w:tcPr>
          <w:p w14:paraId="0FDF8A00" w14:textId="33AF7BAA" w:rsidR="00A17A55" w:rsidRPr="00A23716" w:rsidRDefault="005B409C" w:rsidP="006A0571">
            <w:pPr>
              <w:rPr>
                <w:rFonts w:ascii="Arial" w:hAnsi="Arial" w:cs="Arial"/>
                <w:sz w:val="16"/>
                <w:szCs w:val="16"/>
              </w:rPr>
            </w:pPr>
            <w:r>
              <w:rPr>
                <w:rFonts w:ascii="Arial" w:hAnsi="Arial" w:cs="Arial"/>
                <w:sz w:val="16"/>
                <w:szCs w:val="16"/>
              </w:rPr>
              <w:t>Sqsq034d</w:t>
            </w:r>
          </w:p>
        </w:tc>
        <w:tc>
          <w:tcPr>
            <w:tcW w:w="350" w:type="pct"/>
          </w:tcPr>
          <w:p w14:paraId="0DBDCF56" w14:textId="532A60AE" w:rsidR="00A17A55" w:rsidRDefault="005B409C" w:rsidP="006A0571">
            <w:pPr>
              <w:rPr>
                <w:rFonts w:ascii="Arial" w:hAnsi="Arial" w:cs="Arial"/>
                <w:sz w:val="16"/>
                <w:szCs w:val="16"/>
              </w:rPr>
            </w:pPr>
            <w:r>
              <w:rPr>
                <w:rFonts w:ascii="Arial" w:hAnsi="Arial" w:cs="Arial"/>
                <w:sz w:val="16"/>
                <w:szCs w:val="16"/>
              </w:rPr>
              <w:t>Script File</w:t>
            </w:r>
          </w:p>
        </w:tc>
        <w:tc>
          <w:tcPr>
            <w:tcW w:w="324" w:type="pct"/>
          </w:tcPr>
          <w:p w14:paraId="45C7C599" w14:textId="2D56F1D7" w:rsidR="00A17A55" w:rsidRDefault="005B409C" w:rsidP="006A05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BF450A2" w14:textId="56E3A98E" w:rsidR="00A17A55" w:rsidRPr="00A17A55" w:rsidRDefault="005B409C" w:rsidP="006A0571">
            <w:pPr>
              <w:rPr>
                <w:rFonts w:ascii="Calibri" w:hAnsi="Calibri" w:cs="Calibri"/>
                <w:color w:val="000000"/>
                <w:sz w:val="22"/>
                <w:szCs w:val="22"/>
              </w:rPr>
            </w:pPr>
            <w:r>
              <w:rPr>
                <w:rFonts w:ascii="Calibri" w:hAnsi="Calibri" w:cs="Calibri"/>
                <w:color w:val="000000"/>
                <w:sz w:val="22"/>
                <w:szCs w:val="22"/>
              </w:rPr>
              <w:t xml:space="preserve">PLSQL batch to send </w:t>
            </w:r>
            <w:r>
              <w:rPr>
                <w:color w:val="000000"/>
              </w:rPr>
              <w:t>order info to OMS</w:t>
            </w:r>
          </w:p>
        </w:tc>
      </w:tr>
      <w:tr w:rsidR="002F3F16" w14:paraId="6E355AE0" w14:textId="77777777" w:rsidTr="005E1DF7">
        <w:trPr>
          <w:trHeight w:val="223"/>
        </w:trPr>
        <w:tc>
          <w:tcPr>
            <w:tcW w:w="587" w:type="pct"/>
          </w:tcPr>
          <w:p w14:paraId="75EEB10A" w14:textId="624B481F" w:rsidR="002F3F16" w:rsidRDefault="00E06971" w:rsidP="002F3F16">
            <w:pPr>
              <w:rPr>
                <w:rFonts w:ascii="Arial" w:hAnsi="Arial" w:cs="Arial"/>
                <w:sz w:val="16"/>
                <w:szCs w:val="16"/>
              </w:rPr>
            </w:pPr>
            <w:r>
              <w:rPr>
                <w:rFonts w:ascii="Arial" w:hAnsi="Arial" w:cs="Arial"/>
                <w:sz w:val="16"/>
                <w:szCs w:val="16"/>
              </w:rPr>
              <w:t>Sqsq035d</w:t>
            </w:r>
          </w:p>
        </w:tc>
        <w:tc>
          <w:tcPr>
            <w:tcW w:w="350" w:type="pct"/>
          </w:tcPr>
          <w:p w14:paraId="610AC09F" w14:textId="05D39C3B" w:rsidR="002F3F16" w:rsidRDefault="00E06971" w:rsidP="002F3F16">
            <w:pPr>
              <w:rPr>
                <w:rFonts w:ascii="Arial" w:hAnsi="Arial" w:cs="Arial"/>
                <w:sz w:val="16"/>
                <w:szCs w:val="16"/>
              </w:rPr>
            </w:pPr>
            <w:r>
              <w:rPr>
                <w:rFonts w:ascii="Arial" w:hAnsi="Arial" w:cs="Arial"/>
                <w:sz w:val="16"/>
                <w:szCs w:val="16"/>
              </w:rPr>
              <w:t>Script File</w:t>
            </w:r>
          </w:p>
        </w:tc>
        <w:tc>
          <w:tcPr>
            <w:tcW w:w="324" w:type="pct"/>
          </w:tcPr>
          <w:p w14:paraId="748C747E" w14:textId="60EF19EE" w:rsidR="002F3F16" w:rsidRDefault="00E06971" w:rsidP="002F3F16">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B5DF2B8" w14:textId="10BE680E" w:rsidR="002F3F16" w:rsidRPr="00A17A55" w:rsidRDefault="00E06971" w:rsidP="002F3F16">
            <w:pPr>
              <w:rPr>
                <w:rFonts w:ascii="Calibri" w:hAnsi="Calibri" w:cs="Calibri"/>
                <w:color w:val="000000"/>
                <w:sz w:val="22"/>
                <w:szCs w:val="22"/>
              </w:rPr>
            </w:pPr>
            <w:r>
              <w:rPr>
                <w:rFonts w:ascii="Calibri" w:hAnsi="Calibri" w:cs="Calibri"/>
                <w:color w:val="000000"/>
                <w:sz w:val="22"/>
                <w:szCs w:val="22"/>
              </w:rPr>
              <w:t xml:space="preserve">This Spring Batch is used to send order info to OMS </w:t>
            </w:r>
          </w:p>
        </w:tc>
      </w:tr>
      <w:tr w:rsidR="00E06971" w14:paraId="2622C401" w14:textId="77777777" w:rsidTr="005E1DF7">
        <w:trPr>
          <w:trHeight w:val="223"/>
        </w:trPr>
        <w:tc>
          <w:tcPr>
            <w:tcW w:w="587" w:type="pct"/>
          </w:tcPr>
          <w:p w14:paraId="3E139730" w14:textId="797EA8E5" w:rsidR="00E06971" w:rsidRPr="00A23716" w:rsidRDefault="00E06971" w:rsidP="00E06971">
            <w:pPr>
              <w:rPr>
                <w:rFonts w:ascii="Arial" w:hAnsi="Arial" w:cs="Arial"/>
                <w:b/>
                <w:bCs/>
                <w:sz w:val="16"/>
                <w:szCs w:val="16"/>
              </w:rPr>
            </w:pPr>
            <w:r w:rsidRPr="00A23716">
              <w:rPr>
                <w:rFonts w:ascii="Arial" w:hAnsi="Arial" w:cs="Arial"/>
                <w:b/>
                <w:bCs/>
                <w:sz w:val="16"/>
                <w:szCs w:val="16"/>
              </w:rPr>
              <w:t>REFRESH JOBS</w:t>
            </w:r>
          </w:p>
        </w:tc>
        <w:tc>
          <w:tcPr>
            <w:tcW w:w="350" w:type="pct"/>
          </w:tcPr>
          <w:p w14:paraId="109BE6A8" w14:textId="77777777" w:rsidR="00E06971" w:rsidRDefault="00E06971" w:rsidP="00E06971">
            <w:pPr>
              <w:rPr>
                <w:rFonts w:ascii="Arial" w:hAnsi="Arial" w:cs="Arial"/>
                <w:sz w:val="16"/>
                <w:szCs w:val="16"/>
              </w:rPr>
            </w:pPr>
          </w:p>
        </w:tc>
        <w:tc>
          <w:tcPr>
            <w:tcW w:w="324" w:type="pct"/>
          </w:tcPr>
          <w:p w14:paraId="47EC62D1" w14:textId="77777777" w:rsidR="00E06971" w:rsidRDefault="00E06971" w:rsidP="00E06971">
            <w:pPr>
              <w:rPr>
                <w:rFonts w:asciiTheme="minorHAnsi" w:hAnsiTheme="minorHAnsi" w:cstheme="minorHAnsi"/>
                <w:sz w:val="22"/>
                <w:szCs w:val="22"/>
              </w:rPr>
            </w:pPr>
          </w:p>
        </w:tc>
        <w:tc>
          <w:tcPr>
            <w:tcW w:w="3739" w:type="pct"/>
          </w:tcPr>
          <w:p w14:paraId="5297D713" w14:textId="77777777" w:rsidR="00E06971" w:rsidRPr="00A17A55" w:rsidRDefault="00E06971" w:rsidP="00E06971">
            <w:pPr>
              <w:rPr>
                <w:rFonts w:ascii="Calibri" w:hAnsi="Calibri" w:cs="Calibri"/>
                <w:color w:val="000000"/>
                <w:sz w:val="22"/>
                <w:szCs w:val="22"/>
              </w:rPr>
            </w:pPr>
          </w:p>
        </w:tc>
      </w:tr>
      <w:tr w:rsidR="00E06971" w14:paraId="4754BBEC" w14:textId="77777777" w:rsidTr="005E1DF7">
        <w:trPr>
          <w:trHeight w:val="223"/>
        </w:trPr>
        <w:tc>
          <w:tcPr>
            <w:tcW w:w="587" w:type="pct"/>
          </w:tcPr>
          <w:p w14:paraId="0FEC4202" w14:textId="1E29CFFE" w:rsidR="00E06971" w:rsidRDefault="00E06971" w:rsidP="00E06971">
            <w:pPr>
              <w:rPr>
                <w:rFonts w:ascii="Arial" w:hAnsi="Arial" w:cs="Arial"/>
                <w:sz w:val="16"/>
                <w:szCs w:val="16"/>
              </w:rPr>
            </w:pPr>
            <w:r>
              <w:rPr>
                <w:rFonts w:ascii="Arial" w:hAnsi="Arial" w:cs="Arial"/>
                <w:sz w:val="16"/>
                <w:szCs w:val="16"/>
              </w:rPr>
              <w:t>Sqsq051d</w:t>
            </w:r>
          </w:p>
        </w:tc>
        <w:tc>
          <w:tcPr>
            <w:tcW w:w="350" w:type="pct"/>
          </w:tcPr>
          <w:p w14:paraId="75ACF94D" w14:textId="451CF8D9"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07E4F01E" w14:textId="038371CE" w:rsidR="00E06971" w:rsidRDefault="00E06971" w:rsidP="00E06971">
            <w:pPr>
              <w:rPr>
                <w:rFonts w:asciiTheme="minorHAnsi" w:hAnsiTheme="minorHAnsi" w:cstheme="minorHAnsi"/>
                <w:sz w:val="22"/>
                <w:szCs w:val="22"/>
              </w:rPr>
            </w:pPr>
            <w:r>
              <w:rPr>
                <w:rFonts w:asciiTheme="minorHAnsi" w:hAnsiTheme="minorHAnsi" w:cstheme="minorHAnsi"/>
                <w:sz w:val="22"/>
                <w:szCs w:val="22"/>
              </w:rPr>
              <w:t xml:space="preserve">New </w:t>
            </w:r>
          </w:p>
        </w:tc>
        <w:tc>
          <w:tcPr>
            <w:tcW w:w="3739" w:type="pct"/>
          </w:tcPr>
          <w:p w14:paraId="74DC6D29" w14:textId="64B19E8F" w:rsidR="00E06971" w:rsidRPr="00A17A55" w:rsidRDefault="00E06971" w:rsidP="00E06971">
            <w:pPr>
              <w:rPr>
                <w:rFonts w:ascii="Calibri" w:hAnsi="Calibri" w:cs="Calibri"/>
                <w:color w:val="000000"/>
                <w:sz w:val="22"/>
                <w:szCs w:val="22"/>
              </w:rPr>
            </w:pPr>
            <w:r>
              <w:rPr>
                <w:rFonts w:ascii="Calibri" w:hAnsi="Calibri" w:cs="Calibri"/>
                <w:color w:val="000000"/>
                <w:sz w:val="22"/>
                <w:szCs w:val="22"/>
              </w:rPr>
              <w:t>PLSQL Batch</w:t>
            </w:r>
            <w:r w:rsidRPr="00A27442">
              <w:rPr>
                <w:rFonts w:ascii="Calibri" w:hAnsi="Calibri" w:cs="Calibri"/>
                <w:color w:val="000000"/>
                <w:sz w:val="22"/>
                <w:szCs w:val="22"/>
              </w:rPr>
              <w:t xml:space="preserve"> to populate temp table to refresh prescription for submitted order to check if status is print ready or not</w:t>
            </w:r>
          </w:p>
        </w:tc>
      </w:tr>
      <w:tr w:rsidR="00E06971" w14:paraId="0A14689B" w14:textId="77777777" w:rsidTr="005E1DF7">
        <w:trPr>
          <w:trHeight w:val="223"/>
        </w:trPr>
        <w:tc>
          <w:tcPr>
            <w:tcW w:w="587" w:type="pct"/>
          </w:tcPr>
          <w:p w14:paraId="18BA3AA8" w14:textId="0D1CD308" w:rsidR="00E06971" w:rsidRDefault="00E06971" w:rsidP="00E06971">
            <w:pPr>
              <w:rPr>
                <w:rFonts w:ascii="Arial" w:hAnsi="Arial" w:cs="Arial"/>
                <w:sz w:val="16"/>
                <w:szCs w:val="16"/>
              </w:rPr>
            </w:pPr>
            <w:r>
              <w:rPr>
                <w:rFonts w:ascii="Arial" w:hAnsi="Arial" w:cs="Arial"/>
                <w:sz w:val="16"/>
                <w:szCs w:val="16"/>
              </w:rPr>
              <w:t>Sqsq052d</w:t>
            </w:r>
          </w:p>
        </w:tc>
        <w:tc>
          <w:tcPr>
            <w:tcW w:w="350" w:type="pct"/>
          </w:tcPr>
          <w:p w14:paraId="3B69046A" w14:textId="25D88FC8"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46DB37FD" w14:textId="0010B624" w:rsidR="00E06971" w:rsidRDefault="00E06971" w:rsidP="00E06971">
            <w:pPr>
              <w:rPr>
                <w:rFonts w:asciiTheme="minorHAnsi" w:hAnsiTheme="minorHAnsi" w:cstheme="minorHAnsi"/>
                <w:sz w:val="22"/>
                <w:szCs w:val="22"/>
              </w:rPr>
            </w:pPr>
            <w:r>
              <w:rPr>
                <w:rFonts w:asciiTheme="minorHAnsi" w:hAnsiTheme="minorHAnsi" w:cstheme="minorHAnsi"/>
                <w:sz w:val="22"/>
                <w:szCs w:val="22"/>
              </w:rPr>
              <w:t xml:space="preserve">New </w:t>
            </w:r>
          </w:p>
        </w:tc>
        <w:tc>
          <w:tcPr>
            <w:tcW w:w="3739" w:type="pct"/>
          </w:tcPr>
          <w:p w14:paraId="62FFCAD0" w14:textId="1C282553" w:rsidR="00E06971" w:rsidRPr="00A17A55" w:rsidRDefault="00E06971" w:rsidP="00E06971">
            <w:pPr>
              <w:rPr>
                <w:rFonts w:ascii="Calibri" w:hAnsi="Calibri" w:cs="Calibri"/>
                <w:color w:val="000000"/>
                <w:sz w:val="22"/>
                <w:szCs w:val="22"/>
              </w:rPr>
            </w:pPr>
            <w:r>
              <w:rPr>
                <w:rFonts w:ascii="Calibri" w:hAnsi="Calibri" w:cs="Calibri"/>
                <w:color w:val="000000"/>
                <w:sz w:val="22"/>
                <w:szCs w:val="22"/>
              </w:rPr>
              <w:t xml:space="preserve">Spring Batch to </w:t>
            </w:r>
            <w:r w:rsidRPr="00A27442">
              <w:rPr>
                <w:rFonts w:ascii="Calibri" w:hAnsi="Calibri" w:cs="Calibri"/>
                <w:color w:val="000000"/>
                <w:sz w:val="22"/>
                <w:szCs w:val="22"/>
              </w:rPr>
              <w:t>refresh prescription for submitted order to check if status is print ready or not,</w:t>
            </w:r>
          </w:p>
        </w:tc>
      </w:tr>
      <w:tr w:rsidR="00E06971" w14:paraId="074613CE" w14:textId="77777777" w:rsidTr="005E1DF7">
        <w:trPr>
          <w:trHeight w:val="223"/>
        </w:trPr>
        <w:tc>
          <w:tcPr>
            <w:tcW w:w="587" w:type="pct"/>
          </w:tcPr>
          <w:p w14:paraId="476039ED" w14:textId="4B2C9501" w:rsidR="00E06971" w:rsidRDefault="00E06971" w:rsidP="00E06971">
            <w:pPr>
              <w:rPr>
                <w:rFonts w:ascii="Arial" w:hAnsi="Arial" w:cs="Arial"/>
                <w:sz w:val="16"/>
                <w:szCs w:val="16"/>
              </w:rPr>
            </w:pPr>
            <w:r>
              <w:rPr>
                <w:rFonts w:ascii="Arial" w:hAnsi="Arial" w:cs="Arial"/>
                <w:sz w:val="16"/>
                <w:szCs w:val="16"/>
              </w:rPr>
              <w:t>Sqsq053d</w:t>
            </w:r>
          </w:p>
        </w:tc>
        <w:tc>
          <w:tcPr>
            <w:tcW w:w="350" w:type="pct"/>
          </w:tcPr>
          <w:p w14:paraId="519B108A" w14:textId="085D2327"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44D656FF" w14:textId="781A5632"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DD45ECF" w14:textId="2569C3DC" w:rsidR="00E06971" w:rsidRDefault="00E06971" w:rsidP="00E06971">
            <w:pPr>
              <w:rPr>
                <w:rFonts w:ascii="Calibri" w:hAnsi="Calibri" w:cs="Calibri"/>
                <w:color w:val="000000"/>
                <w:sz w:val="22"/>
                <w:szCs w:val="22"/>
              </w:rPr>
            </w:pPr>
            <w:r>
              <w:rPr>
                <w:rFonts w:ascii="Calibri" w:hAnsi="Calibri" w:cs="Calibri"/>
                <w:color w:val="000000"/>
                <w:sz w:val="22"/>
                <w:szCs w:val="22"/>
              </w:rPr>
              <w:t xml:space="preserve">PLSQL Batch </w:t>
            </w:r>
            <w:r w:rsidRPr="00A27442">
              <w:rPr>
                <w:rFonts w:ascii="Calibri" w:hAnsi="Calibri" w:cs="Calibri"/>
                <w:color w:val="000000"/>
                <w:sz w:val="22"/>
                <w:szCs w:val="22"/>
              </w:rPr>
              <w:t>to populate temp table for all patients whose autofill eligibility is changed in last 15 min</w:t>
            </w:r>
          </w:p>
        </w:tc>
      </w:tr>
      <w:tr w:rsidR="00E06971" w14:paraId="325F73D5" w14:textId="77777777" w:rsidTr="005E1DF7">
        <w:trPr>
          <w:trHeight w:val="223"/>
        </w:trPr>
        <w:tc>
          <w:tcPr>
            <w:tcW w:w="587" w:type="pct"/>
          </w:tcPr>
          <w:p w14:paraId="267268D4" w14:textId="658BA6F6" w:rsidR="00E06971" w:rsidRDefault="00E06971" w:rsidP="00E06971">
            <w:pPr>
              <w:rPr>
                <w:rFonts w:ascii="Arial" w:hAnsi="Arial" w:cs="Arial"/>
                <w:sz w:val="16"/>
                <w:szCs w:val="16"/>
              </w:rPr>
            </w:pPr>
            <w:r>
              <w:rPr>
                <w:rFonts w:ascii="Arial" w:hAnsi="Arial" w:cs="Arial"/>
                <w:sz w:val="16"/>
                <w:szCs w:val="16"/>
              </w:rPr>
              <w:t>Sqsq054d</w:t>
            </w:r>
          </w:p>
        </w:tc>
        <w:tc>
          <w:tcPr>
            <w:tcW w:w="350" w:type="pct"/>
          </w:tcPr>
          <w:p w14:paraId="0E2C6030" w14:textId="3991159E"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5772DCBD" w14:textId="0DF7179B"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C8B2D8D" w14:textId="5B515A8A" w:rsidR="00E06971" w:rsidRDefault="00E06971" w:rsidP="00E06971">
            <w:pPr>
              <w:rPr>
                <w:rFonts w:ascii="Calibri" w:hAnsi="Calibri" w:cs="Calibri"/>
                <w:color w:val="000000"/>
                <w:sz w:val="22"/>
                <w:szCs w:val="22"/>
              </w:rPr>
            </w:pPr>
            <w:r>
              <w:rPr>
                <w:rFonts w:ascii="Calibri" w:hAnsi="Calibri" w:cs="Calibri"/>
                <w:color w:val="000000"/>
                <w:sz w:val="22"/>
                <w:szCs w:val="22"/>
              </w:rPr>
              <w:t xml:space="preserve">Spring Batch </w:t>
            </w:r>
            <w:r w:rsidRPr="00A27442">
              <w:rPr>
                <w:rFonts w:ascii="Calibri" w:hAnsi="Calibri" w:cs="Calibri"/>
                <w:color w:val="000000"/>
                <w:sz w:val="22"/>
                <w:szCs w:val="22"/>
              </w:rPr>
              <w:t>to create patient outreach file for all for all patients whose autofill eligibility is changed in last 15 min</w:t>
            </w:r>
          </w:p>
        </w:tc>
      </w:tr>
      <w:tr w:rsidR="00E06971" w14:paraId="4193181B" w14:textId="77777777" w:rsidTr="005E1DF7">
        <w:trPr>
          <w:trHeight w:val="223"/>
        </w:trPr>
        <w:tc>
          <w:tcPr>
            <w:tcW w:w="587" w:type="pct"/>
          </w:tcPr>
          <w:p w14:paraId="7999DE1C" w14:textId="7FB12EF9" w:rsidR="00E06971" w:rsidRPr="00D5310B" w:rsidRDefault="00E06971" w:rsidP="00E06971">
            <w:pPr>
              <w:rPr>
                <w:rFonts w:ascii="Arial" w:hAnsi="Arial" w:cs="Arial"/>
                <w:b/>
                <w:bCs/>
                <w:sz w:val="16"/>
                <w:szCs w:val="16"/>
              </w:rPr>
            </w:pPr>
            <w:r w:rsidRPr="00D5310B">
              <w:rPr>
                <w:rFonts w:ascii="Arial" w:hAnsi="Arial" w:cs="Arial"/>
                <w:b/>
                <w:bCs/>
                <w:sz w:val="16"/>
                <w:szCs w:val="16"/>
              </w:rPr>
              <w:t>MIGRATION JOBS</w:t>
            </w:r>
          </w:p>
        </w:tc>
        <w:tc>
          <w:tcPr>
            <w:tcW w:w="350" w:type="pct"/>
          </w:tcPr>
          <w:p w14:paraId="1EEAE185" w14:textId="77777777" w:rsidR="00E06971" w:rsidRDefault="00E06971" w:rsidP="00E06971">
            <w:pPr>
              <w:rPr>
                <w:rFonts w:ascii="Arial" w:hAnsi="Arial" w:cs="Arial"/>
                <w:sz w:val="16"/>
                <w:szCs w:val="16"/>
              </w:rPr>
            </w:pPr>
          </w:p>
        </w:tc>
        <w:tc>
          <w:tcPr>
            <w:tcW w:w="324" w:type="pct"/>
          </w:tcPr>
          <w:p w14:paraId="33DA5CD8" w14:textId="77777777" w:rsidR="00E06971" w:rsidRDefault="00E06971" w:rsidP="00E06971">
            <w:pPr>
              <w:rPr>
                <w:rFonts w:asciiTheme="minorHAnsi" w:hAnsiTheme="minorHAnsi" w:cstheme="minorHAnsi"/>
                <w:sz w:val="22"/>
                <w:szCs w:val="22"/>
              </w:rPr>
            </w:pPr>
          </w:p>
        </w:tc>
        <w:tc>
          <w:tcPr>
            <w:tcW w:w="3739" w:type="pct"/>
          </w:tcPr>
          <w:p w14:paraId="5B28A6C7" w14:textId="77777777" w:rsidR="00E06971" w:rsidRDefault="00E06971" w:rsidP="00E06971">
            <w:pPr>
              <w:rPr>
                <w:rFonts w:ascii="Calibri" w:hAnsi="Calibri" w:cs="Calibri"/>
                <w:color w:val="000000"/>
                <w:sz w:val="22"/>
                <w:szCs w:val="22"/>
              </w:rPr>
            </w:pPr>
          </w:p>
        </w:tc>
      </w:tr>
      <w:tr w:rsidR="00E06971" w14:paraId="1D37EC9F" w14:textId="77777777" w:rsidTr="005E1DF7">
        <w:trPr>
          <w:trHeight w:val="223"/>
        </w:trPr>
        <w:tc>
          <w:tcPr>
            <w:tcW w:w="587" w:type="pct"/>
          </w:tcPr>
          <w:p w14:paraId="105B149D" w14:textId="37D4F216" w:rsidR="00E06971" w:rsidRPr="00FC63A8" w:rsidRDefault="00E06971" w:rsidP="00E06971">
            <w:pPr>
              <w:rPr>
                <w:rFonts w:ascii="Arial" w:hAnsi="Arial" w:cs="Arial"/>
                <w:sz w:val="16"/>
                <w:szCs w:val="16"/>
              </w:rPr>
            </w:pPr>
            <w:r>
              <w:rPr>
                <w:rFonts w:ascii="Arial" w:hAnsi="Arial" w:cs="Arial"/>
                <w:sz w:val="16"/>
                <w:szCs w:val="16"/>
              </w:rPr>
              <w:t>Sqsq101d</w:t>
            </w:r>
          </w:p>
        </w:tc>
        <w:tc>
          <w:tcPr>
            <w:tcW w:w="350" w:type="pct"/>
          </w:tcPr>
          <w:p w14:paraId="1132906C" w14:textId="13B2CDAC"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5BDB3A5A" w14:textId="04EA521E"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045A749A" w14:textId="6FA6B947" w:rsidR="00E06971" w:rsidRDefault="00E06971" w:rsidP="00E06971">
            <w:pPr>
              <w:rPr>
                <w:rFonts w:ascii="Calibri" w:hAnsi="Calibri" w:cs="Calibri"/>
                <w:color w:val="000000"/>
                <w:sz w:val="22"/>
                <w:szCs w:val="22"/>
              </w:rPr>
            </w:pPr>
            <w:r w:rsidRPr="00FC63A8">
              <w:rPr>
                <w:rFonts w:ascii="Calibri" w:hAnsi="Calibri" w:cs="Calibri"/>
                <w:color w:val="000000"/>
                <w:sz w:val="22"/>
                <w:szCs w:val="22"/>
              </w:rPr>
              <w:t xml:space="preserve">This </w:t>
            </w:r>
            <w:r>
              <w:rPr>
                <w:rFonts w:ascii="Calibri" w:hAnsi="Calibri" w:cs="Calibri"/>
                <w:color w:val="000000"/>
                <w:sz w:val="22"/>
                <w:szCs w:val="22"/>
              </w:rPr>
              <w:t xml:space="preserve">UNIX </w:t>
            </w:r>
            <w:r w:rsidRPr="00FC63A8">
              <w:rPr>
                <w:rFonts w:ascii="Calibri" w:hAnsi="Calibri" w:cs="Calibri"/>
                <w:color w:val="000000"/>
                <w:sz w:val="22"/>
                <w:szCs w:val="22"/>
              </w:rPr>
              <w:t>batch will be used to load the migration data on MIG_PATIENT table from the text file.</w:t>
            </w:r>
          </w:p>
        </w:tc>
      </w:tr>
      <w:tr w:rsidR="00E06971" w14:paraId="0CDB99E9" w14:textId="77777777" w:rsidTr="005E1DF7">
        <w:trPr>
          <w:trHeight w:val="223"/>
        </w:trPr>
        <w:tc>
          <w:tcPr>
            <w:tcW w:w="587" w:type="pct"/>
          </w:tcPr>
          <w:p w14:paraId="70D0667D" w14:textId="12E3DF2C" w:rsidR="00E06971" w:rsidRPr="00FC63A8" w:rsidRDefault="00E06971" w:rsidP="00E06971">
            <w:pPr>
              <w:rPr>
                <w:rFonts w:ascii="Arial" w:hAnsi="Arial" w:cs="Arial"/>
                <w:sz w:val="16"/>
                <w:szCs w:val="16"/>
              </w:rPr>
            </w:pPr>
            <w:r w:rsidRPr="00FC63A8">
              <w:rPr>
                <w:rFonts w:ascii="Arial" w:hAnsi="Arial" w:cs="Arial"/>
                <w:sz w:val="16"/>
                <w:szCs w:val="16"/>
              </w:rPr>
              <w:t>Sqsq</w:t>
            </w:r>
            <w:r>
              <w:rPr>
                <w:rFonts w:ascii="Arial" w:hAnsi="Arial" w:cs="Arial"/>
                <w:sz w:val="16"/>
                <w:szCs w:val="16"/>
              </w:rPr>
              <w:t>102d</w:t>
            </w:r>
          </w:p>
        </w:tc>
        <w:tc>
          <w:tcPr>
            <w:tcW w:w="350" w:type="pct"/>
          </w:tcPr>
          <w:p w14:paraId="05F8C845" w14:textId="74576D2A"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3427A01C" w14:textId="550B0AE2"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F362FFB" w14:textId="41467E5E" w:rsidR="00E06971" w:rsidRDefault="00E06971" w:rsidP="00E06971">
            <w:pPr>
              <w:rPr>
                <w:rFonts w:ascii="Calibri" w:hAnsi="Calibri" w:cs="Calibri"/>
                <w:color w:val="000000"/>
                <w:sz w:val="22"/>
                <w:szCs w:val="22"/>
              </w:rPr>
            </w:pPr>
            <w:r w:rsidRPr="00FC63A8">
              <w:rPr>
                <w:rFonts w:ascii="Calibri" w:hAnsi="Calibri" w:cs="Calibri"/>
                <w:color w:val="000000"/>
                <w:sz w:val="22"/>
                <w:szCs w:val="22"/>
              </w:rPr>
              <w:t xml:space="preserve">This </w:t>
            </w:r>
            <w:r>
              <w:rPr>
                <w:rFonts w:ascii="Calibri" w:hAnsi="Calibri" w:cs="Calibri"/>
                <w:color w:val="000000"/>
                <w:sz w:val="22"/>
                <w:szCs w:val="22"/>
              </w:rPr>
              <w:t xml:space="preserve">UNIX </w:t>
            </w:r>
            <w:r w:rsidRPr="00FC63A8">
              <w:rPr>
                <w:rFonts w:ascii="Calibri" w:hAnsi="Calibri" w:cs="Calibri"/>
                <w:color w:val="000000"/>
                <w:sz w:val="22"/>
                <w:szCs w:val="22"/>
              </w:rPr>
              <w:t>batch will be used to load the migration data on MIG_PATIENT_ADDRESS table from the text file.</w:t>
            </w:r>
          </w:p>
        </w:tc>
      </w:tr>
      <w:tr w:rsidR="00E06971" w14:paraId="2AD486D7" w14:textId="77777777" w:rsidTr="005E1DF7">
        <w:trPr>
          <w:trHeight w:val="223"/>
        </w:trPr>
        <w:tc>
          <w:tcPr>
            <w:tcW w:w="587" w:type="pct"/>
          </w:tcPr>
          <w:p w14:paraId="4F5E43F7" w14:textId="348C39AF" w:rsidR="00E06971" w:rsidRPr="00FC63A8" w:rsidRDefault="00E06971" w:rsidP="00E06971">
            <w:pPr>
              <w:rPr>
                <w:rFonts w:ascii="Arial" w:hAnsi="Arial" w:cs="Arial"/>
                <w:sz w:val="16"/>
                <w:szCs w:val="16"/>
              </w:rPr>
            </w:pPr>
            <w:r>
              <w:rPr>
                <w:rFonts w:ascii="Arial" w:hAnsi="Arial" w:cs="Arial"/>
                <w:sz w:val="16"/>
                <w:szCs w:val="16"/>
              </w:rPr>
              <w:t>Sqsq103d</w:t>
            </w:r>
          </w:p>
        </w:tc>
        <w:tc>
          <w:tcPr>
            <w:tcW w:w="350" w:type="pct"/>
          </w:tcPr>
          <w:p w14:paraId="6E62305F" w14:textId="12FA4F15"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47E69DF4" w14:textId="20D7FBF2"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754673C7" w14:textId="5F28E7DF" w:rsidR="00E06971" w:rsidRDefault="00E06971" w:rsidP="00E06971">
            <w:pPr>
              <w:rPr>
                <w:rFonts w:ascii="Calibri" w:hAnsi="Calibri" w:cs="Calibri"/>
                <w:color w:val="000000"/>
                <w:sz w:val="22"/>
                <w:szCs w:val="22"/>
              </w:rPr>
            </w:pPr>
            <w:r w:rsidRPr="00FC63A8">
              <w:rPr>
                <w:rFonts w:ascii="Calibri" w:hAnsi="Calibri" w:cs="Calibri"/>
                <w:color w:val="000000"/>
                <w:sz w:val="22"/>
                <w:szCs w:val="22"/>
              </w:rPr>
              <w:t xml:space="preserve">This </w:t>
            </w:r>
            <w:r>
              <w:rPr>
                <w:rFonts w:ascii="Calibri" w:hAnsi="Calibri" w:cs="Calibri"/>
                <w:color w:val="000000"/>
                <w:sz w:val="22"/>
                <w:szCs w:val="22"/>
              </w:rPr>
              <w:t xml:space="preserve">UNIX </w:t>
            </w:r>
            <w:r w:rsidRPr="00FC63A8">
              <w:rPr>
                <w:rFonts w:ascii="Calibri" w:hAnsi="Calibri" w:cs="Calibri"/>
                <w:color w:val="000000"/>
                <w:sz w:val="22"/>
                <w:szCs w:val="22"/>
              </w:rPr>
              <w:t>batch will be used to load the migration data on MIG_PAT_INTERACTION_HISTORY table from the text file.</w:t>
            </w:r>
          </w:p>
        </w:tc>
      </w:tr>
      <w:tr w:rsidR="00E06971" w14:paraId="21B598E9" w14:textId="77777777" w:rsidTr="005E1DF7">
        <w:trPr>
          <w:trHeight w:val="223"/>
        </w:trPr>
        <w:tc>
          <w:tcPr>
            <w:tcW w:w="587" w:type="pct"/>
          </w:tcPr>
          <w:p w14:paraId="5A03EE9D" w14:textId="1BF92746" w:rsidR="00E06971" w:rsidRPr="00FC63A8" w:rsidRDefault="00E06971" w:rsidP="00E06971">
            <w:pPr>
              <w:rPr>
                <w:rFonts w:ascii="Arial" w:hAnsi="Arial" w:cs="Arial"/>
                <w:sz w:val="16"/>
                <w:szCs w:val="16"/>
              </w:rPr>
            </w:pPr>
            <w:r>
              <w:rPr>
                <w:rFonts w:ascii="Arial" w:hAnsi="Arial" w:cs="Arial"/>
                <w:sz w:val="16"/>
                <w:szCs w:val="16"/>
              </w:rPr>
              <w:t>Sqsq104d</w:t>
            </w:r>
          </w:p>
        </w:tc>
        <w:tc>
          <w:tcPr>
            <w:tcW w:w="350" w:type="pct"/>
          </w:tcPr>
          <w:p w14:paraId="63E5D500" w14:textId="38E8CACD"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03294449" w14:textId="29889ABC"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12D4B7B" w14:textId="548C1095" w:rsidR="00E06971" w:rsidRDefault="00E06971" w:rsidP="00E06971">
            <w:pPr>
              <w:rPr>
                <w:rFonts w:ascii="Calibri" w:hAnsi="Calibri" w:cs="Calibri"/>
                <w:color w:val="000000"/>
                <w:sz w:val="22"/>
                <w:szCs w:val="22"/>
              </w:rPr>
            </w:pPr>
            <w:r w:rsidRPr="00FC63A8">
              <w:rPr>
                <w:rFonts w:ascii="Calibri" w:hAnsi="Calibri" w:cs="Calibri"/>
                <w:color w:val="000000"/>
                <w:sz w:val="22"/>
                <w:szCs w:val="22"/>
              </w:rPr>
              <w:t>This</w:t>
            </w:r>
            <w:r>
              <w:rPr>
                <w:rFonts w:ascii="Calibri" w:hAnsi="Calibri" w:cs="Calibri"/>
                <w:color w:val="000000"/>
                <w:sz w:val="22"/>
                <w:szCs w:val="22"/>
              </w:rPr>
              <w:t xml:space="preserve"> UNIX</w:t>
            </w:r>
            <w:r w:rsidRPr="00FC63A8">
              <w:rPr>
                <w:rFonts w:ascii="Calibri" w:hAnsi="Calibri" w:cs="Calibri"/>
                <w:color w:val="000000"/>
                <w:sz w:val="22"/>
                <w:szCs w:val="22"/>
              </w:rPr>
              <w:t xml:space="preserve"> batch will be used to load the migration data on MIG_PATIENT_ORDER table from the text file.</w:t>
            </w:r>
          </w:p>
        </w:tc>
      </w:tr>
      <w:tr w:rsidR="00E06971" w14:paraId="2B2B3E94" w14:textId="77777777" w:rsidTr="005E1DF7">
        <w:trPr>
          <w:trHeight w:val="223"/>
        </w:trPr>
        <w:tc>
          <w:tcPr>
            <w:tcW w:w="587" w:type="pct"/>
          </w:tcPr>
          <w:p w14:paraId="1493C824" w14:textId="7FB972BA" w:rsidR="00E06971" w:rsidRPr="00FC63A8" w:rsidRDefault="00E06971" w:rsidP="00E06971">
            <w:pPr>
              <w:rPr>
                <w:rFonts w:ascii="Arial" w:hAnsi="Arial" w:cs="Arial"/>
                <w:sz w:val="16"/>
                <w:szCs w:val="16"/>
              </w:rPr>
            </w:pPr>
            <w:r>
              <w:rPr>
                <w:rFonts w:ascii="Arial" w:hAnsi="Arial" w:cs="Arial"/>
                <w:sz w:val="16"/>
                <w:szCs w:val="16"/>
              </w:rPr>
              <w:t>Sqsq105d</w:t>
            </w:r>
          </w:p>
        </w:tc>
        <w:tc>
          <w:tcPr>
            <w:tcW w:w="350" w:type="pct"/>
          </w:tcPr>
          <w:p w14:paraId="0471C0A2" w14:textId="0D035978"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1AF7B922" w14:textId="39B5B1D0"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2C85FC42" w14:textId="741DBC23" w:rsidR="00E06971" w:rsidRDefault="00E06971" w:rsidP="00E06971">
            <w:pPr>
              <w:rPr>
                <w:rFonts w:ascii="Calibri" w:hAnsi="Calibri" w:cs="Calibri"/>
                <w:color w:val="000000"/>
                <w:sz w:val="22"/>
                <w:szCs w:val="22"/>
              </w:rPr>
            </w:pPr>
            <w:r w:rsidRPr="00FC63A8">
              <w:rPr>
                <w:rFonts w:ascii="Calibri" w:hAnsi="Calibri" w:cs="Calibri"/>
                <w:color w:val="000000"/>
                <w:sz w:val="22"/>
                <w:szCs w:val="22"/>
              </w:rPr>
              <w:t xml:space="preserve">This </w:t>
            </w:r>
            <w:r>
              <w:rPr>
                <w:rFonts w:ascii="Calibri" w:hAnsi="Calibri" w:cs="Calibri"/>
                <w:color w:val="000000"/>
                <w:sz w:val="22"/>
                <w:szCs w:val="22"/>
              </w:rPr>
              <w:t xml:space="preserve">UNIX </w:t>
            </w:r>
            <w:r w:rsidRPr="00FC63A8">
              <w:rPr>
                <w:rFonts w:ascii="Calibri" w:hAnsi="Calibri" w:cs="Calibri"/>
                <w:color w:val="000000"/>
                <w:sz w:val="22"/>
                <w:szCs w:val="22"/>
              </w:rPr>
              <w:t>batch will be used to load the migration data on MIG_PATIENT_SYNC_PLAN table from the text file.</w:t>
            </w:r>
          </w:p>
        </w:tc>
      </w:tr>
      <w:tr w:rsidR="00E06971" w14:paraId="734D124E" w14:textId="77777777" w:rsidTr="005E1DF7">
        <w:trPr>
          <w:trHeight w:val="223"/>
        </w:trPr>
        <w:tc>
          <w:tcPr>
            <w:tcW w:w="587" w:type="pct"/>
          </w:tcPr>
          <w:p w14:paraId="6FC79386" w14:textId="024A443C" w:rsidR="00E06971" w:rsidRPr="00FC63A8" w:rsidRDefault="00E06971" w:rsidP="00E06971">
            <w:pPr>
              <w:rPr>
                <w:rFonts w:ascii="Arial" w:hAnsi="Arial" w:cs="Arial"/>
                <w:sz w:val="16"/>
                <w:szCs w:val="16"/>
              </w:rPr>
            </w:pPr>
            <w:r>
              <w:rPr>
                <w:rFonts w:ascii="Arial" w:hAnsi="Arial" w:cs="Arial"/>
                <w:sz w:val="16"/>
                <w:szCs w:val="16"/>
              </w:rPr>
              <w:t>Sqsq106d</w:t>
            </w:r>
          </w:p>
        </w:tc>
        <w:tc>
          <w:tcPr>
            <w:tcW w:w="350" w:type="pct"/>
          </w:tcPr>
          <w:p w14:paraId="5673767C" w14:textId="6F7FB23C"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26956829" w14:textId="20B00BF3"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CC9C310" w14:textId="54A93BF1" w:rsidR="00E06971" w:rsidRDefault="00E06971" w:rsidP="00E06971">
            <w:pPr>
              <w:rPr>
                <w:rFonts w:ascii="Calibri" w:hAnsi="Calibri" w:cs="Calibri"/>
                <w:color w:val="000000"/>
                <w:sz w:val="22"/>
                <w:szCs w:val="22"/>
              </w:rPr>
            </w:pPr>
            <w:r w:rsidRPr="00FC63A8">
              <w:rPr>
                <w:rFonts w:ascii="Calibri" w:hAnsi="Calibri" w:cs="Calibri"/>
                <w:color w:val="000000"/>
                <w:sz w:val="22"/>
                <w:szCs w:val="22"/>
              </w:rPr>
              <w:t>This</w:t>
            </w:r>
            <w:r>
              <w:rPr>
                <w:rFonts w:ascii="Calibri" w:hAnsi="Calibri" w:cs="Calibri"/>
                <w:color w:val="000000"/>
                <w:sz w:val="22"/>
                <w:szCs w:val="22"/>
              </w:rPr>
              <w:t xml:space="preserve"> UNIX</w:t>
            </w:r>
            <w:r w:rsidRPr="00FC63A8">
              <w:rPr>
                <w:rFonts w:ascii="Calibri" w:hAnsi="Calibri" w:cs="Calibri"/>
                <w:color w:val="000000"/>
                <w:sz w:val="22"/>
                <w:szCs w:val="22"/>
              </w:rPr>
              <w:t xml:space="preserve"> batch will be used to load the migration data on MIG_FEED_PAT_DIGITAL_FILL_MED table from the text file.</w:t>
            </w:r>
          </w:p>
        </w:tc>
      </w:tr>
      <w:tr w:rsidR="00E06971" w14:paraId="09513BB6" w14:textId="77777777" w:rsidTr="005E1DF7">
        <w:trPr>
          <w:trHeight w:val="223"/>
        </w:trPr>
        <w:tc>
          <w:tcPr>
            <w:tcW w:w="587" w:type="pct"/>
          </w:tcPr>
          <w:p w14:paraId="0BFCB2CD" w14:textId="0EABE687" w:rsidR="00E06971" w:rsidRPr="008B26E2" w:rsidRDefault="00E06971" w:rsidP="00E06971">
            <w:pPr>
              <w:rPr>
                <w:rFonts w:ascii="Arial" w:hAnsi="Arial" w:cs="Arial"/>
                <w:sz w:val="16"/>
                <w:szCs w:val="16"/>
              </w:rPr>
            </w:pPr>
            <w:r>
              <w:rPr>
                <w:rFonts w:ascii="Arial" w:hAnsi="Arial" w:cs="Arial"/>
                <w:sz w:val="16"/>
                <w:szCs w:val="16"/>
              </w:rPr>
              <w:t>Sqsq107d</w:t>
            </w:r>
          </w:p>
        </w:tc>
        <w:tc>
          <w:tcPr>
            <w:tcW w:w="350" w:type="pct"/>
          </w:tcPr>
          <w:p w14:paraId="78641FB0" w14:textId="33C19650"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34208C23" w14:textId="41D01E50"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FACF574" w14:textId="331CBCD7"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MIG_PAT_ORDER_PRESCRIPTION_VW table from the text file.</w:t>
            </w:r>
          </w:p>
        </w:tc>
      </w:tr>
      <w:tr w:rsidR="00E06971" w14:paraId="536E8F27" w14:textId="77777777" w:rsidTr="005E1DF7">
        <w:trPr>
          <w:trHeight w:val="223"/>
        </w:trPr>
        <w:tc>
          <w:tcPr>
            <w:tcW w:w="587" w:type="pct"/>
          </w:tcPr>
          <w:p w14:paraId="05294BF8" w14:textId="0E63B50B" w:rsidR="00E06971" w:rsidRPr="008B26E2" w:rsidRDefault="00E06971" w:rsidP="00E06971">
            <w:pPr>
              <w:rPr>
                <w:rFonts w:ascii="Arial" w:hAnsi="Arial" w:cs="Arial"/>
                <w:sz w:val="16"/>
                <w:szCs w:val="16"/>
              </w:rPr>
            </w:pPr>
            <w:r>
              <w:rPr>
                <w:rFonts w:ascii="Arial" w:hAnsi="Arial" w:cs="Arial"/>
                <w:sz w:val="16"/>
                <w:szCs w:val="16"/>
              </w:rPr>
              <w:t>Sqsq108d</w:t>
            </w:r>
          </w:p>
        </w:tc>
        <w:tc>
          <w:tcPr>
            <w:tcW w:w="350" w:type="pct"/>
          </w:tcPr>
          <w:p w14:paraId="1C542A22" w14:textId="02973DB4"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63E1274D" w14:textId="614CA179"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FADA3B7" w14:textId="1F7AA3C7"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MIG_PAT_SYNC_PLAN_PRES_VW table from the text file.</w:t>
            </w:r>
          </w:p>
        </w:tc>
      </w:tr>
      <w:tr w:rsidR="00E06971" w14:paraId="047C061B" w14:textId="77777777" w:rsidTr="005E1DF7">
        <w:trPr>
          <w:trHeight w:val="223"/>
        </w:trPr>
        <w:tc>
          <w:tcPr>
            <w:tcW w:w="587" w:type="pct"/>
          </w:tcPr>
          <w:p w14:paraId="0D7C65BB" w14:textId="30E668C2" w:rsidR="00E06971" w:rsidRPr="008B26E2" w:rsidRDefault="00E06971" w:rsidP="00E06971">
            <w:pPr>
              <w:rPr>
                <w:rFonts w:ascii="Arial" w:hAnsi="Arial" w:cs="Arial"/>
                <w:sz w:val="16"/>
                <w:szCs w:val="16"/>
              </w:rPr>
            </w:pPr>
            <w:r>
              <w:rPr>
                <w:rFonts w:ascii="Arial" w:hAnsi="Arial" w:cs="Arial"/>
                <w:sz w:val="16"/>
                <w:szCs w:val="16"/>
              </w:rPr>
              <w:t>Sqsq109d</w:t>
            </w:r>
          </w:p>
        </w:tc>
        <w:tc>
          <w:tcPr>
            <w:tcW w:w="350" w:type="pct"/>
          </w:tcPr>
          <w:p w14:paraId="785769E2" w14:textId="5E964542"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4C85F0B9" w14:textId="1CC7A12E"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970B928" w14:textId="072856DA"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MIG_PATIENT_ACCESS_DURATION table from the text file.</w:t>
            </w:r>
          </w:p>
        </w:tc>
      </w:tr>
      <w:tr w:rsidR="00E06971" w14:paraId="00ACAD57" w14:textId="77777777" w:rsidTr="005E1DF7">
        <w:trPr>
          <w:trHeight w:val="223"/>
        </w:trPr>
        <w:tc>
          <w:tcPr>
            <w:tcW w:w="587" w:type="pct"/>
          </w:tcPr>
          <w:p w14:paraId="64DB9FE6" w14:textId="14BA7DA7" w:rsidR="00E06971" w:rsidRPr="008B26E2" w:rsidRDefault="00E06971" w:rsidP="00E06971">
            <w:pPr>
              <w:rPr>
                <w:rFonts w:ascii="Arial" w:hAnsi="Arial" w:cs="Arial"/>
                <w:sz w:val="16"/>
                <w:szCs w:val="16"/>
              </w:rPr>
            </w:pPr>
            <w:r>
              <w:rPr>
                <w:rFonts w:ascii="Arial" w:hAnsi="Arial" w:cs="Arial"/>
                <w:sz w:val="16"/>
                <w:szCs w:val="16"/>
              </w:rPr>
              <w:t>Sqsq110d</w:t>
            </w:r>
          </w:p>
        </w:tc>
        <w:tc>
          <w:tcPr>
            <w:tcW w:w="350" w:type="pct"/>
          </w:tcPr>
          <w:p w14:paraId="58922194" w14:textId="09C8BE85" w:rsidR="00E06971" w:rsidRDefault="00E06971" w:rsidP="00E06971">
            <w:pPr>
              <w:rPr>
                <w:rFonts w:ascii="Arial" w:hAnsi="Arial" w:cs="Arial"/>
                <w:sz w:val="16"/>
                <w:szCs w:val="16"/>
              </w:rPr>
            </w:pPr>
            <w:r>
              <w:rPr>
                <w:rFonts w:ascii="Arial" w:hAnsi="Arial" w:cs="Arial"/>
                <w:sz w:val="16"/>
                <w:szCs w:val="16"/>
              </w:rPr>
              <w:t>Script Fie</w:t>
            </w:r>
          </w:p>
        </w:tc>
        <w:tc>
          <w:tcPr>
            <w:tcW w:w="324" w:type="pct"/>
          </w:tcPr>
          <w:p w14:paraId="791F2199" w14:textId="7AB2406A"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3A58EDEF" w14:textId="272145D8"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MIG_PATIENT_NOTE table from the text file.</w:t>
            </w:r>
          </w:p>
        </w:tc>
      </w:tr>
      <w:tr w:rsidR="00E06971" w14:paraId="639B993F" w14:textId="77777777" w:rsidTr="005E1DF7">
        <w:trPr>
          <w:trHeight w:val="223"/>
        </w:trPr>
        <w:tc>
          <w:tcPr>
            <w:tcW w:w="587" w:type="pct"/>
          </w:tcPr>
          <w:p w14:paraId="02222C53" w14:textId="3C84B2E2" w:rsidR="00E06971" w:rsidRPr="008B26E2" w:rsidRDefault="00E06971" w:rsidP="00E06971">
            <w:pPr>
              <w:rPr>
                <w:rFonts w:ascii="Arial" w:hAnsi="Arial" w:cs="Arial"/>
                <w:sz w:val="16"/>
                <w:szCs w:val="16"/>
              </w:rPr>
            </w:pPr>
            <w:r>
              <w:rPr>
                <w:rFonts w:ascii="Arial" w:hAnsi="Arial" w:cs="Arial"/>
                <w:sz w:val="16"/>
                <w:szCs w:val="16"/>
              </w:rPr>
              <w:t>Sqsq111d</w:t>
            </w:r>
          </w:p>
        </w:tc>
        <w:tc>
          <w:tcPr>
            <w:tcW w:w="350" w:type="pct"/>
          </w:tcPr>
          <w:p w14:paraId="740B253F" w14:textId="5C14DBCC"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6AA0CB76" w14:textId="499E0968"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35AA5C16" w14:textId="757A8ECB"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MIG_FEED_PAT_DIGITAL_ENRL_MED table from the text file.</w:t>
            </w:r>
          </w:p>
        </w:tc>
      </w:tr>
      <w:tr w:rsidR="00E06971" w14:paraId="6067EA8F" w14:textId="77777777" w:rsidTr="005E1DF7">
        <w:trPr>
          <w:trHeight w:val="223"/>
        </w:trPr>
        <w:tc>
          <w:tcPr>
            <w:tcW w:w="587" w:type="pct"/>
          </w:tcPr>
          <w:p w14:paraId="2450C554" w14:textId="7F7A4810" w:rsidR="00E06971" w:rsidRPr="008B26E2" w:rsidRDefault="00E06971" w:rsidP="00E06971">
            <w:pPr>
              <w:rPr>
                <w:rFonts w:ascii="Arial" w:hAnsi="Arial" w:cs="Arial"/>
                <w:sz w:val="16"/>
                <w:szCs w:val="16"/>
              </w:rPr>
            </w:pPr>
            <w:r>
              <w:rPr>
                <w:rFonts w:ascii="Arial" w:hAnsi="Arial" w:cs="Arial"/>
                <w:sz w:val="16"/>
                <w:szCs w:val="16"/>
              </w:rPr>
              <w:t>Sqsq112d</w:t>
            </w:r>
          </w:p>
        </w:tc>
        <w:tc>
          <w:tcPr>
            <w:tcW w:w="350" w:type="pct"/>
          </w:tcPr>
          <w:p w14:paraId="49AEFB83" w14:textId="3A86C8AA"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58F39BD1" w14:textId="68B16B4B"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4AD88DB" w14:textId="54A569C0"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MIG_FEED_PATIENT_DIGITAL_ENRL table from the text file.</w:t>
            </w:r>
          </w:p>
        </w:tc>
      </w:tr>
      <w:tr w:rsidR="00E06971" w14:paraId="4D6AEE41" w14:textId="77777777" w:rsidTr="005E1DF7">
        <w:trPr>
          <w:trHeight w:val="223"/>
        </w:trPr>
        <w:tc>
          <w:tcPr>
            <w:tcW w:w="587" w:type="pct"/>
          </w:tcPr>
          <w:p w14:paraId="7F94626C" w14:textId="77DD8B19" w:rsidR="00E06971" w:rsidRPr="008B26E2" w:rsidRDefault="00E06971" w:rsidP="00E06971">
            <w:pPr>
              <w:rPr>
                <w:rFonts w:ascii="Arial" w:hAnsi="Arial" w:cs="Arial"/>
                <w:sz w:val="16"/>
                <w:szCs w:val="16"/>
              </w:rPr>
            </w:pPr>
            <w:r>
              <w:rPr>
                <w:rFonts w:ascii="Arial" w:hAnsi="Arial" w:cs="Arial"/>
                <w:sz w:val="16"/>
                <w:szCs w:val="16"/>
              </w:rPr>
              <w:t>Sqsq113d</w:t>
            </w:r>
          </w:p>
        </w:tc>
        <w:tc>
          <w:tcPr>
            <w:tcW w:w="350" w:type="pct"/>
          </w:tcPr>
          <w:p w14:paraId="7A90B906" w14:textId="3D49FF3C" w:rsidR="00E06971" w:rsidRDefault="00E06971" w:rsidP="00E06971">
            <w:pPr>
              <w:rPr>
                <w:rFonts w:ascii="Arial" w:hAnsi="Arial" w:cs="Arial"/>
                <w:sz w:val="16"/>
                <w:szCs w:val="16"/>
              </w:rPr>
            </w:pPr>
            <w:r>
              <w:rPr>
                <w:rFonts w:ascii="Arial" w:hAnsi="Arial" w:cs="Arial"/>
                <w:sz w:val="16"/>
                <w:szCs w:val="16"/>
              </w:rPr>
              <w:t xml:space="preserve">Script File </w:t>
            </w:r>
          </w:p>
        </w:tc>
        <w:tc>
          <w:tcPr>
            <w:tcW w:w="324" w:type="pct"/>
          </w:tcPr>
          <w:p w14:paraId="1D171BAF" w14:textId="5353569D"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A8DCFD5" w14:textId="00D90C04" w:rsidR="00E06971" w:rsidRDefault="00E06971" w:rsidP="00E06971">
            <w:pPr>
              <w:rPr>
                <w:rFonts w:ascii="Calibri" w:hAnsi="Calibri" w:cs="Calibri"/>
                <w:color w:val="000000"/>
                <w:sz w:val="22"/>
                <w:szCs w:val="22"/>
              </w:rPr>
            </w:pPr>
            <w:r w:rsidRPr="008B26E2">
              <w:rPr>
                <w:rFonts w:ascii="Calibri" w:hAnsi="Calibri" w:cs="Calibri"/>
                <w:color w:val="000000"/>
                <w:sz w:val="22"/>
                <w:szCs w:val="22"/>
              </w:rPr>
              <w:t xml:space="preserve">This </w:t>
            </w:r>
            <w:r>
              <w:rPr>
                <w:rFonts w:ascii="Calibri" w:hAnsi="Calibri" w:cs="Calibri"/>
                <w:color w:val="000000"/>
                <w:sz w:val="22"/>
                <w:szCs w:val="22"/>
              </w:rPr>
              <w:t xml:space="preserve">UNIX </w:t>
            </w:r>
            <w:r w:rsidRPr="008B26E2">
              <w:rPr>
                <w:rFonts w:ascii="Calibri" w:hAnsi="Calibri" w:cs="Calibri"/>
                <w:color w:val="000000"/>
                <w:sz w:val="22"/>
                <w:szCs w:val="22"/>
              </w:rPr>
              <w:t>batch will be used to load the migration data on from MIG tables to main tables.</w:t>
            </w:r>
          </w:p>
        </w:tc>
      </w:tr>
      <w:tr w:rsidR="00E06971" w14:paraId="4F86B25F" w14:textId="77777777" w:rsidTr="005E1DF7">
        <w:trPr>
          <w:trHeight w:val="223"/>
        </w:trPr>
        <w:tc>
          <w:tcPr>
            <w:tcW w:w="587" w:type="pct"/>
          </w:tcPr>
          <w:p w14:paraId="1DFC2B24" w14:textId="7AAE9D6D" w:rsidR="00E06971" w:rsidRPr="00397C5A" w:rsidRDefault="00E06971" w:rsidP="00E06971">
            <w:pPr>
              <w:rPr>
                <w:rFonts w:ascii="Arial" w:hAnsi="Arial" w:cs="Arial"/>
                <w:b/>
                <w:bCs/>
                <w:sz w:val="16"/>
                <w:szCs w:val="16"/>
              </w:rPr>
            </w:pPr>
            <w:r w:rsidRPr="00397C5A">
              <w:rPr>
                <w:rFonts w:ascii="Arial" w:hAnsi="Arial" w:cs="Arial"/>
                <w:b/>
                <w:bCs/>
                <w:sz w:val="16"/>
                <w:szCs w:val="16"/>
              </w:rPr>
              <w:t>LOAD JOBS</w:t>
            </w:r>
          </w:p>
        </w:tc>
        <w:tc>
          <w:tcPr>
            <w:tcW w:w="350" w:type="pct"/>
          </w:tcPr>
          <w:p w14:paraId="6E0FC3C4" w14:textId="77777777" w:rsidR="00E06971" w:rsidRDefault="00E06971" w:rsidP="00E06971">
            <w:pPr>
              <w:rPr>
                <w:rFonts w:ascii="Arial" w:hAnsi="Arial" w:cs="Arial"/>
                <w:sz w:val="16"/>
                <w:szCs w:val="16"/>
              </w:rPr>
            </w:pPr>
          </w:p>
        </w:tc>
        <w:tc>
          <w:tcPr>
            <w:tcW w:w="324" w:type="pct"/>
          </w:tcPr>
          <w:p w14:paraId="6DD61F2D" w14:textId="77777777" w:rsidR="00E06971" w:rsidRDefault="00E06971" w:rsidP="00E06971">
            <w:pPr>
              <w:rPr>
                <w:rFonts w:asciiTheme="minorHAnsi" w:hAnsiTheme="minorHAnsi" w:cstheme="minorHAnsi"/>
                <w:sz w:val="22"/>
                <w:szCs w:val="22"/>
              </w:rPr>
            </w:pPr>
          </w:p>
        </w:tc>
        <w:tc>
          <w:tcPr>
            <w:tcW w:w="3739" w:type="pct"/>
          </w:tcPr>
          <w:p w14:paraId="4A76ED9E" w14:textId="77777777" w:rsidR="00E06971" w:rsidRPr="008B26E2" w:rsidRDefault="00E06971" w:rsidP="00E06971">
            <w:pPr>
              <w:rPr>
                <w:rFonts w:ascii="Calibri" w:hAnsi="Calibri" w:cs="Calibri"/>
                <w:color w:val="000000"/>
                <w:sz w:val="22"/>
                <w:szCs w:val="22"/>
              </w:rPr>
            </w:pPr>
          </w:p>
        </w:tc>
      </w:tr>
      <w:tr w:rsidR="00E06971" w14:paraId="2012C2BB" w14:textId="77777777" w:rsidTr="005E1DF7">
        <w:trPr>
          <w:trHeight w:val="223"/>
        </w:trPr>
        <w:tc>
          <w:tcPr>
            <w:tcW w:w="587" w:type="pct"/>
          </w:tcPr>
          <w:p w14:paraId="7D75B688" w14:textId="167BD89D" w:rsidR="00E06971" w:rsidRPr="00397C5A" w:rsidRDefault="00E06971" w:rsidP="00E06971">
            <w:pPr>
              <w:rPr>
                <w:rFonts w:ascii="Arial" w:hAnsi="Arial" w:cs="Arial"/>
                <w:sz w:val="16"/>
                <w:szCs w:val="16"/>
              </w:rPr>
            </w:pPr>
            <w:r>
              <w:rPr>
                <w:rFonts w:ascii="Arial" w:hAnsi="Arial" w:cs="Arial"/>
                <w:sz w:val="16"/>
                <w:szCs w:val="16"/>
              </w:rPr>
              <w:t>Sqsq081d</w:t>
            </w:r>
          </w:p>
        </w:tc>
        <w:tc>
          <w:tcPr>
            <w:tcW w:w="350" w:type="pct"/>
          </w:tcPr>
          <w:p w14:paraId="27E87F50" w14:textId="20C0C00A"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1D68D5F0" w14:textId="11E4EC79"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9E422AA" w14:textId="485E58F2" w:rsidR="00E06971" w:rsidRPr="00397C5A" w:rsidRDefault="00E06971" w:rsidP="00E06971">
            <w:pPr>
              <w:rPr>
                <w:rFonts w:asciiTheme="minorHAnsi" w:hAnsiTheme="minorHAnsi" w:cstheme="minorHAnsi"/>
                <w:color w:val="000000"/>
                <w:sz w:val="22"/>
                <w:szCs w:val="22"/>
              </w:rPr>
            </w:pPr>
            <w:r w:rsidRPr="00397C5A">
              <w:rPr>
                <w:rFonts w:asciiTheme="minorHAnsi" w:hAnsiTheme="minorHAnsi" w:cstheme="minorHAnsi"/>
                <w:color w:val="000000"/>
                <w:sz w:val="22"/>
                <w:szCs w:val="22"/>
              </w:rPr>
              <w:t>This batch will be used to load the migration data on FEED_STORE_ADDRESS table from the text file</w:t>
            </w:r>
          </w:p>
        </w:tc>
      </w:tr>
      <w:tr w:rsidR="00E06971" w14:paraId="5DC6BB57" w14:textId="77777777" w:rsidTr="005E1DF7">
        <w:trPr>
          <w:trHeight w:val="223"/>
        </w:trPr>
        <w:tc>
          <w:tcPr>
            <w:tcW w:w="587" w:type="pct"/>
          </w:tcPr>
          <w:p w14:paraId="0AC533CA" w14:textId="6806D734" w:rsidR="00E06971" w:rsidRDefault="00E06971" w:rsidP="00E06971">
            <w:pPr>
              <w:rPr>
                <w:rFonts w:ascii="Arial" w:hAnsi="Arial" w:cs="Arial"/>
                <w:sz w:val="16"/>
                <w:szCs w:val="16"/>
              </w:rPr>
            </w:pPr>
            <w:r>
              <w:rPr>
                <w:rFonts w:ascii="Arial" w:hAnsi="Arial" w:cs="Arial"/>
                <w:sz w:val="16"/>
                <w:szCs w:val="16"/>
              </w:rPr>
              <w:t>Sqsq082d</w:t>
            </w:r>
          </w:p>
        </w:tc>
        <w:tc>
          <w:tcPr>
            <w:tcW w:w="350" w:type="pct"/>
          </w:tcPr>
          <w:p w14:paraId="4A60742B" w14:textId="304ACC8C"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715580C4" w14:textId="66EC9F04"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7839D5A9" w14:textId="609823C2" w:rsidR="00E06971" w:rsidRPr="008B26E2" w:rsidRDefault="00E06971" w:rsidP="00E06971">
            <w:pPr>
              <w:rPr>
                <w:rFonts w:ascii="Calibri" w:hAnsi="Calibri" w:cs="Calibri"/>
                <w:color w:val="000000"/>
                <w:sz w:val="22"/>
                <w:szCs w:val="22"/>
              </w:rPr>
            </w:pPr>
            <w:r w:rsidRPr="00397C5A">
              <w:rPr>
                <w:rFonts w:asciiTheme="minorHAnsi" w:hAnsiTheme="minorHAnsi" w:cstheme="minorHAnsi"/>
                <w:color w:val="000000"/>
                <w:sz w:val="22"/>
                <w:szCs w:val="22"/>
              </w:rPr>
              <w:t>This batch will be used to load the migration data on FEED_</w:t>
            </w:r>
            <w:r>
              <w:rPr>
                <w:rFonts w:asciiTheme="minorHAnsi" w:hAnsiTheme="minorHAnsi" w:cstheme="minorHAnsi"/>
                <w:color w:val="000000"/>
                <w:sz w:val="22"/>
                <w:szCs w:val="22"/>
              </w:rPr>
              <w:t>DRUG</w:t>
            </w:r>
            <w:r w:rsidRPr="00397C5A">
              <w:rPr>
                <w:rFonts w:asciiTheme="minorHAnsi" w:hAnsiTheme="minorHAnsi" w:cstheme="minorHAnsi"/>
                <w:color w:val="000000"/>
                <w:sz w:val="22"/>
                <w:szCs w:val="22"/>
              </w:rPr>
              <w:t xml:space="preserve"> table from the text file</w:t>
            </w:r>
          </w:p>
        </w:tc>
      </w:tr>
      <w:tr w:rsidR="00E06971" w14:paraId="2E83DF99" w14:textId="77777777" w:rsidTr="005E1DF7">
        <w:trPr>
          <w:trHeight w:val="223"/>
        </w:trPr>
        <w:tc>
          <w:tcPr>
            <w:tcW w:w="587" w:type="pct"/>
          </w:tcPr>
          <w:p w14:paraId="2C0DD7B1" w14:textId="19F2CC29" w:rsidR="00E06971" w:rsidRDefault="00E06971" w:rsidP="00E06971">
            <w:pPr>
              <w:rPr>
                <w:rFonts w:ascii="Arial" w:hAnsi="Arial" w:cs="Arial"/>
                <w:sz w:val="16"/>
                <w:szCs w:val="16"/>
              </w:rPr>
            </w:pPr>
            <w:r>
              <w:rPr>
                <w:rFonts w:ascii="Arial" w:hAnsi="Arial" w:cs="Arial"/>
                <w:sz w:val="16"/>
                <w:szCs w:val="16"/>
              </w:rPr>
              <w:t>Sqsq083d</w:t>
            </w:r>
          </w:p>
        </w:tc>
        <w:tc>
          <w:tcPr>
            <w:tcW w:w="350" w:type="pct"/>
          </w:tcPr>
          <w:p w14:paraId="2A186809" w14:textId="30C7E162"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055BE6BB" w14:textId="2ABA4096"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31AF5606" w14:textId="070952BC" w:rsidR="00E06971" w:rsidRPr="008B26E2" w:rsidRDefault="00E06971" w:rsidP="00E06971">
            <w:pPr>
              <w:rPr>
                <w:rFonts w:ascii="Calibri" w:hAnsi="Calibri" w:cs="Calibri"/>
                <w:color w:val="000000"/>
                <w:sz w:val="22"/>
                <w:szCs w:val="22"/>
              </w:rPr>
            </w:pPr>
            <w:r w:rsidRPr="00397C5A">
              <w:rPr>
                <w:rFonts w:asciiTheme="minorHAnsi" w:hAnsiTheme="minorHAnsi" w:cstheme="minorHAnsi"/>
                <w:color w:val="000000"/>
              </w:rPr>
              <w:t>This batch will be used to load the migration data on FEED_DRUG_EXCLUSION table from the text file</w:t>
            </w:r>
            <w:r>
              <w:rPr>
                <w:color w:val="000000"/>
              </w:rPr>
              <w:t>.</w:t>
            </w:r>
          </w:p>
        </w:tc>
      </w:tr>
      <w:tr w:rsidR="00E06971" w14:paraId="516F558F" w14:textId="77777777" w:rsidTr="005E1DF7">
        <w:trPr>
          <w:trHeight w:val="223"/>
        </w:trPr>
        <w:tc>
          <w:tcPr>
            <w:tcW w:w="587" w:type="pct"/>
          </w:tcPr>
          <w:p w14:paraId="0692EBD3" w14:textId="7E1C068E" w:rsidR="00E06971" w:rsidRDefault="00E06971" w:rsidP="00E06971">
            <w:pPr>
              <w:rPr>
                <w:rFonts w:ascii="Arial" w:hAnsi="Arial" w:cs="Arial"/>
                <w:sz w:val="16"/>
                <w:szCs w:val="16"/>
              </w:rPr>
            </w:pPr>
            <w:r>
              <w:rPr>
                <w:rFonts w:ascii="Arial" w:hAnsi="Arial" w:cs="Arial"/>
                <w:sz w:val="16"/>
                <w:szCs w:val="16"/>
              </w:rPr>
              <w:t>Sqsq084d</w:t>
            </w:r>
          </w:p>
        </w:tc>
        <w:tc>
          <w:tcPr>
            <w:tcW w:w="350" w:type="pct"/>
          </w:tcPr>
          <w:p w14:paraId="4D6DA3F1" w14:textId="6646CF0D"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0237276D" w14:textId="0FA7D080"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18F03008" w14:textId="7D1E79DB" w:rsidR="00E06971" w:rsidRPr="00170D82" w:rsidRDefault="00E06971" w:rsidP="00E06971">
            <w:pPr>
              <w:rPr>
                <w:rFonts w:asciiTheme="minorHAnsi" w:hAnsiTheme="minorHAnsi" w:cstheme="minorHAnsi"/>
                <w:color w:val="000000"/>
                <w:sz w:val="22"/>
                <w:szCs w:val="22"/>
              </w:rPr>
            </w:pPr>
            <w:r w:rsidRPr="00170D82">
              <w:rPr>
                <w:rFonts w:asciiTheme="minorHAnsi" w:hAnsiTheme="minorHAnsi" w:cstheme="minorHAnsi"/>
                <w:color w:val="000000"/>
              </w:rPr>
              <w:t>This batch will be used to load the STORE data on from FEED tables to main tables.</w:t>
            </w:r>
          </w:p>
        </w:tc>
      </w:tr>
      <w:tr w:rsidR="00E06971" w14:paraId="7651AF9E" w14:textId="77777777" w:rsidTr="005E1DF7">
        <w:trPr>
          <w:trHeight w:val="223"/>
        </w:trPr>
        <w:tc>
          <w:tcPr>
            <w:tcW w:w="587" w:type="pct"/>
          </w:tcPr>
          <w:p w14:paraId="1425CBFF" w14:textId="724AED1A" w:rsidR="00E06971" w:rsidRDefault="00E06971" w:rsidP="00E06971">
            <w:pPr>
              <w:rPr>
                <w:rFonts w:ascii="Arial" w:hAnsi="Arial" w:cs="Arial"/>
                <w:sz w:val="16"/>
                <w:szCs w:val="16"/>
              </w:rPr>
            </w:pPr>
            <w:r>
              <w:rPr>
                <w:rFonts w:ascii="Arial" w:hAnsi="Arial" w:cs="Arial"/>
                <w:sz w:val="16"/>
                <w:szCs w:val="16"/>
              </w:rPr>
              <w:t>Sqsq085d</w:t>
            </w:r>
          </w:p>
        </w:tc>
        <w:tc>
          <w:tcPr>
            <w:tcW w:w="350" w:type="pct"/>
          </w:tcPr>
          <w:p w14:paraId="090FC032" w14:textId="550F3A50"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3C4CE760" w14:textId="4E0ECB50"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D5523F7" w14:textId="1A529051" w:rsidR="00E06971" w:rsidRPr="00170D82" w:rsidRDefault="00E06971" w:rsidP="00E06971">
            <w:pPr>
              <w:rPr>
                <w:rFonts w:asciiTheme="minorHAnsi" w:hAnsiTheme="minorHAnsi" w:cstheme="minorHAnsi"/>
                <w:color w:val="000000"/>
                <w:sz w:val="22"/>
                <w:szCs w:val="22"/>
              </w:rPr>
            </w:pPr>
            <w:r w:rsidRPr="00170D82">
              <w:rPr>
                <w:rFonts w:asciiTheme="minorHAnsi" w:hAnsiTheme="minorHAnsi" w:cstheme="minorHAnsi"/>
                <w:color w:val="000000"/>
                <w:sz w:val="22"/>
                <w:szCs w:val="22"/>
              </w:rPr>
              <w:t>This batch will be used to load the Drug data on from FEED tables to main tables.</w:t>
            </w:r>
          </w:p>
        </w:tc>
      </w:tr>
      <w:tr w:rsidR="00E06971" w14:paraId="78BA6198" w14:textId="77777777" w:rsidTr="005E1DF7">
        <w:trPr>
          <w:trHeight w:val="223"/>
        </w:trPr>
        <w:tc>
          <w:tcPr>
            <w:tcW w:w="587" w:type="pct"/>
          </w:tcPr>
          <w:p w14:paraId="36CB2806" w14:textId="60FEE2F1" w:rsidR="00E06971" w:rsidRDefault="00E06971" w:rsidP="00E06971">
            <w:pPr>
              <w:rPr>
                <w:rFonts w:ascii="Arial" w:hAnsi="Arial" w:cs="Arial"/>
                <w:sz w:val="16"/>
                <w:szCs w:val="16"/>
              </w:rPr>
            </w:pPr>
            <w:r>
              <w:rPr>
                <w:rFonts w:ascii="Arial" w:hAnsi="Arial" w:cs="Arial"/>
                <w:sz w:val="16"/>
                <w:szCs w:val="16"/>
              </w:rPr>
              <w:t>Sqsq086d</w:t>
            </w:r>
          </w:p>
        </w:tc>
        <w:tc>
          <w:tcPr>
            <w:tcW w:w="350" w:type="pct"/>
          </w:tcPr>
          <w:p w14:paraId="2ACB501D" w14:textId="74B11FE7" w:rsidR="00E06971" w:rsidRDefault="00E06971" w:rsidP="00E06971">
            <w:pPr>
              <w:rPr>
                <w:rFonts w:ascii="Arial" w:hAnsi="Arial" w:cs="Arial"/>
                <w:sz w:val="16"/>
                <w:szCs w:val="16"/>
              </w:rPr>
            </w:pPr>
            <w:r>
              <w:rPr>
                <w:rFonts w:ascii="Arial" w:hAnsi="Arial" w:cs="Arial"/>
                <w:sz w:val="16"/>
                <w:szCs w:val="16"/>
              </w:rPr>
              <w:t>Script File</w:t>
            </w:r>
          </w:p>
        </w:tc>
        <w:tc>
          <w:tcPr>
            <w:tcW w:w="324" w:type="pct"/>
          </w:tcPr>
          <w:p w14:paraId="54CD2B85" w14:textId="7D9A001E" w:rsidR="00E06971" w:rsidRDefault="00E06971"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5E0B75FD" w14:textId="7ADA5ACD" w:rsidR="00E06971" w:rsidRPr="00170D82" w:rsidRDefault="00E06971" w:rsidP="00E06971">
            <w:pPr>
              <w:rPr>
                <w:rFonts w:asciiTheme="minorHAnsi" w:hAnsiTheme="minorHAnsi" w:cstheme="minorHAnsi"/>
                <w:color w:val="000000"/>
                <w:sz w:val="22"/>
                <w:szCs w:val="22"/>
              </w:rPr>
            </w:pPr>
            <w:r w:rsidRPr="00170D82">
              <w:rPr>
                <w:rFonts w:asciiTheme="minorHAnsi" w:hAnsiTheme="minorHAnsi" w:cstheme="minorHAnsi"/>
                <w:color w:val="000000"/>
                <w:sz w:val="22"/>
                <w:szCs w:val="22"/>
              </w:rPr>
              <w:t>This batch will be used to load the Drug Exclusion data on from FEED tables to main tables.</w:t>
            </w:r>
          </w:p>
        </w:tc>
      </w:tr>
      <w:tr w:rsidR="005E1DF7" w14:paraId="77AECEE5" w14:textId="77777777" w:rsidTr="005E1DF7">
        <w:trPr>
          <w:trHeight w:val="223"/>
        </w:trPr>
        <w:tc>
          <w:tcPr>
            <w:tcW w:w="587" w:type="pct"/>
          </w:tcPr>
          <w:p w14:paraId="1B1C9892" w14:textId="6EC5B820" w:rsidR="005E1DF7" w:rsidRPr="005E1DF7" w:rsidRDefault="005E1DF7" w:rsidP="00E06971">
            <w:pPr>
              <w:rPr>
                <w:rFonts w:ascii="Arial" w:hAnsi="Arial" w:cs="Arial"/>
                <w:b/>
                <w:bCs/>
                <w:sz w:val="16"/>
                <w:szCs w:val="16"/>
              </w:rPr>
            </w:pPr>
            <w:r w:rsidRPr="005E1DF7">
              <w:rPr>
                <w:rFonts w:ascii="Arial" w:hAnsi="Arial" w:cs="Arial"/>
                <w:b/>
                <w:bCs/>
                <w:sz w:val="16"/>
                <w:szCs w:val="16"/>
              </w:rPr>
              <w:t>ROCM JOBS</w:t>
            </w:r>
          </w:p>
        </w:tc>
        <w:tc>
          <w:tcPr>
            <w:tcW w:w="350" w:type="pct"/>
          </w:tcPr>
          <w:p w14:paraId="3315DFFF" w14:textId="77777777" w:rsidR="005E1DF7" w:rsidRDefault="005E1DF7" w:rsidP="00E06971">
            <w:pPr>
              <w:rPr>
                <w:rFonts w:ascii="Arial" w:hAnsi="Arial" w:cs="Arial"/>
                <w:sz w:val="16"/>
                <w:szCs w:val="16"/>
              </w:rPr>
            </w:pPr>
          </w:p>
        </w:tc>
        <w:tc>
          <w:tcPr>
            <w:tcW w:w="324" w:type="pct"/>
          </w:tcPr>
          <w:p w14:paraId="693F1400" w14:textId="77777777" w:rsidR="005E1DF7" w:rsidRDefault="005E1DF7" w:rsidP="00E06971">
            <w:pPr>
              <w:rPr>
                <w:rFonts w:asciiTheme="minorHAnsi" w:hAnsiTheme="minorHAnsi" w:cstheme="minorHAnsi"/>
                <w:sz w:val="22"/>
                <w:szCs w:val="22"/>
              </w:rPr>
            </w:pPr>
          </w:p>
        </w:tc>
        <w:tc>
          <w:tcPr>
            <w:tcW w:w="3739" w:type="pct"/>
          </w:tcPr>
          <w:p w14:paraId="33EF2017" w14:textId="77777777" w:rsidR="005E1DF7" w:rsidRPr="00170D82" w:rsidRDefault="005E1DF7" w:rsidP="00E06971">
            <w:pPr>
              <w:rPr>
                <w:rFonts w:asciiTheme="minorHAnsi" w:hAnsiTheme="minorHAnsi" w:cstheme="minorHAnsi"/>
                <w:color w:val="000000"/>
                <w:sz w:val="22"/>
                <w:szCs w:val="22"/>
              </w:rPr>
            </w:pPr>
          </w:p>
        </w:tc>
      </w:tr>
      <w:tr w:rsidR="005E1DF7" w14:paraId="4B8C97AF" w14:textId="77777777" w:rsidTr="005E1DF7">
        <w:trPr>
          <w:trHeight w:val="223"/>
        </w:trPr>
        <w:tc>
          <w:tcPr>
            <w:tcW w:w="587" w:type="pct"/>
          </w:tcPr>
          <w:p w14:paraId="1CB7819C" w14:textId="08DF642F" w:rsidR="005E1DF7" w:rsidRPr="005E1DF7" w:rsidRDefault="005E1DF7" w:rsidP="00E06971">
            <w:pPr>
              <w:rPr>
                <w:rFonts w:ascii="Arial" w:hAnsi="Arial" w:cs="Arial"/>
                <w:sz w:val="16"/>
                <w:szCs w:val="16"/>
              </w:rPr>
            </w:pPr>
            <w:r>
              <w:rPr>
                <w:rFonts w:ascii="Arial" w:hAnsi="Arial" w:cs="Arial"/>
                <w:sz w:val="16"/>
                <w:szCs w:val="16"/>
              </w:rPr>
              <w:t>Sqsq201d</w:t>
            </w:r>
          </w:p>
        </w:tc>
        <w:tc>
          <w:tcPr>
            <w:tcW w:w="350" w:type="pct"/>
          </w:tcPr>
          <w:p w14:paraId="46F4053A" w14:textId="3A8CB297" w:rsidR="005E1DF7" w:rsidRDefault="005E1DF7" w:rsidP="00E06971">
            <w:pPr>
              <w:rPr>
                <w:rFonts w:ascii="Arial" w:hAnsi="Arial" w:cs="Arial"/>
                <w:sz w:val="16"/>
                <w:szCs w:val="16"/>
              </w:rPr>
            </w:pPr>
            <w:r>
              <w:rPr>
                <w:rFonts w:ascii="Arial" w:hAnsi="Arial" w:cs="Arial"/>
                <w:sz w:val="16"/>
                <w:szCs w:val="16"/>
              </w:rPr>
              <w:t xml:space="preserve">Script File </w:t>
            </w:r>
          </w:p>
        </w:tc>
        <w:tc>
          <w:tcPr>
            <w:tcW w:w="324" w:type="pct"/>
          </w:tcPr>
          <w:p w14:paraId="1A796DD2" w14:textId="4484D434" w:rsidR="005E1DF7" w:rsidRDefault="00036587"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3F76CC68" w14:textId="4D7A6B7A" w:rsidR="005E1DF7" w:rsidRPr="00170D82" w:rsidRDefault="00036587" w:rsidP="00036587">
            <w:pPr>
              <w:rPr>
                <w:rFonts w:asciiTheme="minorHAnsi" w:hAnsiTheme="minorHAnsi" w:cstheme="minorHAnsi"/>
                <w:color w:val="000000"/>
                <w:sz w:val="22"/>
                <w:szCs w:val="22"/>
              </w:rPr>
            </w:pPr>
            <w:r w:rsidRPr="00036587">
              <w:rPr>
                <w:rFonts w:asciiTheme="minorHAnsi" w:hAnsiTheme="minorHAnsi" w:cstheme="minorHAnsi"/>
                <w:color w:val="000000"/>
                <w:sz w:val="22"/>
                <w:szCs w:val="22"/>
              </w:rPr>
              <w:t>"</w:t>
            </w:r>
            <w:r w:rsidR="00E62DD7" w:rsidRPr="00036587">
              <w:rPr>
                <w:rFonts w:asciiTheme="minorHAnsi" w:hAnsiTheme="minorHAnsi" w:cstheme="minorHAnsi"/>
                <w:color w:val="000000"/>
                <w:sz w:val="22"/>
                <w:szCs w:val="22"/>
              </w:rPr>
              <w:t>Batch transfers</w:t>
            </w:r>
            <w:r w:rsidRPr="00036587">
              <w:rPr>
                <w:rFonts w:asciiTheme="minorHAnsi" w:hAnsiTheme="minorHAnsi" w:cstheme="minorHAnsi"/>
                <w:color w:val="000000"/>
                <w:sz w:val="22"/>
                <w:szCs w:val="22"/>
              </w:rPr>
              <w:t xml:space="preserve"> below file from SDA to ROCM</w:t>
            </w:r>
            <w:r>
              <w:rPr>
                <w:rFonts w:asciiTheme="minorHAnsi" w:hAnsiTheme="minorHAnsi" w:cstheme="minorHAnsi"/>
                <w:color w:val="000000"/>
                <w:sz w:val="22"/>
                <w:szCs w:val="22"/>
              </w:rPr>
              <w:t xml:space="preserve"> </w:t>
            </w:r>
            <w:r w:rsidRPr="00036587">
              <w:rPr>
                <w:rFonts w:asciiTheme="minorHAnsi" w:hAnsiTheme="minorHAnsi" w:cstheme="minorHAnsi"/>
                <w:color w:val="000000"/>
                <w:sz w:val="22"/>
                <w:szCs w:val="22"/>
              </w:rPr>
              <w:t>SDA_ROCM_D_ORDSCHED_TRG_YYYYMMDDHH24MISS*"</w:t>
            </w:r>
          </w:p>
        </w:tc>
      </w:tr>
      <w:tr w:rsidR="00036587" w14:paraId="435518CB" w14:textId="77777777" w:rsidTr="005E1DF7">
        <w:trPr>
          <w:trHeight w:val="223"/>
        </w:trPr>
        <w:tc>
          <w:tcPr>
            <w:tcW w:w="587" w:type="pct"/>
          </w:tcPr>
          <w:p w14:paraId="5B6F9BF8" w14:textId="746C4A53" w:rsidR="00036587" w:rsidRDefault="005C5DDD" w:rsidP="00E06971">
            <w:pPr>
              <w:rPr>
                <w:rFonts w:ascii="Arial" w:hAnsi="Arial" w:cs="Arial"/>
                <w:sz w:val="16"/>
                <w:szCs w:val="16"/>
              </w:rPr>
            </w:pPr>
            <w:r>
              <w:rPr>
                <w:rFonts w:ascii="Arial" w:hAnsi="Arial" w:cs="Arial"/>
                <w:sz w:val="16"/>
                <w:szCs w:val="16"/>
              </w:rPr>
              <w:t>Sqsq202d</w:t>
            </w:r>
          </w:p>
        </w:tc>
        <w:tc>
          <w:tcPr>
            <w:tcW w:w="350" w:type="pct"/>
          </w:tcPr>
          <w:p w14:paraId="63BF612B" w14:textId="3EDB3722" w:rsidR="00036587" w:rsidRDefault="005C5DDD" w:rsidP="00E06971">
            <w:pPr>
              <w:rPr>
                <w:rFonts w:ascii="Arial" w:hAnsi="Arial" w:cs="Arial"/>
                <w:sz w:val="16"/>
                <w:szCs w:val="16"/>
              </w:rPr>
            </w:pPr>
            <w:r>
              <w:rPr>
                <w:rFonts w:ascii="Arial" w:hAnsi="Arial" w:cs="Arial"/>
                <w:sz w:val="16"/>
                <w:szCs w:val="16"/>
              </w:rPr>
              <w:t xml:space="preserve">Script File </w:t>
            </w:r>
          </w:p>
        </w:tc>
        <w:tc>
          <w:tcPr>
            <w:tcW w:w="324" w:type="pct"/>
          </w:tcPr>
          <w:p w14:paraId="3FFF93ED" w14:textId="5AC6184E" w:rsidR="00036587" w:rsidRDefault="005C5DDD"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ADAB4C0" w14:textId="6C7A18D6" w:rsidR="00036587" w:rsidRPr="00036587" w:rsidRDefault="005C5DDD" w:rsidP="005C5DDD">
            <w:pPr>
              <w:rPr>
                <w:rFonts w:asciiTheme="minorHAnsi" w:hAnsiTheme="minorHAnsi" w:cstheme="minorHAnsi"/>
                <w:color w:val="000000"/>
                <w:sz w:val="22"/>
                <w:szCs w:val="22"/>
              </w:rPr>
            </w:pPr>
            <w:r w:rsidRPr="005C5DDD">
              <w:rPr>
                <w:rFonts w:asciiTheme="minorHAnsi" w:hAnsiTheme="minorHAnsi" w:cstheme="minorHAnsi"/>
                <w:color w:val="000000"/>
                <w:sz w:val="22"/>
                <w:szCs w:val="22"/>
              </w:rPr>
              <w:t>"Batch transfers below file from SDA to ROCMSDA_ROCM_D_ORDPREP_TRG_YYYYMMDDHH24MISS*"</w:t>
            </w:r>
          </w:p>
        </w:tc>
      </w:tr>
      <w:tr w:rsidR="00036587" w14:paraId="5B278BBF" w14:textId="77777777" w:rsidTr="005E1DF7">
        <w:trPr>
          <w:trHeight w:val="223"/>
        </w:trPr>
        <w:tc>
          <w:tcPr>
            <w:tcW w:w="587" w:type="pct"/>
          </w:tcPr>
          <w:p w14:paraId="72640230" w14:textId="62FE3A0A" w:rsidR="00036587" w:rsidRDefault="005C5DDD" w:rsidP="00E06971">
            <w:pPr>
              <w:rPr>
                <w:rFonts w:ascii="Arial" w:hAnsi="Arial" w:cs="Arial"/>
                <w:sz w:val="16"/>
                <w:szCs w:val="16"/>
              </w:rPr>
            </w:pPr>
            <w:r>
              <w:rPr>
                <w:rFonts w:ascii="Arial" w:hAnsi="Arial" w:cs="Arial"/>
                <w:sz w:val="16"/>
                <w:szCs w:val="16"/>
              </w:rPr>
              <w:t>Sqsq203d</w:t>
            </w:r>
          </w:p>
        </w:tc>
        <w:tc>
          <w:tcPr>
            <w:tcW w:w="350" w:type="pct"/>
          </w:tcPr>
          <w:p w14:paraId="01B4E799" w14:textId="0E0C3DA7" w:rsidR="00036587" w:rsidRDefault="005C5DDD" w:rsidP="00E06971">
            <w:pPr>
              <w:rPr>
                <w:rFonts w:ascii="Arial" w:hAnsi="Arial" w:cs="Arial"/>
                <w:sz w:val="16"/>
                <w:szCs w:val="16"/>
              </w:rPr>
            </w:pPr>
            <w:r>
              <w:rPr>
                <w:rFonts w:ascii="Arial" w:hAnsi="Arial" w:cs="Arial"/>
                <w:sz w:val="16"/>
                <w:szCs w:val="16"/>
              </w:rPr>
              <w:t xml:space="preserve">Script File </w:t>
            </w:r>
          </w:p>
        </w:tc>
        <w:tc>
          <w:tcPr>
            <w:tcW w:w="324" w:type="pct"/>
          </w:tcPr>
          <w:p w14:paraId="14258B50" w14:textId="264A487F" w:rsidR="00036587" w:rsidRDefault="005C5DDD"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7F5E2E6A" w14:textId="2317AAB4" w:rsidR="00036587" w:rsidRPr="00036587" w:rsidRDefault="005C5DDD" w:rsidP="005C5DDD">
            <w:pPr>
              <w:rPr>
                <w:rFonts w:asciiTheme="minorHAnsi" w:hAnsiTheme="minorHAnsi" w:cstheme="minorHAnsi"/>
                <w:color w:val="000000"/>
                <w:sz w:val="22"/>
                <w:szCs w:val="22"/>
              </w:rPr>
            </w:pPr>
            <w:r w:rsidRPr="005C5DDD">
              <w:rPr>
                <w:rFonts w:asciiTheme="minorHAnsi" w:hAnsiTheme="minorHAnsi" w:cstheme="minorHAnsi"/>
                <w:color w:val="000000"/>
                <w:sz w:val="22"/>
                <w:szCs w:val="22"/>
              </w:rPr>
              <w:t>"Batch transfers below file from SDA to ROCMSDA_ROCM_D_CHECKIN_INI_TRG_YYYYMMDDHH24MISS*"</w:t>
            </w:r>
          </w:p>
        </w:tc>
      </w:tr>
      <w:tr w:rsidR="00036587" w14:paraId="232F7224" w14:textId="77777777" w:rsidTr="005E1DF7">
        <w:trPr>
          <w:trHeight w:val="223"/>
        </w:trPr>
        <w:tc>
          <w:tcPr>
            <w:tcW w:w="587" w:type="pct"/>
          </w:tcPr>
          <w:p w14:paraId="7704756B" w14:textId="02F85F5C" w:rsidR="00036587" w:rsidRDefault="005C5DDD" w:rsidP="00E06971">
            <w:pPr>
              <w:rPr>
                <w:rFonts w:ascii="Arial" w:hAnsi="Arial" w:cs="Arial"/>
                <w:sz w:val="16"/>
                <w:szCs w:val="16"/>
              </w:rPr>
            </w:pPr>
            <w:r>
              <w:rPr>
                <w:rFonts w:ascii="Arial" w:hAnsi="Arial" w:cs="Arial"/>
                <w:sz w:val="16"/>
                <w:szCs w:val="16"/>
              </w:rPr>
              <w:t>Sqsq204d</w:t>
            </w:r>
          </w:p>
        </w:tc>
        <w:tc>
          <w:tcPr>
            <w:tcW w:w="350" w:type="pct"/>
          </w:tcPr>
          <w:p w14:paraId="01197D1D" w14:textId="6019A080" w:rsidR="00036587" w:rsidRDefault="005C5DDD" w:rsidP="00E06971">
            <w:pPr>
              <w:rPr>
                <w:rFonts w:ascii="Arial" w:hAnsi="Arial" w:cs="Arial"/>
                <w:sz w:val="16"/>
                <w:szCs w:val="16"/>
              </w:rPr>
            </w:pPr>
            <w:r>
              <w:rPr>
                <w:rFonts w:ascii="Arial" w:hAnsi="Arial" w:cs="Arial"/>
                <w:sz w:val="16"/>
                <w:szCs w:val="16"/>
              </w:rPr>
              <w:t xml:space="preserve">Script File </w:t>
            </w:r>
          </w:p>
        </w:tc>
        <w:tc>
          <w:tcPr>
            <w:tcW w:w="324" w:type="pct"/>
          </w:tcPr>
          <w:p w14:paraId="49E18319" w14:textId="199501D5" w:rsidR="00036587" w:rsidRDefault="005C5DDD"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6B6F2D72" w14:textId="5DFC70AA" w:rsidR="00036587" w:rsidRPr="00036587" w:rsidRDefault="005C5DDD" w:rsidP="005C5DDD">
            <w:pPr>
              <w:rPr>
                <w:rFonts w:asciiTheme="minorHAnsi" w:hAnsiTheme="minorHAnsi" w:cstheme="minorHAnsi"/>
                <w:color w:val="000000"/>
                <w:sz w:val="22"/>
                <w:szCs w:val="22"/>
              </w:rPr>
            </w:pPr>
            <w:r w:rsidRPr="005C5DDD">
              <w:rPr>
                <w:rFonts w:asciiTheme="minorHAnsi" w:hAnsiTheme="minorHAnsi" w:cstheme="minorHAnsi"/>
                <w:color w:val="000000"/>
                <w:sz w:val="22"/>
                <w:szCs w:val="22"/>
              </w:rPr>
              <w:t>"Batch transfers below file from SDA to ROCMSDA_ROCM_D_CHECKIN_LST_TRG_YYYYMMDDHH24MISS*"</w:t>
            </w:r>
          </w:p>
        </w:tc>
      </w:tr>
      <w:tr w:rsidR="00036587" w14:paraId="277CFE13" w14:textId="77777777" w:rsidTr="005E1DF7">
        <w:trPr>
          <w:trHeight w:val="223"/>
        </w:trPr>
        <w:tc>
          <w:tcPr>
            <w:tcW w:w="587" w:type="pct"/>
          </w:tcPr>
          <w:p w14:paraId="477A3066" w14:textId="749D21C5" w:rsidR="00036587" w:rsidRDefault="005C5DDD" w:rsidP="00E06971">
            <w:pPr>
              <w:rPr>
                <w:rFonts w:ascii="Arial" w:hAnsi="Arial" w:cs="Arial"/>
                <w:sz w:val="16"/>
                <w:szCs w:val="16"/>
              </w:rPr>
            </w:pPr>
            <w:r>
              <w:rPr>
                <w:rFonts w:ascii="Arial" w:hAnsi="Arial" w:cs="Arial"/>
                <w:sz w:val="16"/>
                <w:szCs w:val="16"/>
              </w:rPr>
              <w:t>Sqsq205d</w:t>
            </w:r>
          </w:p>
        </w:tc>
        <w:tc>
          <w:tcPr>
            <w:tcW w:w="350" w:type="pct"/>
          </w:tcPr>
          <w:p w14:paraId="359FA327" w14:textId="5F7D38A2" w:rsidR="00036587" w:rsidRDefault="005C5DDD" w:rsidP="00E06971">
            <w:pPr>
              <w:rPr>
                <w:rFonts w:ascii="Arial" w:hAnsi="Arial" w:cs="Arial"/>
                <w:sz w:val="16"/>
                <w:szCs w:val="16"/>
              </w:rPr>
            </w:pPr>
            <w:r>
              <w:rPr>
                <w:rFonts w:ascii="Arial" w:hAnsi="Arial" w:cs="Arial"/>
                <w:sz w:val="16"/>
                <w:szCs w:val="16"/>
              </w:rPr>
              <w:t xml:space="preserve">Script File </w:t>
            </w:r>
          </w:p>
        </w:tc>
        <w:tc>
          <w:tcPr>
            <w:tcW w:w="324" w:type="pct"/>
          </w:tcPr>
          <w:p w14:paraId="4842F0CD" w14:textId="5850CAB8" w:rsidR="00036587" w:rsidRDefault="005C5DDD"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4B1CB5F3" w14:textId="387B0938" w:rsidR="00036587" w:rsidRPr="00036587" w:rsidRDefault="005C5DDD" w:rsidP="005C5DDD">
            <w:pPr>
              <w:rPr>
                <w:rFonts w:asciiTheme="minorHAnsi" w:hAnsiTheme="minorHAnsi" w:cstheme="minorHAnsi"/>
                <w:color w:val="000000"/>
                <w:sz w:val="22"/>
                <w:szCs w:val="22"/>
              </w:rPr>
            </w:pPr>
            <w:r w:rsidRPr="005C5DDD">
              <w:rPr>
                <w:rFonts w:asciiTheme="minorHAnsi" w:hAnsiTheme="minorHAnsi" w:cstheme="minorHAnsi"/>
                <w:color w:val="000000"/>
                <w:sz w:val="22"/>
                <w:szCs w:val="22"/>
              </w:rPr>
              <w:t>"Batch transfers below file from SDA to ROCMSDA_ROCM_D_ORDCHG_INIBOX_TRG_YYYYMMDDHH24MISS*"</w:t>
            </w:r>
          </w:p>
        </w:tc>
      </w:tr>
      <w:tr w:rsidR="005C5DDD" w14:paraId="5A15BC7F" w14:textId="77777777" w:rsidTr="005E1DF7">
        <w:trPr>
          <w:trHeight w:val="223"/>
        </w:trPr>
        <w:tc>
          <w:tcPr>
            <w:tcW w:w="587" w:type="pct"/>
          </w:tcPr>
          <w:p w14:paraId="65B480C0" w14:textId="2D0B3A33" w:rsidR="005C5DDD" w:rsidRDefault="005C5DDD" w:rsidP="00E06971">
            <w:pPr>
              <w:rPr>
                <w:rFonts w:ascii="Arial" w:hAnsi="Arial" w:cs="Arial"/>
                <w:sz w:val="16"/>
                <w:szCs w:val="16"/>
              </w:rPr>
            </w:pPr>
            <w:r>
              <w:rPr>
                <w:rFonts w:ascii="Arial" w:hAnsi="Arial" w:cs="Arial"/>
                <w:sz w:val="16"/>
                <w:szCs w:val="16"/>
              </w:rPr>
              <w:t>Sqsq206d</w:t>
            </w:r>
          </w:p>
        </w:tc>
        <w:tc>
          <w:tcPr>
            <w:tcW w:w="350" w:type="pct"/>
          </w:tcPr>
          <w:p w14:paraId="58BC23A2" w14:textId="1B7D0C67" w:rsidR="005C5DDD" w:rsidRDefault="005C5DDD" w:rsidP="00E06971">
            <w:pPr>
              <w:rPr>
                <w:rFonts w:ascii="Arial" w:hAnsi="Arial" w:cs="Arial"/>
                <w:sz w:val="16"/>
                <w:szCs w:val="16"/>
              </w:rPr>
            </w:pPr>
            <w:r>
              <w:rPr>
                <w:rFonts w:ascii="Arial" w:hAnsi="Arial" w:cs="Arial"/>
                <w:sz w:val="16"/>
                <w:szCs w:val="16"/>
              </w:rPr>
              <w:t xml:space="preserve">Script File </w:t>
            </w:r>
          </w:p>
        </w:tc>
        <w:tc>
          <w:tcPr>
            <w:tcW w:w="324" w:type="pct"/>
          </w:tcPr>
          <w:p w14:paraId="44AFEE8B" w14:textId="10A57AF4" w:rsidR="005C5DDD" w:rsidRDefault="005C5DDD" w:rsidP="00E06971">
            <w:pPr>
              <w:rPr>
                <w:rFonts w:asciiTheme="minorHAnsi" w:hAnsiTheme="minorHAnsi" w:cstheme="minorHAnsi"/>
                <w:sz w:val="22"/>
                <w:szCs w:val="22"/>
              </w:rPr>
            </w:pPr>
            <w:r>
              <w:rPr>
                <w:rFonts w:asciiTheme="minorHAnsi" w:hAnsiTheme="minorHAnsi" w:cstheme="minorHAnsi"/>
                <w:sz w:val="22"/>
                <w:szCs w:val="22"/>
              </w:rPr>
              <w:t>New</w:t>
            </w:r>
          </w:p>
        </w:tc>
        <w:tc>
          <w:tcPr>
            <w:tcW w:w="3739" w:type="pct"/>
          </w:tcPr>
          <w:p w14:paraId="2C5F2B88" w14:textId="631D6C8D" w:rsidR="005C5DDD" w:rsidRPr="005C5DDD" w:rsidRDefault="005C5DDD" w:rsidP="005C5DDD">
            <w:pPr>
              <w:rPr>
                <w:rFonts w:asciiTheme="minorHAnsi" w:hAnsiTheme="minorHAnsi" w:cstheme="minorHAnsi"/>
                <w:color w:val="000000"/>
                <w:sz w:val="22"/>
                <w:szCs w:val="22"/>
              </w:rPr>
            </w:pPr>
            <w:r w:rsidRPr="005C5DDD">
              <w:rPr>
                <w:rFonts w:asciiTheme="minorHAnsi" w:hAnsiTheme="minorHAnsi" w:cstheme="minorHAnsi"/>
                <w:color w:val="000000"/>
                <w:sz w:val="22"/>
                <w:szCs w:val="22"/>
              </w:rPr>
              <w:t>"Batch transfers below file from SDA to ROCMSDA_ROCM_C_AFENROLL_TRG_YYYYMMDDHH24MISS*"</w:t>
            </w:r>
          </w:p>
        </w:tc>
      </w:tr>
    </w:tbl>
    <w:p w14:paraId="3D38A244" w14:textId="77777777" w:rsidR="00615FBE" w:rsidRDefault="00B74F94" w:rsidP="00615FBE">
      <w:pPr>
        <w:pStyle w:val="Heading1"/>
        <w:pageBreakBefore/>
        <w:spacing w:before="120" w:after="120"/>
      </w:pPr>
      <w:bookmarkStart w:id="430" w:name="_Toc16692800"/>
      <w:bookmarkEnd w:id="428"/>
      <w:r>
        <w:t>Application</w:t>
      </w:r>
      <w:r w:rsidR="000A0AC7">
        <w:t>(s)</w:t>
      </w:r>
      <w:bookmarkEnd w:id="430"/>
    </w:p>
    <w:p w14:paraId="3D38A245" w14:textId="77777777" w:rsidR="005869DF" w:rsidRDefault="005869DF" w:rsidP="005869DF">
      <w:pPr>
        <w:rPr>
          <w:rFonts w:ascii="Arial" w:hAnsi="Arial" w:cs="Arial"/>
          <w:sz w:val="20"/>
          <w:szCs w:val="20"/>
        </w:rPr>
      </w:pPr>
      <w:bookmarkStart w:id="431" w:name="_Application_Design"/>
      <w:bookmarkEnd w:id="431"/>
    </w:p>
    <w:p w14:paraId="3D38A246" w14:textId="69259F72" w:rsidR="003138D8" w:rsidRPr="000D06C7" w:rsidRDefault="00285565" w:rsidP="00885597">
      <w:pPr>
        <w:pStyle w:val="Heading2"/>
        <w:rPr>
          <w:i w:val="0"/>
          <w:iCs w:val="0"/>
          <w:color w:val="000000"/>
        </w:rPr>
      </w:pPr>
      <w:r w:rsidRPr="00285565">
        <w:rPr>
          <w:sz w:val="16"/>
          <w:szCs w:val="16"/>
        </w:rPr>
        <w:t xml:space="preserve"> </w:t>
      </w:r>
      <w:r w:rsidR="000D06C7" w:rsidRPr="000D06C7">
        <w:rPr>
          <w:i w:val="0"/>
          <w:iCs w:val="0"/>
        </w:rPr>
        <w:t>sqsq001d</w:t>
      </w:r>
    </w:p>
    <w:p w14:paraId="3D38A247" w14:textId="77777777" w:rsidR="003138D8" w:rsidRPr="00210ED0" w:rsidRDefault="003138D8" w:rsidP="003138D8">
      <w:pPr>
        <w:pStyle w:val="Heading3"/>
        <w:spacing w:after="0" w:afterAutospacing="0"/>
        <w:rPr>
          <w:sz w:val="24"/>
          <w:szCs w:val="24"/>
        </w:rPr>
      </w:pPr>
      <w:bookmarkStart w:id="432" w:name="_Toc16692802"/>
      <w:r w:rsidRPr="00210ED0">
        <w:rPr>
          <w:sz w:val="24"/>
          <w:szCs w:val="24"/>
        </w:rPr>
        <w:t>Overview</w:t>
      </w:r>
      <w:bookmarkEnd w:id="432"/>
    </w:p>
    <w:p w14:paraId="3D38A248" w14:textId="4D1B8B2E" w:rsidR="003138D8" w:rsidRDefault="003138D8" w:rsidP="003138D8">
      <w:pPr>
        <w:rPr>
          <w:rFonts w:ascii="Arial" w:hAnsi="Arial" w:cs="Arial"/>
          <w:sz w:val="20"/>
          <w:szCs w:val="20"/>
        </w:rPr>
      </w:pPr>
      <w:r>
        <w:rPr>
          <w:rFonts w:ascii="Arial" w:hAnsi="Arial" w:cs="Arial"/>
          <w:sz w:val="20"/>
          <w:szCs w:val="20"/>
        </w:rPr>
        <w:t xml:space="preserve">The new </w:t>
      </w:r>
      <w:r w:rsidR="000D06C7">
        <w:rPr>
          <w:rFonts w:ascii="Arial" w:hAnsi="Arial" w:cs="Arial"/>
          <w:sz w:val="20"/>
          <w:szCs w:val="20"/>
        </w:rPr>
        <w:t>SDA</w:t>
      </w:r>
      <w:r>
        <w:rPr>
          <w:rFonts w:ascii="Arial" w:hAnsi="Arial" w:cs="Arial"/>
          <w:sz w:val="20"/>
          <w:szCs w:val="20"/>
        </w:rPr>
        <w:t xml:space="preserve"> job is scheduled and executed </w:t>
      </w:r>
      <w:r w:rsidR="007B06F4">
        <w:rPr>
          <w:rFonts w:ascii="Arial" w:hAnsi="Arial" w:cs="Arial"/>
          <w:sz w:val="20"/>
          <w:szCs w:val="20"/>
        </w:rPr>
        <w:t xml:space="preserve">all days </w:t>
      </w:r>
      <w:r>
        <w:rPr>
          <w:rFonts w:ascii="Arial" w:hAnsi="Arial" w:cs="Arial"/>
          <w:sz w:val="20"/>
          <w:szCs w:val="20"/>
        </w:rPr>
        <w:t xml:space="preserve">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0D06C7">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3D38A249" w14:textId="77777777" w:rsidR="003138D8" w:rsidRPr="00210ED0" w:rsidRDefault="003138D8" w:rsidP="003138D8">
      <w:pPr>
        <w:rPr>
          <w:rFonts w:ascii="Arial" w:hAnsi="Arial" w:cs="Arial"/>
          <w:sz w:val="20"/>
          <w:szCs w:val="20"/>
        </w:rPr>
      </w:pPr>
    </w:p>
    <w:p w14:paraId="3D38A24A" w14:textId="4347EC8D" w:rsidR="003138D8" w:rsidRDefault="003138D8" w:rsidP="00CB3C17">
      <w:pPr>
        <w:pStyle w:val="ListParagraph"/>
        <w:numPr>
          <w:ilvl w:val="0"/>
          <w:numId w:val="3"/>
        </w:numPr>
        <w:rPr>
          <w:rFonts w:ascii="Arial" w:hAnsi="Arial" w:cs="Arial"/>
          <w:sz w:val="20"/>
          <w:szCs w:val="20"/>
        </w:rPr>
      </w:pPr>
      <w:r>
        <w:rPr>
          <w:rFonts w:ascii="Arial" w:hAnsi="Arial" w:cs="Arial"/>
          <w:sz w:val="20"/>
          <w:szCs w:val="20"/>
        </w:rPr>
        <w:t>Server</w:t>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Pr>
          <w:rFonts w:ascii="Arial" w:hAnsi="Arial" w:cs="Arial"/>
          <w:sz w:val="20"/>
          <w:szCs w:val="20"/>
        </w:rPr>
        <w:t>:</w:t>
      </w:r>
      <w:r>
        <w:rPr>
          <w:rFonts w:ascii="Arial" w:hAnsi="Arial" w:cs="Arial"/>
          <w:sz w:val="20"/>
          <w:szCs w:val="20"/>
        </w:rPr>
        <w:tab/>
      </w:r>
      <w:r w:rsidR="00285565">
        <w:rPr>
          <w:rFonts w:ascii="Arial" w:hAnsi="Arial" w:cs="Arial"/>
          <w:sz w:val="20"/>
          <w:szCs w:val="20"/>
        </w:rPr>
        <w:t xml:space="preserve"> </w:t>
      </w:r>
      <w:r w:rsidR="008A3681">
        <w:rPr>
          <w:rFonts w:ascii="Arial" w:hAnsi="Arial" w:cs="Arial"/>
          <w:sz w:val="20"/>
          <w:szCs w:val="20"/>
        </w:rPr>
        <w:t>rri1mpkapl10v/11v</w:t>
      </w:r>
    </w:p>
    <w:p w14:paraId="3D38A24B" w14:textId="34B951FD" w:rsidR="003138D8" w:rsidRPr="006D1805" w:rsidRDefault="003138D8" w:rsidP="00EB2583">
      <w:pPr>
        <w:pStyle w:val="ListParagraph"/>
        <w:numPr>
          <w:ilvl w:val="0"/>
          <w:numId w:val="3"/>
        </w:numPr>
        <w:rPr>
          <w:rFonts w:ascii="Arial" w:hAnsi="Arial" w:cs="Arial"/>
          <w:sz w:val="20"/>
          <w:szCs w:val="20"/>
        </w:rPr>
      </w:pPr>
      <w:r>
        <w:rPr>
          <w:rFonts w:ascii="Arial" w:hAnsi="Arial" w:cs="Arial"/>
          <w:sz w:val="20"/>
          <w:szCs w:val="20"/>
        </w:rPr>
        <w:t>Shell Script</w:t>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Pr>
          <w:rFonts w:ascii="Arial" w:hAnsi="Arial" w:cs="Arial"/>
          <w:sz w:val="20"/>
          <w:szCs w:val="20"/>
        </w:rPr>
        <w:t xml:space="preserve">: </w:t>
      </w:r>
      <w:r>
        <w:rPr>
          <w:rFonts w:ascii="Arial" w:hAnsi="Arial" w:cs="Arial"/>
          <w:sz w:val="20"/>
          <w:szCs w:val="20"/>
        </w:rPr>
        <w:tab/>
        <w:t xml:space="preserve"> </w:t>
      </w:r>
      <w:r w:rsidR="00EB2583" w:rsidRPr="00EB2583">
        <w:rPr>
          <w:rFonts w:ascii="Arial" w:hAnsi="Arial" w:cs="Arial"/>
          <w:sz w:val="20"/>
          <w:szCs w:val="20"/>
        </w:rPr>
        <w:t>sqsq001d_af_temp_outreach</w:t>
      </w:r>
      <w:r w:rsidR="00EB2583">
        <w:rPr>
          <w:rFonts w:ascii="Arial" w:hAnsi="Arial" w:cs="Arial"/>
          <w:sz w:val="20"/>
          <w:szCs w:val="20"/>
        </w:rPr>
        <w:t>.sh</w:t>
      </w:r>
    </w:p>
    <w:p w14:paraId="3D38A24C" w14:textId="2D61960A" w:rsidR="003138D8" w:rsidRDefault="003138D8" w:rsidP="009474BC">
      <w:pPr>
        <w:pStyle w:val="ListParagraph"/>
        <w:numPr>
          <w:ilvl w:val="0"/>
          <w:numId w:val="3"/>
        </w:numPr>
        <w:rPr>
          <w:rFonts w:ascii="Arial" w:hAnsi="Arial" w:cs="Arial"/>
          <w:sz w:val="20"/>
          <w:szCs w:val="20"/>
        </w:rPr>
      </w:pPr>
      <w:r>
        <w:rPr>
          <w:rFonts w:ascii="Arial" w:hAnsi="Arial" w:cs="Arial"/>
          <w:sz w:val="20"/>
          <w:szCs w:val="20"/>
        </w:rPr>
        <w:t>Database</w:t>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Pr>
          <w:rFonts w:ascii="Arial" w:hAnsi="Arial" w:cs="Arial"/>
          <w:sz w:val="20"/>
          <w:szCs w:val="20"/>
        </w:rPr>
        <w:t xml:space="preserve">: </w:t>
      </w:r>
      <w:r>
        <w:rPr>
          <w:rFonts w:ascii="Arial" w:hAnsi="Arial" w:cs="Arial"/>
          <w:sz w:val="20"/>
          <w:szCs w:val="20"/>
        </w:rPr>
        <w:tab/>
        <w:t xml:space="preserve"> </w:t>
      </w:r>
      <w:r w:rsidR="009474BC" w:rsidRPr="009474BC">
        <w:rPr>
          <w:rFonts w:ascii="Arial" w:hAnsi="Arial" w:cs="Arial"/>
          <w:sz w:val="20"/>
          <w:szCs w:val="20"/>
        </w:rPr>
        <w:t>sdaop0</w:t>
      </w:r>
    </w:p>
    <w:p w14:paraId="3D38A24D" w14:textId="78E4214A" w:rsidR="003138D8" w:rsidRPr="00F71FA3" w:rsidRDefault="00285565" w:rsidP="00E565F8">
      <w:pPr>
        <w:pStyle w:val="ListParagraph"/>
        <w:numPr>
          <w:ilvl w:val="0"/>
          <w:numId w:val="3"/>
        </w:numPr>
        <w:rPr>
          <w:rFonts w:ascii="Arial" w:hAnsi="Arial" w:cs="Arial"/>
          <w:sz w:val="20"/>
          <w:szCs w:val="20"/>
        </w:rPr>
      </w:pPr>
      <w:r>
        <w:rPr>
          <w:rFonts w:ascii="Arial" w:hAnsi="Arial" w:cs="Arial"/>
          <w:sz w:val="20"/>
          <w:szCs w:val="20"/>
        </w:rPr>
        <w:t xml:space="preserve">Control-M </w:t>
      </w:r>
      <w:r w:rsidR="00EB2583">
        <w:rPr>
          <w:rFonts w:ascii="Arial" w:hAnsi="Arial" w:cs="Arial"/>
          <w:sz w:val="20"/>
          <w:szCs w:val="20"/>
        </w:rPr>
        <w:t>SDA</w:t>
      </w:r>
      <w:r w:rsidR="003138D8">
        <w:rPr>
          <w:rFonts w:ascii="Arial" w:hAnsi="Arial" w:cs="Arial"/>
          <w:sz w:val="20"/>
          <w:szCs w:val="20"/>
        </w:rPr>
        <w:t xml:space="preserve"> Process job name</w:t>
      </w:r>
      <w:r w:rsidR="00936445">
        <w:rPr>
          <w:rFonts w:ascii="Arial" w:hAnsi="Arial" w:cs="Arial"/>
          <w:sz w:val="20"/>
          <w:szCs w:val="20"/>
        </w:rPr>
        <w:tab/>
      </w:r>
      <w:r w:rsidR="003138D8">
        <w:rPr>
          <w:rFonts w:ascii="Arial" w:hAnsi="Arial" w:cs="Arial"/>
          <w:sz w:val="20"/>
          <w:szCs w:val="20"/>
        </w:rPr>
        <w:t xml:space="preserve">: </w:t>
      </w:r>
      <w:r w:rsidR="003138D8">
        <w:rPr>
          <w:rFonts w:ascii="Arial" w:hAnsi="Arial" w:cs="Arial"/>
          <w:sz w:val="20"/>
          <w:szCs w:val="20"/>
        </w:rPr>
        <w:tab/>
        <w:t xml:space="preserve"> </w:t>
      </w:r>
      <w:r w:rsidR="00EB2583">
        <w:rPr>
          <w:rFonts w:ascii="Arial" w:hAnsi="Arial" w:cs="Arial"/>
          <w:sz w:val="20"/>
          <w:szCs w:val="20"/>
        </w:rPr>
        <w:t>sqsq001d</w:t>
      </w:r>
    </w:p>
    <w:p w14:paraId="5EADD8F1" w14:textId="7E9A9D3F" w:rsidR="007B06F4" w:rsidRPr="007B06F4" w:rsidRDefault="003138D8" w:rsidP="002E37D9">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D53B2E">
        <w:rPr>
          <w:rFonts w:ascii="Arial" w:hAnsi="Arial" w:cs="Arial"/>
          <w:sz w:val="20"/>
          <w:szCs w:val="20"/>
        </w:rPr>
        <w:t>SDA</w:t>
      </w:r>
      <w:r w:rsidRPr="007B06F4">
        <w:rPr>
          <w:rFonts w:ascii="Arial" w:hAnsi="Arial" w:cs="Arial"/>
          <w:sz w:val="20"/>
          <w:szCs w:val="20"/>
        </w:rPr>
        <w:t xml:space="preserve"> Schedule</w:t>
      </w:r>
      <w:r w:rsidR="00936445">
        <w:rPr>
          <w:rFonts w:ascii="Arial" w:hAnsi="Arial" w:cs="Arial"/>
          <w:sz w:val="20"/>
          <w:szCs w:val="20"/>
        </w:rPr>
        <w:tab/>
      </w:r>
      <w:r w:rsidR="00936445">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285565">
        <w:rPr>
          <w:rFonts w:ascii="Arial" w:hAnsi="Arial" w:cs="Arial"/>
          <w:sz w:val="20"/>
          <w:szCs w:val="20"/>
        </w:rPr>
        <w:t>All days</w:t>
      </w:r>
    </w:p>
    <w:p w14:paraId="3D38A24F" w14:textId="12E6DFE8" w:rsidR="003138D8" w:rsidRPr="00936445" w:rsidRDefault="00E565F8" w:rsidP="002E37D9">
      <w:pPr>
        <w:pStyle w:val="ListParagraph"/>
        <w:numPr>
          <w:ilvl w:val="0"/>
          <w:numId w:val="3"/>
        </w:numPr>
        <w:rPr>
          <w:rFonts w:ascii="Arial" w:hAnsi="Arial" w:cs="Arial"/>
          <w:sz w:val="20"/>
          <w:szCs w:val="20"/>
        </w:rPr>
      </w:pPr>
      <w:r w:rsidRPr="007B06F4">
        <w:rPr>
          <w:rFonts w:ascii="Arial" w:hAnsi="Arial" w:cs="Arial"/>
          <w:sz w:val="20"/>
          <w:szCs w:val="20"/>
        </w:rPr>
        <w:t>Control-M Predecessor</w:t>
      </w:r>
      <w:r w:rsidR="00936445">
        <w:rPr>
          <w:rFonts w:ascii="Arial" w:hAnsi="Arial" w:cs="Arial"/>
          <w:sz w:val="20"/>
          <w:szCs w:val="20"/>
        </w:rPr>
        <w:tab/>
      </w:r>
      <w:r w:rsidR="00936445">
        <w:rPr>
          <w:rFonts w:ascii="Arial" w:hAnsi="Arial" w:cs="Arial"/>
          <w:sz w:val="20"/>
          <w:szCs w:val="20"/>
        </w:rPr>
        <w:tab/>
      </w:r>
      <w:r w:rsidR="00936445">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9474BC">
        <w:rPr>
          <w:rFonts w:ascii="Arial" w:hAnsi="Arial" w:cs="Arial"/>
          <w:sz w:val="20"/>
          <w:szCs w:val="20"/>
        </w:rPr>
        <w:t>--</w:t>
      </w:r>
    </w:p>
    <w:p w14:paraId="11B967E7" w14:textId="26CB9B32" w:rsidR="00936445" w:rsidRDefault="00936445" w:rsidP="00936445">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p>
    <w:p w14:paraId="7FAF2E47" w14:textId="6C0D935F" w:rsidR="00936445" w:rsidRPr="00936445" w:rsidRDefault="00936445" w:rsidP="002E37D9">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Pr="00936445">
        <w:rPr>
          <w:rFonts w:ascii="Arial" w:hAnsi="Arial" w:cs="Arial"/>
          <w:sz w:val="20"/>
          <w:szCs w:val="20"/>
        </w:rPr>
        <w:tab/>
        <w:t>:</w:t>
      </w:r>
      <w:r w:rsidRPr="00936445">
        <w:rPr>
          <w:rFonts w:ascii="Arial" w:hAnsi="Arial" w:cs="Arial"/>
          <w:sz w:val="20"/>
          <w:szCs w:val="20"/>
        </w:rPr>
        <w:tab/>
      </w:r>
    </w:p>
    <w:p w14:paraId="3D38A250" w14:textId="1B89E1D8" w:rsidR="003138D8" w:rsidRPr="00210ED0" w:rsidRDefault="003138D8" w:rsidP="003138D8">
      <w:pPr>
        <w:pStyle w:val="Heading3"/>
        <w:spacing w:after="0" w:afterAutospacing="0"/>
        <w:rPr>
          <w:sz w:val="24"/>
          <w:szCs w:val="24"/>
        </w:rPr>
      </w:pPr>
      <w:bookmarkStart w:id="433" w:name="_Toc16692803"/>
      <w:r w:rsidRPr="00210ED0">
        <w:rPr>
          <w:sz w:val="24"/>
          <w:szCs w:val="24"/>
        </w:rPr>
        <w:t>Purpose</w:t>
      </w:r>
      <w:bookmarkEnd w:id="433"/>
    </w:p>
    <w:p w14:paraId="52B74D4E" w14:textId="77777777" w:rsidR="00D53B2E" w:rsidRPr="00D53B2E" w:rsidRDefault="00D53B2E" w:rsidP="00D53B2E">
      <w:pPr>
        <w:rPr>
          <w:rFonts w:ascii="Arial" w:hAnsi="Arial" w:cs="Arial"/>
          <w:sz w:val="20"/>
        </w:rPr>
      </w:pPr>
      <w:r w:rsidRPr="00D53B2E">
        <w:rPr>
          <w:rFonts w:ascii="Arial" w:hAnsi="Arial" w:cs="Arial"/>
          <w:sz w:val="20"/>
        </w:rPr>
        <w:t>This batch will be used to populate temp table which will be used to send order scheduled notifications for autofill enrolled and eligible patients.</w:t>
      </w:r>
    </w:p>
    <w:p w14:paraId="6436E9D2" w14:textId="144306EB" w:rsidR="00D53B2E" w:rsidRDefault="00D53B2E" w:rsidP="00D53B2E">
      <w:pPr>
        <w:rPr>
          <w:rFonts w:ascii="Arial" w:hAnsi="Arial" w:cs="Arial"/>
          <w:sz w:val="20"/>
        </w:rPr>
      </w:pPr>
      <w:r w:rsidRPr="00D53B2E">
        <w:rPr>
          <w:rFonts w:ascii="Arial" w:hAnsi="Arial" w:cs="Arial"/>
          <w:sz w:val="20"/>
        </w:rPr>
        <w:t>Identify autofill enrolled patient with order completed/picked up and current date = Future SSD - Configure number of days</w:t>
      </w:r>
      <w:r>
        <w:rPr>
          <w:rFonts w:ascii="Arial" w:hAnsi="Arial" w:cs="Arial"/>
          <w:sz w:val="20"/>
        </w:rPr>
        <w:t>.</w:t>
      </w:r>
      <w:r w:rsidRPr="00D53B2E">
        <w:rPr>
          <w:rFonts w:ascii="Arial" w:hAnsi="Arial" w:cs="Arial"/>
          <w:sz w:val="20"/>
        </w:rPr>
        <w:t xml:space="preserve"> </w:t>
      </w:r>
    </w:p>
    <w:p w14:paraId="73321901" w14:textId="77777777" w:rsidR="004C6B19" w:rsidRPr="004C6B19" w:rsidRDefault="004C6B19" w:rsidP="004C6B19">
      <w:pPr>
        <w:rPr>
          <w:rFonts w:ascii="Arial" w:hAnsi="Arial" w:cs="Arial"/>
          <w:sz w:val="20"/>
        </w:rPr>
      </w:pPr>
      <w:r w:rsidRPr="004C6B19">
        <w:rPr>
          <w:rFonts w:ascii="Arial" w:hAnsi="Arial" w:cs="Arial"/>
          <w:sz w:val="20"/>
        </w:rPr>
        <w:t xml:space="preserve">Configure # of days : </w:t>
      </w:r>
    </w:p>
    <w:p w14:paraId="6A6D24E8" w14:textId="780D3EC8" w:rsidR="004C6B19" w:rsidRDefault="004C6B19" w:rsidP="004C6B19">
      <w:pPr>
        <w:rPr>
          <w:rFonts w:ascii="Arial" w:hAnsi="Arial" w:cs="Arial"/>
          <w:sz w:val="20"/>
        </w:rPr>
      </w:pPr>
      <w:r w:rsidRPr="004C6B19">
        <w:rPr>
          <w:rFonts w:ascii="Arial" w:hAnsi="Arial" w:cs="Arial"/>
          <w:sz w:val="20"/>
        </w:rPr>
        <w:t>SELECT * FROM SDA_CODE SC WHERE SC.SDA_TYPE = 'ITADMIN' AND SC.SDA_CD = 'AUTOFILL_MSG_DAYS'</w:t>
      </w:r>
    </w:p>
    <w:p w14:paraId="2F2E7D70" w14:textId="77777777" w:rsidR="004C6B19" w:rsidRDefault="004C6B19" w:rsidP="004C6B19">
      <w:pPr>
        <w:rPr>
          <w:rFonts w:ascii="Arial" w:hAnsi="Arial" w:cs="Arial"/>
          <w:sz w:val="20"/>
        </w:rPr>
      </w:pPr>
    </w:p>
    <w:p w14:paraId="136286A7" w14:textId="6D229EE7" w:rsidR="00415030" w:rsidRDefault="00415030" w:rsidP="00D53B2E">
      <w:pPr>
        <w:rPr>
          <w:rFonts w:ascii="Arial" w:hAnsi="Arial" w:cs="Arial"/>
          <w:sz w:val="20"/>
        </w:rPr>
      </w:pPr>
      <w:r>
        <w:rPr>
          <w:rFonts w:ascii="Arial" w:hAnsi="Arial" w:cs="Arial"/>
          <w:sz w:val="20"/>
        </w:rPr>
        <w:t xml:space="preserve">File Location - </w:t>
      </w:r>
    </w:p>
    <w:p w14:paraId="015E66A0" w14:textId="1F35EE18" w:rsidR="00415030" w:rsidRDefault="00415030" w:rsidP="007B06F4">
      <w:pPr>
        <w:rPr>
          <w:rFonts w:ascii="Arial" w:hAnsi="Arial" w:cs="Arial"/>
          <w:sz w:val="20"/>
          <w:szCs w:val="20"/>
        </w:rPr>
      </w:pPr>
      <w:r>
        <w:rPr>
          <w:rFonts w:ascii="Arial" w:hAnsi="Arial" w:cs="Arial"/>
          <w:sz w:val="20"/>
        </w:rPr>
        <w:t xml:space="preserve">File name - </w:t>
      </w:r>
    </w:p>
    <w:p w14:paraId="0C51A316" w14:textId="3F332922" w:rsidR="00415030" w:rsidRDefault="00415030" w:rsidP="007B06F4">
      <w:pPr>
        <w:rPr>
          <w:rFonts w:ascii="Arial" w:hAnsi="Arial" w:cs="Arial"/>
          <w:sz w:val="20"/>
        </w:rPr>
      </w:pPr>
      <w:r>
        <w:rPr>
          <w:rFonts w:ascii="Arial" w:hAnsi="Arial" w:cs="Arial"/>
          <w:sz w:val="20"/>
        </w:rPr>
        <w:t xml:space="preserve">Extract table - </w:t>
      </w:r>
      <w:r w:rsidR="00D53B2E" w:rsidRPr="00D53B2E">
        <w:rPr>
          <w:rFonts w:ascii="Arial" w:hAnsi="Arial" w:cs="Arial"/>
          <w:sz w:val="20"/>
        </w:rPr>
        <w:t>TEMP_PAT_OUTREACH_MSG</w:t>
      </w:r>
    </w:p>
    <w:p w14:paraId="3D38A253" w14:textId="6EC31A6C" w:rsidR="003138D8" w:rsidRPr="00210ED0" w:rsidRDefault="003138D8" w:rsidP="003138D8">
      <w:pPr>
        <w:pStyle w:val="Heading3"/>
        <w:spacing w:after="0" w:afterAutospacing="0"/>
        <w:rPr>
          <w:sz w:val="24"/>
          <w:szCs w:val="24"/>
        </w:rPr>
      </w:pPr>
      <w:bookmarkStart w:id="434" w:name="_Toc16692804"/>
      <w:r>
        <w:rPr>
          <w:sz w:val="24"/>
          <w:szCs w:val="24"/>
        </w:rPr>
        <w:t>Setup</w:t>
      </w:r>
      <w:bookmarkEnd w:id="434"/>
    </w:p>
    <w:p w14:paraId="3D38A254" w14:textId="77777777" w:rsidR="004D3DBF" w:rsidRPr="00576A71" w:rsidRDefault="003138D8" w:rsidP="00804ED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74E8E8C" w14:textId="42C28264" w:rsidR="00661F2F" w:rsidRDefault="00661F2F" w:rsidP="00661F2F">
      <w:pPr>
        <w:pStyle w:val="BodyTextIndent"/>
        <w:rPr>
          <w:rFonts w:ascii="Arial" w:hAnsi="Arial" w:cs="Arial"/>
          <w:sz w:val="20"/>
        </w:rPr>
      </w:pPr>
    </w:p>
    <w:p w14:paraId="3BFD667A" w14:textId="77777777" w:rsidR="00661F2F" w:rsidRDefault="00661F2F" w:rsidP="00661F2F">
      <w:pPr>
        <w:pStyle w:val="BodyTextIndent"/>
        <w:rPr>
          <w:rFonts w:ascii="Arial" w:hAnsi="Arial" w:cs="Arial"/>
          <w:sz w:val="20"/>
        </w:rPr>
      </w:pPr>
    </w:p>
    <w:p w14:paraId="5B8CD46B" w14:textId="3B1118DC" w:rsidR="00661F2F" w:rsidRPr="00804ED1" w:rsidRDefault="00661F2F" w:rsidP="00661F2F">
      <w:pPr>
        <w:pStyle w:val="BodyTextIndent"/>
        <w:rPr>
          <w:rFonts w:ascii="Arial" w:hAnsi="Arial" w:cs="Arial"/>
          <w:sz w:val="20"/>
        </w:rPr>
      </w:pPr>
    </w:p>
    <w:p w14:paraId="3D38A258" w14:textId="77777777" w:rsidR="00F056E4" w:rsidRDefault="00F056E4" w:rsidP="003138D8">
      <w:pPr>
        <w:pStyle w:val="Heading3"/>
        <w:spacing w:after="0" w:afterAutospacing="0"/>
        <w:rPr>
          <w:sz w:val="24"/>
          <w:szCs w:val="24"/>
        </w:rPr>
      </w:pPr>
      <w:bookmarkStart w:id="435" w:name="_Toc16692805"/>
      <w:r>
        <w:rPr>
          <w:sz w:val="24"/>
          <w:szCs w:val="24"/>
        </w:rPr>
        <w:t>Shouts</w:t>
      </w:r>
      <w:bookmarkEnd w:id="435"/>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F056E4" w:rsidRPr="00F056E4" w14:paraId="3D38A25E" w14:textId="77777777" w:rsidTr="00F056E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38A259" w14:textId="77777777" w:rsidR="00F056E4" w:rsidRPr="00F056E4" w:rsidRDefault="00F056E4">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8A25A" w14:textId="77777777" w:rsidR="00F056E4" w:rsidRPr="00F056E4" w:rsidRDefault="00F056E4">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8A25B" w14:textId="77777777" w:rsidR="00F056E4" w:rsidRPr="00F056E4" w:rsidRDefault="00F056E4">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8A25C" w14:textId="77777777" w:rsidR="00F056E4" w:rsidRPr="00F056E4" w:rsidRDefault="00F056E4">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8A25D" w14:textId="77777777" w:rsidR="00F056E4" w:rsidRPr="00F056E4" w:rsidRDefault="00F056E4">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F056E4" w:rsidRPr="00F056E4" w14:paraId="3D38A264" w14:textId="77777777" w:rsidTr="00DF0F5F">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38A25F" w14:textId="1A15BB80" w:rsidR="00F056E4" w:rsidRPr="00F056E4" w:rsidRDefault="00F056E4">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38A260" w14:textId="745C7587" w:rsidR="00F056E4" w:rsidRPr="00F056E4" w:rsidRDefault="00F056E4">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38A261" w14:textId="0560F9D1" w:rsidR="00F056E4" w:rsidRPr="00F056E4" w:rsidRDefault="00F056E4">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38A262" w14:textId="422AF760" w:rsidR="00F056E4" w:rsidRPr="00F056E4" w:rsidRDefault="00F056E4">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D38A263" w14:textId="212C7902" w:rsidR="00F056E4" w:rsidRPr="00F056E4" w:rsidRDefault="00F056E4">
            <w:pPr>
              <w:pStyle w:val="ListParagraph"/>
              <w:ind w:left="0"/>
              <w:rPr>
                <w:rFonts w:asciiTheme="minorHAnsi" w:hAnsiTheme="minorHAnsi"/>
                <w:color w:val="000000" w:themeColor="text1"/>
              </w:rPr>
            </w:pPr>
          </w:p>
        </w:tc>
      </w:tr>
      <w:tr w:rsidR="00F056E4" w:rsidRPr="00F056E4" w14:paraId="3D38A26A" w14:textId="77777777" w:rsidTr="00DF0F5F">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38A265" w14:textId="7B343DA4" w:rsidR="00F056E4" w:rsidRPr="00F056E4" w:rsidRDefault="00F056E4">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38A266" w14:textId="77777777" w:rsidR="00F056E4" w:rsidRPr="00F056E4" w:rsidRDefault="00F056E4">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38A267" w14:textId="3CE368B2" w:rsidR="00F056E4" w:rsidRPr="00F056E4" w:rsidRDefault="00F056E4">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38A268" w14:textId="3C239A4E" w:rsidR="00F056E4" w:rsidRPr="00F056E4" w:rsidRDefault="00F056E4">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D38A269" w14:textId="4EC6CFED" w:rsidR="00F056E4" w:rsidRPr="00F056E4" w:rsidRDefault="00F056E4">
            <w:pPr>
              <w:pStyle w:val="ListParagraph"/>
              <w:ind w:left="0"/>
              <w:rPr>
                <w:rFonts w:asciiTheme="minorHAnsi" w:hAnsiTheme="minorHAnsi"/>
                <w:color w:val="000000" w:themeColor="text1"/>
              </w:rPr>
            </w:pPr>
          </w:p>
        </w:tc>
      </w:tr>
    </w:tbl>
    <w:p w14:paraId="3D38A26B" w14:textId="77777777" w:rsidR="003138D8" w:rsidRPr="003138D8" w:rsidRDefault="003138D8" w:rsidP="003138D8">
      <w:pPr>
        <w:pStyle w:val="Heading3"/>
        <w:spacing w:after="0" w:afterAutospacing="0"/>
        <w:rPr>
          <w:sz w:val="24"/>
          <w:szCs w:val="24"/>
        </w:rPr>
      </w:pPr>
      <w:bookmarkStart w:id="436" w:name="_Toc16692806"/>
      <w:r>
        <w:rPr>
          <w:sz w:val="24"/>
          <w:szCs w:val="24"/>
        </w:rPr>
        <w:t>Troubleshooting</w:t>
      </w:r>
      <w:bookmarkEnd w:id="436"/>
    </w:p>
    <w:p w14:paraId="3D38A26C" w14:textId="25C208DB" w:rsidR="003138D8" w:rsidRPr="00F056E4" w:rsidRDefault="003138D8" w:rsidP="007B06F4">
      <w:pPr>
        <w:pStyle w:val="BodyTextIndent"/>
        <w:spacing w:after="0"/>
        <w:ind w:left="720"/>
        <w:rPr>
          <w:rFonts w:ascii="Arial" w:hAnsi="Arial" w:cs="Arial"/>
          <w:sz w:val="20"/>
        </w:rPr>
      </w:pPr>
      <w:r w:rsidRPr="00576A71">
        <w:rPr>
          <w:rFonts w:ascii="Arial" w:hAnsi="Arial" w:cs="Arial"/>
          <w:sz w:val="20"/>
          <w:highlight w:val="yellow"/>
        </w:rPr>
        <w:t>If the job fails</w:t>
      </w:r>
      <w:r w:rsidR="001341E5">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F6F61CE" w14:textId="77777777" w:rsidR="00576A71" w:rsidRDefault="00576A71" w:rsidP="00AE1176">
      <w:pPr>
        <w:pStyle w:val="BodyTextIndent"/>
        <w:spacing w:after="0"/>
        <w:rPr>
          <w:rFonts w:ascii="Arial" w:hAnsi="Arial" w:cs="Arial"/>
          <w:sz w:val="20"/>
        </w:rPr>
      </w:pPr>
    </w:p>
    <w:p w14:paraId="4B1BF543" w14:textId="4708EDCE" w:rsidR="005C3472" w:rsidRPr="00C31F27" w:rsidRDefault="005C3472" w:rsidP="00C31F27">
      <w:pPr>
        <w:pStyle w:val="Heading2"/>
        <w:rPr>
          <w:i w:val="0"/>
          <w:sz w:val="24"/>
          <w:szCs w:val="24"/>
        </w:rPr>
      </w:pPr>
      <w:r w:rsidRPr="00C31F27">
        <w:rPr>
          <w:i w:val="0"/>
        </w:rPr>
        <w:t>sqsq002d</w:t>
      </w:r>
      <w:r w:rsidRPr="00C31F27">
        <w:rPr>
          <w:i w:val="0"/>
          <w:sz w:val="24"/>
          <w:szCs w:val="24"/>
        </w:rPr>
        <w:t xml:space="preserve"> </w:t>
      </w:r>
    </w:p>
    <w:p w14:paraId="45879F14" w14:textId="29F22FAE" w:rsidR="00576A71" w:rsidRPr="00210ED0" w:rsidRDefault="00576A71" w:rsidP="00576A71">
      <w:pPr>
        <w:pStyle w:val="Heading3"/>
        <w:spacing w:after="0" w:afterAutospacing="0"/>
        <w:rPr>
          <w:sz w:val="24"/>
          <w:szCs w:val="24"/>
        </w:rPr>
      </w:pPr>
      <w:r w:rsidRPr="00210ED0">
        <w:rPr>
          <w:sz w:val="24"/>
          <w:szCs w:val="24"/>
        </w:rPr>
        <w:t>Overview</w:t>
      </w:r>
    </w:p>
    <w:p w14:paraId="7EEEA7DD" w14:textId="4F2949CA" w:rsidR="00576A71" w:rsidRDefault="00576A71" w:rsidP="00576A71">
      <w:pPr>
        <w:rPr>
          <w:rFonts w:ascii="Arial" w:hAnsi="Arial" w:cs="Arial"/>
          <w:sz w:val="20"/>
          <w:szCs w:val="20"/>
        </w:rPr>
      </w:pPr>
      <w:r>
        <w:rPr>
          <w:rFonts w:ascii="Arial" w:hAnsi="Arial" w:cs="Arial"/>
          <w:sz w:val="20"/>
          <w:szCs w:val="20"/>
        </w:rPr>
        <w:t xml:space="preserve">The new </w:t>
      </w:r>
      <w:r w:rsidR="00923555">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923555">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4AAD52E" w14:textId="77777777" w:rsidR="00576A71" w:rsidRPr="00210ED0" w:rsidRDefault="00576A71" w:rsidP="00576A71">
      <w:pPr>
        <w:rPr>
          <w:rFonts w:ascii="Arial" w:hAnsi="Arial" w:cs="Arial"/>
          <w:sz w:val="20"/>
          <w:szCs w:val="20"/>
        </w:rPr>
      </w:pPr>
    </w:p>
    <w:p w14:paraId="48C0FDFB" w14:textId="0101E223"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2EDC6FD5" w14:textId="4208747C" w:rsidR="00576A71" w:rsidRPr="006D1805" w:rsidRDefault="00576A71" w:rsidP="00484272">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5C3472">
        <w:rPr>
          <w:rFonts w:ascii="Arial" w:hAnsi="Arial" w:cs="Arial"/>
          <w:sz w:val="20"/>
          <w:szCs w:val="20"/>
        </w:rPr>
        <w:t>sda</w:t>
      </w:r>
      <w:r w:rsidR="00484272" w:rsidRPr="00484272">
        <w:rPr>
          <w:rFonts w:ascii="Arial" w:hAnsi="Arial" w:cs="Arial"/>
          <w:sz w:val="20"/>
          <w:szCs w:val="20"/>
        </w:rPr>
        <w:t>_</w:t>
      </w:r>
      <w:r w:rsidR="005C3472">
        <w:rPr>
          <w:rFonts w:ascii="Arial" w:hAnsi="Arial" w:cs="Arial"/>
          <w:sz w:val="20"/>
          <w:szCs w:val="20"/>
        </w:rPr>
        <w:t>spring_batch</w:t>
      </w:r>
      <w:r w:rsidR="00484272" w:rsidRPr="00484272">
        <w:rPr>
          <w:rFonts w:ascii="Arial" w:hAnsi="Arial" w:cs="Arial"/>
          <w:sz w:val="20"/>
          <w:szCs w:val="20"/>
        </w:rPr>
        <w:t>.sh</w:t>
      </w:r>
      <w:r w:rsidRPr="00E565F8">
        <w:rPr>
          <w:rFonts w:ascii="Arial" w:hAnsi="Arial" w:cs="Arial"/>
          <w:sz w:val="20"/>
          <w:szCs w:val="20"/>
        </w:rPr>
        <w:t xml:space="preserve"> </w:t>
      </w:r>
      <w:r>
        <w:rPr>
          <w:rFonts w:ascii="Arial" w:hAnsi="Arial" w:cs="Arial"/>
          <w:sz w:val="20"/>
          <w:szCs w:val="20"/>
        </w:rPr>
        <w:t xml:space="preserve"> </w:t>
      </w:r>
    </w:p>
    <w:p w14:paraId="59BB1C90" w14:textId="5B74100C"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923555" w:rsidRPr="009474BC">
        <w:rPr>
          <w:rFonts w:ascii="Arial" w:hAnsi="Arial" w:cs="Arial"/>
          <w:sz w:val="20"/>
          <w:szCs w:val="20"/>
        </w:rPr>
        <w:t>sdaop0</w:t>
      </w:r>
    </w:p>
    <w:p w14:paraId="7A43A683" w14:textId="44CAE454" w:rsidR="00576A71" w:rsidRPr="00F71FA3" w:rsidRDefault="00576A71" w:rsidP="00576A71">
      <w:pPr>
        <w:pStyle w:val="ListParagraph"/>
        <w:numPr>
          <w:ilvl w:val="0"/>
          <w:numId w:val="3"/>
        </w:numPr>
        <w:rPr>
          <w:rFonts w:ascii="Arial" w:hAnsi="Arial" w:cs="Arial"/>
          <w:sz w:val="20"/>
          <w:szCs w:val="20"/>
        </w:rPr>
      </w:pPr>
      <w:r>
        <w:rPr>
          <w:rFonts w:ascii="Arial" w:hAnsi="Arial" w:cs="Arial"/>
          <w:sz w:val="20"/>
          <w:szCs w:val="20"/>
        </w:rPr>
        <w:t xml:space="preserve">Control-M </w:t>
      </w:r>
      <w:r w:rsidR="005C3472">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5C3472" w:rsidRPr="005C3472">
        <w:rPr>
          <w:rFonts w:ascii="Arial" w:hAnsi="Arial" w:cs="Arial"/>
          <w:sz w:val="20"/>
          <w:szCs w:val="20"/>
        </w:rPr>
        <w:t>sqsq002d</w:t>
      </w:r>
    </w:p>
    <w:p w14:paraId="1057E681" w14:textId="06BE2B4C" w:rsidR="00576A71" w:rsidRPr="007B06F4" w:rsidRDefault="00576A71" w:rsidP="00576A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85F8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1732A088" w14:textId="323B0A42" w:rsidR="00576A71" w:rsidRPr="00936445" w:rsidRDefault="00576A71" w:rsidP="00576A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5C3472" w:rsidRPr="005C3472">
        <w:rPr>
          <w:rFonts w:ascii="Arial" w:hAnsi="Arial" w:cs="Arial"/>
          <w:sz w:val="20"/>
          <w:szCs w:val="20"/>
        </w:rPr>
        <w:t>sqsq001d</w:t>
      </w:r>
    </w:p>
    <w:p w14:paraId="0C4547B1" w14:textId="1776678E" w:rsidR="00576A71" w:rsidRDefault="00576A71" w:rsidP="00CF5B7E">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923555">
        <w:rPr>
          <w:rFonts w:ascii="Arial" w:hAnsi="Arial" w:cs="Arial"/>
          <w:sz w:val="20"/>
          <w:szCs w:val="20"/>
        </w:rPr>
        <w:t xml:space="preserve">             ---</w:t>
      </w:r>
    </w:p>
    <w:p w14:paraId="58DC1350" w14:textId="2EE86A58" w:rsidR="00576A71" w:rsidRPr="00936445" w:rsidRDefault="00576A71" w:rsidP="00576A71">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Pr="00936445">
        <w:rPr>
          <w:rFonts w:ascii="Arial" w:hAnsi="Arial" w:cs="Arial"/>
          <w:sz w:val="20"/>
          <w:szCs w:val="20"/>
        </w:rPr>
        <w:tab/>
      </w:r>
      <w:r w:rsidR="005C3472">
        <w:rPr>
          <w:rFonts w:ascii="Arial" w:hAnsi="Arial" w:cs="Arial"/>
          <w:sz w:val="20"/>
          <w:szCs w:val="20"/>
        </w:rPr>
        <w:t>:</w:t>
      </w:r>
      <w:r w:rsidR="00923555">
        <w:rPr>
          <w:rFonts w:ascii="Arial" w:hAnsi="Arial" w:cs="Arial"/>
          <w:sz w:val="20"/>
          <w:szCs w:val="20"/>
        </w:rPr>
        <w:t xml:space="preserve">             ---</w:t>
      </w:r>
    </w:p>
    <w:p w14:paraId="0DDDBEE1" w14:textId="77777777" w:rsidR="00576A71" w:rsidRPr="00210ED0" w:rsidRDefault="00576A71" w:rsidP="00576A71">
      <w:pPr>
        <w:pStyle w:val="Heading3"/>
        <w:spacing w:after="0" w:afterAutospacing="0"/>
        <w:rPr>
          <w:sz w:val="24"/>
          <w:szCs w:val="24"/>
        </w:rPr>
      </w:pPr>
      <w:r w:rsidRPr="00210ED0">
        <w:rPr>
          <w:sz w:val="24"/>
          <w:szCs w:val="24"/>
        </w:rPr>
        <w:t>Purpose</w:t>
      </w:r>
    </w:p>
    <w:p w14:paraId="4AF4F409" w14:textId="3801889E" w:rsidR="00923555" w:rsidRDefault="00923555" w:rsidP="00576A71">
      <w:pPr>
        <w:rPr>
          <w:rFonts w:ascii="Arial" w:hAnsi="Arial" w:cs="Arial"/>
          <w:sz w:val="20"/>
        </w:rPr>
      </w:pPr>
      <w:r w:rsidRPr="00923555">
        <w:rPr>
          <w:rFonts w:ascii="Arial" w:hAnsi="Arial" w:cs="Arial"/>
          <w:sz w:val="20"/>
        </w:rPr>
        <w:t>This batch will be used to re-check autofill eligibility by calling eligibility engine for all patients identified by sqsq001d</w:t>
      </w:r>
    </w:p>
    <w:p w14:paraId="3A0E92D3" w14:textId="73BDCA1B" w:rsidR="00576A71" w:rsidRDefault="00576A71" w:rsidP="00576A71">
      <w:pPr>
        <w:rPr>
          <w:rFonts w:ascii="Arial" w:hAnsi="Arial" w:cs="Arial"/>
          <w:sz w:val="20"/>
        </w:rPr>
      </w:pPr>
      <w:r>
        <w:rPr>
          <w:rFonts w:ascii="Arial" w:hAnsi="Arial" w:cs="Arial"/>
          <w:sz w:val="20"/>
        </w:rPr>
        <w:t xml:space="preserve">File Location </w:t>
      </w:r>
      <w:r w:rsidR="00923555">
        <w:rPr>
          <w:rFonts w:ascii="Arial" w:hAnsi="Arial" w:cs="Arial"/>
          <w:sz w:val="20"/>
        </w:rPr>
        <w:t>-   ----</w:t>
      </w:r>
    </w:p>
    <w:p w14:paraId="5C237BBF" w14:textId="09C24592" w:rsidR="00576A71" w:rsidRDefault="00576A71" w:rsidP="00576A71">
      <w:pPr>
        <w:rPr>
          <w:rFonts w:ascii="Arial" w:hAnsi="Arial" w:cs="Arial"/>
          <w:sz w:val="20"/>
          <w:szCs w:val="20"/>
        </w:rPr>
      </w:pPr>
      <w:r>
        <w:rPr>
          <w:rFonts w:ascii="Arial" w:hAnsi="Arial" w:cs="Arial"/>
          <w:sz w:val="20"/>
        </w:rPr>
        <w:t xml:space="preserve">File name - </w:t>
      </w:r>
      <w:r w:rsidR="00923555">
        <w:rPr>
          <w:rFonts w:ascii="Arial" w:hAnsi="Arial" w:cs="Arial"/>
          <w:sz w:val="20"/>
        </w:rPr>
        <w:t xml:space="preserve"> ----</w:t>
      </w:r>
    </w:p>
    <w:p w14:paraId="584F3915" w14:textId="5F85B91B" w:rsidR="00576A71" w:rsidRDefault="00576A71" w:rsidP="00576A71">
      <w:pPr>
        <w:rPr>
          <w:rFonts w:ascii="Arial" w:hAnsi="Arial" w:cs="Arial"/>
          <w:sz w:val="20"/>
        </w:rPr>
      </w:pPr>
      <w:r>
        <w:rPr>
          <w:rFonts w:ascii="Arial" w:hAnsi="Arial" w:cs="Arial"/>
          <w:sz w:val="20"/>
        </w:rPr>
        <w:t xml:space="preserve">Extract table - </w:t>
      </w:r>
      <w:r w:rsidR="00923555" w:rsidRPr="00923555">
        <w:rPr>
          <w:rFonts w:ascii="Arial" w:hAnsi="Arial" w:cs="Arial"/>
          <w:sz w:val="20"/>
        </w:rPr>
        <w:t>TEMP_PAT_OUTREACH_MSG</w:t>
      </w:r>
    </w:p>
    <w:p w14:paraId="724DCDA4" w14:textId="77777777" w:rsidR="00576A71" w:rsidRPr="00210ED0" w:rsidRDefault="00576A71" w:rsidP="00576A71">
      <w:pPr>
        <w:pStyle w:val="Heading3"/>
        <w:spacing w:after="0" w:afterAutospacing="0"/>
        <w:rPr>
          <w:sz w:val="24"/>
          <w:szCs w:val="24"/>
        </w:rPr>
      </w:pPr>
      <w:r>
        <w:rPr>
          <w:sz w:val="24"/>
          <w:szCs w:val="24"/>
        </w:rPr>
        <w:t>Setup</w:t>
      </w:r>
    </w:p>
    <w:p w14:paraId="50086C6E" w14:textId="4B9EF6BB" w:rsidR="00576A71" w:rsidRPr="008A3681" w:rsidRDefault="00576A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E349924" w14:textId="77777777" w:rsidR="00576A71" w:rsidRDefault="00576A71" w:rsidP="00576A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76A71" w:rsidRPr="00F056E4" w14:paraId="622AB49A" w14:textId="77777777" w:rsidTr="002E37D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E3EA78" w14:textId="77777777" w:rsidR="00576A71" w:rsidRPr="00F056E4" w:rsidRDefault="00576A71" w:rsidP="002E37D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A6E91E"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49F08D"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9E2418"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DB8283"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76A71" w:rsidRPr="00F056E4" w14:paraId="15A9DE4B"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B5F700F"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75AA972"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C234485"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0086E71"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E81D3DF" w14:textId="77777777" w:rsidR="00576A71" w:rsidRPr="00F056E4" w:rsidRDefault="00576A71" w:rsidP="002E37D9">
            <w:pPr>
              <w:pStyle w:val="ListParagraph"/>
              <w:ind w:left="0"/>
              <w:rPr>
                <w:rFonts w:asciiTheme="minorHAnsi" w:hAnsiTheme="minorHAnsi"/>
                <w:color w:val="000000" w:themeColor="text1"/>
              </w:rPr>
            </w:pPr>
          </w:p>
        </w:tc>
      </w:tr>
      <w:tr w:rsidR="00576A71" w:rsidRPr="00F056E4" w14:paraId="13A25495"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C19347"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D3BCED5"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A7A7228"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67A4BE3"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CBE17C3" w14:textId="77777777" w:rsidR="00576A71" w:rsidRPr="00F056E4" w:rsidRDefault="00576A71" w:rsidP="002E37D9">
            <w:pPr>
              <w:pStyle w:val="ListParagraph"/>
              <w:ind w:left="0"/>
              <w:rPr>
                <w:rFonts w:asciiTheme="minorHAnsi" w:hAnsiTheme="minorHAnsi"/>
                <w:color w:val="000000" w:themeColor="text1"/>
              </w:rPr>
            </w:pPr>
          </w:p>
        </w:tc>
      </w:tr>
    </w:tbl>
    <w:p w14:paraId="55938935" w14:textId="77777777" w:rsidR="00576A71" w:rsidRPr="003138D8" w:rsidRDefault="00576A71" w:rsidP="00576A71">
      <w:pPr>
        <w:pStyle w:val="Heading3"/>
        <w:spacing w:after="0" w:afterAutospacing="0"/>
        <w:rPr>
          <w:sz w:val="24"/>
          <w:szCs w:val="24"/>
        </w:rPr>
      </w:pPr>
      <w:r>
        <w:rPr>
          <w:sz w:val="24"/>
          <w:szCs w:val="24"/>
        </w:rPr>
        <w:t>Troubleshooting</w:t>
      </w:r>
    </w:p>
    <w:p w14:paraId="07ED1069" w14:textId="77777777" w:rsidR="00905BA3" w:rsidRPr="00F056E4" w:rsidRDefault="00905BA3" w:rsidP="00905BA3">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CE43414" w14:textId="063663FB" w:rsidR="00905BA3" w:rsidRPr="00C31F27" w:rsidRDefault="00905BA3" w:rsidP="00C31F27">
      <w:pPr>
        <w:pStyle w:val="Heading2"/>
        <w:rPr>
          <w:i w:val="0"/>
          <w:sz w:val="24"/>
          <w:szCs w:val="24"/>
        </w:rPr>
      </w:pPr>
      <w:r w:rsidRPr="00C31F27">
        <w:rPr>
          <w:i w:val="0"/>
        </w:rPr>
        <w:t>sqsq003d</w:t>
      </w:r>
    </w:p>
    <w:p w14:paraId="32570724" w14:textId="206FD251" w:rsidR="00576A71" w:rsidRPr="00210ED0" w:rsidRDefault="00576A71" w:rsidP="00576A71">
      <w:pPr>
        <w:pStyle w:val="Heading3"/>
        <w:spacing w:after="0" w:afterAutospacing="0"/>
        <w:rPr>
          <w:sz w:val="24"/>
          <w:szCs w:val="24"/>
        </w:rPr>
      </w:pPr>
      <w:r w:rsidRPr="00210ED0">
        <w:rPr>
          <w:sz w:val="24"/>
          <w:szCs w:val="24"/>
        </w:rPr>
        <w:t>Overview</w:t>
      </w:r>
    </w:p>
    <w:p w14:paraId="4FB9B96F" w14:textId="036ACAEA" w:rsidR="00576A71" w:rsidRDefault="00576A71" w:rsidP="00576A71">
      <w:pPr>
        <w:rPr>
          <w:rFonts w:ascii="Arial" w:hAnsi="Arial" w:cs="Arial"/>
          <w:sz w:val="20"/>
          <w:szCs w:val="20"/>
        </w:rPr>
      </w:pPr>
      <w:r>
        <w:rPr>
          <w:rFonts w:ascii="Arial" w:hAnsi="Arial" w:cs="Arial"/>
          <w:sz w:val="20"/>
          <w:szCs w:val="20"/>
        </w:rPr>
        <w:t xml:space="preserve">The new </w:t>
      </w:r>
      <w:r w:rsidR="00905BA3">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905BA3">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30BAA7F" w14:textId="77777777" w:rsidR="00576A71" w:rsidRPr="00210ED0" w:rsidRDefault="00576A71" w:rsidP="00576A71">
      <w:pPr>
        <w:rPr>
          <w:rFonts w:ascii="Arial" w:hAnsi="Arial" w:cs="Arial"/>
          <w:sz w:val="20"/>
          <w:szCs w:val="20"/>
        </w:rPr>
      </w:pPr>
    </w:p>
    <w:p w14:paraId="11989571" w14:textId="66C56661"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25A9D895" w14:textId="680D476E" w:rsidR="00576A71" w:rsidRPr="006D1805" w:rsidRDefault="00576A71" w:rsidP="00484272">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905BA3">
        <w:rPr>
          <w:rFonts w:ascii="Arial" w:hAnsi="Arial" w:cs="Arial"/>
          <w:sz w:val="20"/>
          <w:szCs w:val="20"/>
        </w:rPr>
        <w:t>sda</w:t>
      </w:r>
      <w:r w:rsidR="00905BA3" w:rsidRPr="00484272">
        <w:rPr>
          <w:rFonts w:ascii="Arial" w:hAnsi="Arial" w:cs="Arial"/>
          <w:sz w:val="20"/>
          <w:szCs w:val="20"/>
        </w:rPr>
        <w:t>_</w:t>
      </w:r>
      <w:r w:rsidR="00905BA3">
        <w:rPr>
          <w:rFonts w:ascii="Arial" w:hAnsi="Arial" w:cs="Arial"/>
          <w:sz w:val="20"/>
          <w:szCs w:val="20"/>
        </w:rPr>
        <w:t>spring_batch</w:t>
      </w:r>
      <w:r w:rsidR="00905BA3" w:rsidRPr="00484272">
        <w:rPr>
          <w:rFonts w:ascii="Arial" w:hAnsi="Arial" w:cs="Arial"/>
          <w:sz w:val="20"/>
          <w:szCs w:val="20"/>
        </w:rPr>
        <w:t>.sh</w:t>
      </w:r>
    </w:p>
    <w:p w14:paraId="7FE69F5F" w14:textId="5C7C074D"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905BA3" w:rsidRPr="009474BC">
        <w:rPr>
          <w:rFonts w:ascii="Arial" w:hAnsi="Arial" w:cs="Arial"/>
          <w:sz w:val="20"/>
          <w:szCs w:val="20"/>
        </w:rPr>
        <w:t>sdaop0</w:t>
      </w:r>
    </w:p>
    <w:p w14:paraId="4D7CF825" w14:textId="2BD84229" w:rsidR="00576A71" w:rsidRPr="00F71FA3" w:rsidRDefault="00576A71" w:rsidP="00576A71">
      <w:pPr>
        <w:pStyle w:val="ListParagraph"/>
        <w:numPr>
          <w:ilvl w:val="0"/>
          <w:numId w:val="3"/>
        </w:numPr>
        <w:rPr>
          <w:rFonts w:ascii="Arial" w:hAnsi="Arial" w:cs="Arial"/>
          <w:sz w:val="20"/>
          <w:szCs w:val="20"/>
        </w:rPr>
      </w:pPr>
      <w:r>
        <w:rPr>
          <w:rFonts w:ascii="Arial" w:hAnsi="Arial" w:cs="Arial"/>
          <w:sz w:val="20"/>
          <w:szCs w:val="20"/>
        </w:rPr>
        <w:t xml:space="preserve">Control-M </w:t>
      </w:r>
      <w:r w:rsidR="00385F8D">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905BA3" w:rsidRPr="00905BA3">
        <w:rPr>
          <w:rFonts w:ascii="Arial" w:hAnsi="Arial" w:cs="Arial"/>
          <w:sz w:val="20"/>
          <w:szCs w:val="20"/>
        </w:rPr>
        <w:t>sqsq00</w:t>
      </w:r>
      <w:r w:rsidR="005C0688">
        <w:rPr>
          <w:rFonts w:ascii="Arial" w:hAnsi="Arial" w:cs="Arial"/>
          <w:sz w:val="20"/>
          <w:szCs w:val="20"/>
        </w:rPr>
        <w:t>3</w:t>
      </w:r>
      <w:r w:rsidR="00905BA3" w:rsidRPr="00905BA3">
        <w:rPr>
          <w:rFonts w:ascii="Arial" w:hAnsi="Arial" w:cs="Arial"/>
          <w:sz w:val="20"/>
          <w:szCs w:val="20"/>
        </w:rPr>
        <w:t>d</w:t>
      </w:r>
    </w:p>
    <w:p w14:paraId="4E488E5D" w14:textId="1F809944" w:rsidR="00576A71" w:rsidRPr="007B06F4" w:rsidRDefault="00576A71" w:rsidP="00576A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85F8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508A6757" w14:textId="33A8BFAD" w:rsidR="00576A71" w:rsidRPr="00936445" w:rsidRDefault="00576A71" w:rsidP="00576A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r>
      <w:r w:rsidR="005C0688" w:rsidRPr="00905BA3">
        <w:rPr>
          <w:rFonts w:ascii="Arial" w:hAnsi="Arial" w:cs="Arial"/>
          <w:sz w:val="20"/>
          <w:szCs w:val="20"/>
        </w:rPr>
        <w:t>sqsq002d</w:t>
      </w:r>
      <w:r w:rsidRPr="007B06F4">
        <w:rPr>
          <w:rFonts w:ascii="Arial" w:hAnsi="Arial" w:cs="Arial"/>
          <w:sz w:val="20"/>
          <w:szCs w:val="20"/>
        </w:rPr>
        <w:t xml:space="preserve"> </w:t>
      </w:r>
    </w:p>
    <w:p w14:paraId="68AB6179" w14:textId="4AEFCDDB"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5C0688" w:rsidRPr="005C0688">
        <w:rPr>
          <w:rFonts w:ascii="Arial" w:hAnsi="Arial" w:cs="Arial"/>
          <w:sz w:val="20"/>
          <w:szCs w:val="20"/>
        </w:rPr>
        <w:t xml:space="preserve">SDA_ROCM_D_ORDSCHE_TRG_ </w:t>
      </w:r>
      <w:r w:rsidR="005C0688">
        <w:rPr>
          <w:rFonts w:ascii="Arial" w:hAnsi="Arial" w:cs="Arial"/>
          <w:sz w:val="20"/>
          <w:szCs w:val="20"/>
        </w:rPr>
        <w:t>yyyyMMddhhmmss</w:t>
      </w:r>
      <w:r w:rsidR="005C0688" w:rsidRPr="005C0688">
        <w:rPr>
          <w:rFonts w:ascii="Arial" w:hAnsi="Arial" w:cs="Arial"/>
          <w:sz w:val="20"/>
          <w:szCs w:val="20"/>
        </w:rPr>
        <w:t>.txt</w:t>
      </w:r>
    </w:p>
    <w:p w14:paraId="11C75C3E" w14:textId="3C4B2703" w:rsidR="00576A71" w:rsidRPr="00936445" w:rsidRDefault="00576A71" w:rsidP="00CF5B7E">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Pr="00936445">
        <w:rPr>
          <w:rFonts w:ascii="Arial" w:hAnsi="Arial" w:cs="Arial"/>
          <w:sz w:val="20"/>
          <w:szCs w:val="20"/>
        </w:rPr>
        <w:tab/>
        <w:t>:</w:t>
      </w:r>
      <w:r w:rsidRPr="00936445">
        <w:rPr>
          <w:rFonts w:ascii="Arial" w:hAnsi="Arial" w:cs="Arial"/>
          <w:sz w:val="20"/>
          <w:szCs w:val="20"/>
        </w:rPr>
        <w:tab/>
      </w:r>
      <w:r w:rsidR="005C0688">
        <w:rPr>
          <w:rFonts w:ascii="Arial" w:hAnsi="Arial" w:cs="Arial"/>
          <w:sz w:val="20"/>
          <w:szCs w:val="20"/>
        </w:rPr>
        <w:t>SDA</w:t>
      </w:r>
      <w:r w:rsidR="00CF5B7E" w:rsidRPr="00CF5B7E">
        <w:rPr>
          <w:rFonts w:ascii="Arial" w:hAnsi="Arial" w:cs="Arial"/>
          <w:sz w:val="20"/>
          <w:szCs w:val="20"/>
        </w:rPr>
        <w:t xml:space="preserve">_ROCM_D_ORDSCHE_TRG_ </w:t>
      </w:r>
      <w:r w:rsidR="00CF5B7E">
        <w:rPr>
          <w:rFonts w:ascii="Arial" w:hAnsi="Arial" w:cs="Arial"/>
          <w:sz w:val="20"/>
          <w:szCs w:val="20"/>
        </w:rPr>
        <w:t>yyyyMMddhhmmss</w:t>
      </w:r>
      <w:r w:rsidR="00CF5B7E" w:rsidRPr="00CF5B7E">
        <w:rPr>
          <w:rFonts w:ascii="Arial" w:hAnsi="Arial" w:cs="Arial"/>
          <w:sz w:val="20"/>
          <w:szCs w:val="20"/>
        </w:rPr>
        <w:t>.txt.CNTL</w:t>
      </w:r>
    </w:p>
    <w:p w14:paraId="282A5E9D" w14:textId="77777777" w:rsidR="00576A71" w:rsidRPr="00210ED0" w:rsidRDefault="00576A71" w:rsidP="00576A71">
      <w:pPr>
        <w:pStyle w:val="Heading3"/>
        <w:spacing w:after="0" w:afterAutospacing="0"/>
        <w:rPr>
          <w:sz w:val="24"/>
          <w:szCs w:val="24"/>
        </w:rPr>
      </w:pPr>
      <w:r w:rsidRPr="00210ED0">
        <w:rPr>
          <w:sz w:val="24"/>
          <w:szCs w:val="24"/>
        </w:rPr>
        <w:t>Purpose</w:t>
      </w:r>
    </w:p>
    <w:p w14:paraId="36E57542" w14:textId="258EF20E" w:rsidR="005C0688" w:rsidRDefault="005C0688" w:rsidP="00576A71">
      <w:pPr>
        <w:rPr>
          <w:rFonts w:ascii="Arial" w:hAnsi="Arial" w:cs="Arial"/>
          <w:sz w:val="20"/>
        </w:rPr>
      </w:pPr>
      <w:r w:rsidRPr="005C0688">
        <w:rPr>
          <w:rFonts w:ascii="Arial" w:hAnsi="Arial" w:cs="Arial"/>
          <w:sz w:val="20"/>
        </w:rPr>
        <w:t>This batch will be used to create patient outreach file for patients enrolled and eligible for autofill (Order Scheduled) using data from temp table created in sqsq001d &amp; sqsq002d batch</w:t>
      </w:r>
      <w:r>
        <w:rPr>
          <w:rFonts w:ascii="Arial" w:hAnsi="Arial" w:cs="Arial"/>
          <w:sz w:val="20"/>
        </w:rPr>
        <w:t>.</w:t>
      </w:r>
      <w:r w:rsidRPr="005C0688">
        <w:rPr>
          <w:rFonts w:ascii="Arial" w:hAnsi="Arial" w:cs="Arial"/>
          <w:sz w:val="20"/>
        </w:rPr>
        <w:t xml:space="preserve"> </w:t>
      </w:r>
    </w:p>
    <w:p w14:paraId="2D08F41E" w14:textId="77777777" w:rsidR="004C6B19" w:rsidRPr="004C6B19" w:rsidRDefault="004C6B19" w:rsidP="004C6B19">
      <w:pPr>
        <w:rPr>
          <w:rFonts w:ascii="Arial" w:hAnsi="Arial" w:cs="Arial"/>
          <w:sz w:val="20"/>
        </w:rPr>
      </w:pPr>
      <w:r w:rsidRPr="004C6B19">
        <w:rPr>
          <w:rFonts w:ascii="Arial" w:hAnsi="Arial" w:cs="Arial"/>
          <w:sz w:val="20"/>
        </w:rPr>
        <w:t>SELECT * FROM TEMP_PAT_OUTREACH_MSG TP</w:t>
      </w:r>
    </w:p>
    <w:p w14:paraId="4B89F5FE" w14:textId="77777777" w:rsidR="004C6B19" w:rsidRPr="004C6B19" w:rsidRDefault="004C6B19" w:rsidP="004C6B19">
      <w:pPr>
        <w:rPr>
          <w:rFonts w:ascii="Arial" w:hAnsi="Arial" w:cs="Arial"/>
          <w:sz w:val="20"/>
        </w:rPr>
      </w:pPr>
      <w:r w:rsidRPr="004C6B19">
        <w:rPr>
          <w:rFonts w:ascii="Arial" w:hAnsi="Arial" w:cs="Arial"/>
          <w:sz w:val="20"/>
        </w:rPr>
        <w:t>WHERE TP.STAT_CD = 'UPDATED'</w:t>
      </w:r>
    </w:p>
    <w:p w14:paraId="77E8B7AF" w14:textId="02054C1D" w:rsidR="004C6B19" w:rsidRDefault="004C6B19" w:rsidP="004C6B19">
      <w:pPr>
        <w:rPr>
          <w:rFonts w:ascii="Arial" w:hAnsi="Arial" w:cs="Arial"/>
          <w:sz w:val="20"/>
        </w:rPr>
      </w:pPr>
      <w:r w:rsidRPr="004C6B19">
        <w:rPr>
          <w:rFonts w:ascii="Arial" w:hAnsi="Arial" w:cs="Arial"/>
          <w:sz w:val="20"/>
        </w:rPr>
        <w:t>AND TP.AUTOFILL_ELIGIBLE = 'Y'</w:t>
      </w:r>
    </w:p>
    <w:p w14:paraId="2045A10B" w14:textId="77777777" w:rsidR="004C6B19" w:rsidRDefault="004C6B19" w:rsidP="004C6B19">
      <w:pPr>
        <w:rPr>
          <w:rFonts w:ascii="Arial" w:hAnsi="Arial" w:cs="Arial"/>
          <w:sz w:val="20"/>
        </w:rPr>
      </w:pPr>
    </w:p>
    <w:p w14:paraId="4B94E77E" w14:textId="7E9CD336" w:rsidR="00576A71" w:rsidRDefault="00576A71" w:rsidP="00576A71">
      <w:pPr>
        <w:rPr>
          <w:rFonts w:ascii="Arial" w:hAnsi="Arial" w:cs="Arial"/>
          <w:sz w:val="20"/>
        </w:rPr>
      </w:pPr>
      <w:r>
        <w:rPr>
          <w:rFonts w:ascii="Arial" w:hAnsi="Arial" w:cs="Arial"/>
          <w:sz w:val="20"/>
        </w:rPr>
        <w:t xml:space="preserve">File Location </w:t>
      </w:r>
      <w:r w:rsidRPr="005C0688">
        <w:rPr>
          <w:rFonts w:ascii="Arial" w:hAnsi="Arial" w:cs="Arial"/>
          <w:sz w:val="20"/>
        </w:rPr>
        <w:t xml:space="preserve">- </w:t>
      </w:r>
      <w:r w:rsidR="005C0688" w:rsidRPr="005C0688">
        <w:rPr>
          <w:rFonts w:ascii="Consolas" w:hAnsi="Consolas" w:cs="Consolas"/>
          <w:sz w:val="20"/>
          <w:szCs w:val="20"/>
          <w:u w:val="single"/>
        </w:rPr>
        <w:t>usr</w:t>
      </w:r>
      <w:r w:rsidR="005C0688" w:rsidRPr="005C0688">
        <w:rPr>
          <w:rFonts w:ascii="Consolas" w:hAnsi="Consolas" w:cs="Consolas"/>
          <w:sz w:val="20"/>
          <w:szCs w:val="20"/>
        </w:rPr>
        <w:t>/local/</w:t>
      </w:r>
      <w:r w:rsidR="005C0688" w:rsidRPr="005C0688">
        <w:rPr>
          <w:rFonts w:ascii="Consolas" w:hAnsi="Consolas" w:cs="Consolas"/>
          <w:sz w:val="20"/>
          <w:szCs w:val="20"/>
          <w:u w:val="single"/>
        </w:rPr>
        <w:t>apps</w:t>
      </w:r>
      <w:r w:rsidR="005C0688" w:rsidRPr="005C0688">
        <w:rPr>
          <w:rFonts w:ascii="Consolas" w:hAnsi="Consolas" w:cs="Consolas"/>
          <w:sz w:val="20"/>
          <w:szCs w:val="20"/>
        </w:rPr>
        <w:t>/</w:t>
      </w:r>
      <w:r w:rsidR="005C0688" w:rsidRPr="005C0688">
        <w:rPr>
          <w:rFonts w:ascii="Consolas" w:hAnsi="Consolas" w:cs="Consolas"/>
          <w:sz w:val="20"/>
          <w:szCs w:val="20"/>
          <w:u w:val="single"/>
        </w:rPr>
        <w:t>sda</w:t>
      </w:r>
      <w:r w:rsidR="005C0688" w:rsidRPr="005C0688">
        <w:rPr>
          <w:rFonts w:ascii="Consolas" w:hAnsi="Consolas" w:cs="Consolas"/>
          <w:sz w:val="20"/>
          <w:szCs w:val="20"/>
        </w:rPr>
        <w:t>/fm_home/</w:t>
      </w:r>
      <w:r w:rsidR="005C0688" w:rsidRPr="005C0688">
        <w:rPr>
          <w:rFonts w:ascii="Consolas" w:hAnsi="Consolas" w:cs="Consolas"/>
          <w:sz w:val="20"/>
          <w:szCs w:val="20"/>
          <w:u w:val="single"/>
        </w:rPr>
        <w:t>outbound</w:t>
      </w:r>
      <w:r w:rsidR="005C0688" w:rsidRPr="005C0688">
        <w:rPr>
          <w:rFonts w:ascii="Consolas" w:hAnsi="Consolas" w:cs="Consolas"/>
          <w:sz w:val="20"/>
          <w:szCs w:val="20"/>
        </w:rPr>
        <w:t>/</w:t>
      </w:r>
      <w:r w:rsidR="005C0688" w:rsidRPr="005C0688">
        <w:rPr>
          <w:rFonts w:ascii="Consolas" w:hAnsi="Consolas" w:cs="Consolas"/>
          <w:sz w:val="20"/>
          <w:szCs w:val="20"/>
          <w:u w:val="single"/>
        </w:rPr>
        <w:t>outreach</w:t>
      </w:r>
      <w:r w:rsidR="005C0688" w:rsidRPr="005C0688">
        <w:rPr>
          <w:rFonts w:ascii="Consolas" w:hAnsi="Consolas" w:cs="Consolas"/>
          <w:sz w:val="20"/>
          <w:szCs w:val="20"/>
        </w:rPr>
        <w:t>/order_scheduled</w:t>
      </w:r>
    </w:p>
    <w:p w14:paraId="2A81AEDB" w14:textId="2EFF6FD8" w:rsidR="00576A71" w:rsidRDefault="00576A71" w:rsidP="00576A71">
      <w:pPr>
        <w:rPr>
          <w:rFonts w:ascii="Arial" w:hAnsi="Arial" w:cs="Arial"/>
          <w:sz w:val="20"/>
          <w:szCs w:val="20"/>
        </w:rPr>
      </w:pPr>
      <w:r>
        <w:rPr>
          <w:rFonts w:ascii="Arial" w:hAnsi="Arial" w:cs="Arial"/>
          <w:sz w:val="20"/>
        </w:rPr>
        <w:t xml:space="preserve">File name - </w:t>
      </w:r>
      <w:r w:rsidR="005C0688">
        <w:rPr>
          <w:rFonts w:ascii="Arial" w:hAnsi="Arial" w:cs="Arial"/>
          <w:sz w:val="20"/>
          <w:szCs w:val="20"/>
        </w:rPr>
        <w:t>SDA</w:t>
      </w:r>
      <w:r w:rsidR="00CF5B7E" w:rsidRPr="00CF5B7E">
        <w:rPr>
          <w:rFonts w:ascii="Arial" w:hAnsi="Arial" w:cs="Arial"/>
          <w:sz w:val="20"/>
          <w:szCs w:val="20"/>
        </w:rPr>
        <w:t xml:space="preserve">_ROCM_D_ORDSCHE_TRG_ </w:t>
      </w:r>
      <w:r w:rsidR="00CF5B7E">
        <w:rPr>
          <w:rFonts w:ascii="Arial" w:hAnsi="Arial" w:cs="Arial"/>
          <w:sz w:val="20"/>
          <w:szCs w:val="20"/>
        </w:rPr>
        <w:t>yyyyMMddhhmmss</w:t>
      </w:r>
      <w:r w:rsidR="00CF5B7E" w:rsidRPr="00CF5B7E">
        <w:rPr>
          <w:rFonts w:ascii="Arial" w:hAnsi="Arial" w:cs="Arial"/>
          <w:sz w:val="20"/>
          <w:szCs w:val="20"/>
        </w:rPr>
        <w:t>.txt</w:t>
      </w:r>
    </w:p>
    <w:p w14:paraId="4C1DD87B" w14:textId="1F6FE96A" w:rsidR="00576A71" w:rsidRDefault="00576A71" w:rsidP="00576A71">
      <w:pPr>
        <w:rPr>
          <w:rFonts w:ascii="Arial" w:hAnsi="Arial" w:cs="Arial"/>
          <w:sz w:val="20"/>
        </w:rPr>
      </w:pPr>
      <w:r>
        <w:rPr>
          <w:rFonts w:ascii="Arial" w:hAnsi="Arial" w:cs="Arial"/>
          <w:sz w:val="20"/>
        </w:rPr>
        <w:t xml:space="preserve">Extract table - </w:t>
      </w:r>
      <w:r w:rsidR="005C0688" w:rsidRPr="005C0688">
        <w:rPr>
          <w:rFonts w:ascii="Arial" w:hAnsi="Arial" w:cs="Arial"/>
          <w:sz w:val="20"/>
        </w:rPr>
        <w:t>TEMP_PAT_OUTREACH_MSG</w:t>
      </w:r>
    </w:p>
    <w:p w14:paraId="3006C71E" w14:textId="77777777" w:rsidR="00576A71" w:rsidRPr="00210ED0" w:rsidRDefault="00576A71" w:rsidP="00576A71">
      <w:pPr>
        <w:pStyle w:val="Heading3"/>
        <w:spacing w:after="0" w:afterAutospacing="0"/>
        <w:rPr>
          <w:sz w:val="24"/>
          <w:szCs w:val="24"/>
        </w:rPr>
      </w:pPr>
      <w:r>
        <w:rPr>
          <w:sz w:val="24"/>
          <w:szCs w:val="24"/>
        </w:rPr>
        <w:t>Setup</w:t>
      </w:r>
    </w:p>
    <w:p w14:paraId="38576E92" w14:textId="50AF18D1" w:rsidR="00576A71" w:rsidRPr="008A3681" w:rsidRDefault="00576A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D3998D4" w14:textId="77777777" w:rsidR="00576A71" w:rsidRDefault="00576A71" w:rsidP="00576A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76A71" w:rsidRPr="00F056E4" w14:paraId="320C2CB7" w14:textId="77777777" w:rsidTr="002E37D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A8C2EC" w14:textId="77777777" w:rsidR="00576A71" w:rsidRPr="00F056E4" w:rsidRDefault="00576A71" w:rsidP="002E37D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4AC3A1"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3FE6E8"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8A2FF0"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5E0C57"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76A71" w:rsidRPr="00F056E4" w14:paraId="1E8833C4"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1C2A6C"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B941EB8"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C6B3622"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808A685"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EE912F0" w14:textId="77777777" w:rsidR="00576A71" w:rsidRPr="00F056E4" w:rsidRDefault="00576A71" w:rsidP="002E37D9">
            <w:pPr>
              <w:pStyle w:val="ListParagraph"/>
              <w:ind w:left="0"/>
              <w:rPr>
                <w:rFonts w:asciiTheme="minorHAnsi" w:hAnsiTheme="minorHAnsi"/>
                <w:color w:val="000000" w:themeColor="text1"/>
              </w:rPr>
            </w:pPr>
          </w:p>
        </w:tc>
      </w:tr>
      <w:tr w:rsidR="00576A71" w:rsidRPr="00F056E4" w14:paraId="61434AFE"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36B0FB"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F3071A9"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085507E"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56D9B0F"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8E26B83" w14:textId="77777777" w:rsidR="00576A71" w:rsidRPr="00F056E4" w:rsidRDefault="00576A71" w:rsidP="002E37D9">
            <w:pPr>
              <w:pStyle w:val="ListParagraph"/>
              <w:ind w:left="0"/>
              <w:rPr>
                <w:rFonts w:asciiTheme="minorHAnsi" w:hAnsiTheme="minorHAnsi"/>
                <w:color w:val="000000" w:themeColor="text1"/>
              </w:rPr>
            </w:pPr>
          </w:p>
        </w:tc>
      </w:tr>
    </w:tbl>
    <w:p w14:paraId="6DA0DA45" w14:textId="77777777" w:rsidR="00576A71" w:rsidRPr="003138D8" w:rsidRDefault="00576A71" w:rsidP="00576A71">
      <w:pPr>
        <w:pStyle w:val="Heading3"/>
        <w:spacing w:after="0" w:afterAutospacing="0"/>
        <w:rPr>
          <w:sz w:val="24"/>
          <w:szCs w:val="24"/>
        </w:rPr>
      </w:pPr>
      <w:r>
        <w:rPr>
          <w:sz w:val="24"/>
          <w:szCs w:val="24"/>
        </w:rPr>
        <w:t>Troubleshooting</w:t>
      </w:r>
    </w:p>
    <w:p w14:paraId="7DD70541" w14:textId="77777777" w:rsidR="001341E5" w:rsidRPr="00F056E4" w:rsidRDefault="001341E5" w:rsidP="001341E5">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B394B81" w14:textId="0C7F03AA" w:rsidR="006206E7" w:rsidRPr="00C31F27" w:rsidRDefault="006206E7" w:rsidP="00C31F27">
      <w:pPr>
        <w:pStyle w:val="Heading2"/>
        <w:rPr>
          <w:i w:val="0"/>
          <w:sz w:val="24"/>
          <w:szCs w:val="24"/>
        </w:rPr>
      </w:pPr>
      <w:r w:rsidRPr="00C31F27">
        <w:rPr>
          <w:i w:val="0"/>
        </w:rPr>
        <w:t>sqsq004d</w:t>
      </w:r>
    </w:p>
    <w:p w14:paraId="2108F65D" w14:textId="1492B513" w:rsidR="00576A71" w:rsidRPr="00210ED0" w:rsidRDefault="00576A71" w:rsidP="00576A71">
      <w:pPr>
        <w:pStyle w:val="Heading3"/>
        <w:spacing w:after="0" w:afterAutospacing="0"/>
        <w:rPr>
          <w:sz w:val="24"/>
          <w:szCs w:val="24"/>
        </w:rPr>
      </w:pPr>
      <w:r w:rsidRPr="00210ED0">
        <w:rPr>
          <w:sz w:val="24"/>
          <w:szCs w:val="24"/>
        </w:rPr>
        <w:t>Overview</w:t>
      </w:r>
    </w:p>
    <w:p w14:paraId="6FE00800" w14:textId="100B7E35" w:rsidR="00576A71" w:rsidRDefault="00576A71" w:rsidP="00576A71">
      <w:pPr>
        <w:rPr>
          <w:rFonts w:ascii="Arial" w:hAnsi="Arial" w:cs="Arial"/>
          <w:sz w:val="20"/>
          <w:szCs w:val="20"/>
        </w:rPr>
      </w:pPr>
      <w:r>
        <w:rPr>
          <w:rFonts w:ascii="Arial" w:hAnsi="Arial" w:cs="Arial"/>
          <w:sz w:val="20"/>
          <w:szCs w:val="20"/>
        </w:rPr>
        <w:t xml:space="preserve">The new </w:t>
      </w:r>
      <w:r w:rsidR="00385F8D">
        <w:rPr>
          <w:rFonts w:ascii="Arial" w:hAnsi="Arial" w:cs="Arial"/>
          <w:sz w:val="20"/>
          <w:szCs w:val="20"/>
        </w:rPr>
        <w:t>SDA</w:t>
      </w:r>
      <w:r>
        <w:rPr>
          <w:rFonts w:ascii="Arial" w:hAnsi="Arial" w:cs="Arial"/>
          <w:sz w:val="20"/>
          <w:szCs w:val="20"/>
        </w:rPr>
        <w:t xml:space="preserve"> job is scheduled and executed all week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385F8D">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09FED60" w14:textId="77777777" w:rsidR="00576A71" w:rsidRPr="00210ED0" w:rsidRDefault="00576A71" w:rsidP="00576A71">
      <w:pPr>
        <w:rPr>
          <w:rFonts w:ascii="Arial" w:hAnsi="Arial" w:cs="Arial"/>
          <w:sz w:val="20"/>
          <w:szCs w:val="20"/>
        </w:rPr>
      </w:pPr>
    </w:p>
    <w:p w14:paraId="12623BA4" w14:textId="0C395B5B"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5D96CC28" w14:textId="36CB0D5C" w:rsidR="00576A71" w:rsidRPr="006D1805" w:rsidRDefault="00576A71" w:rsidP="00484272">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6206E7" w:rsidRPr="006206E7">
        <w:rPr>
          <w:rFonts w:ascii="Arial" w:hAnsi="Arial" w:cs="Arial"/>
          <w:sz w:val="20"/>
          <w:szCs w:val="20"/>
        </w:rPr>
        <w:t>sqsq004d_non_af_temp_aprvl_rqrd.sh</w:t>
      </w:r>
      <w:r w:rsidRPr="00E565F8">
        <w:rPr>
          <w:rFonts w:ascii="Arial" w:hAnsi="Arial" w:cs="Arial"/>
          <w:sz w:val="20"/>
          <w:szCs w:val="20"/>
        </w:rPr>
        <w:t xml:space="preserve"> </w:t>
      </w:r>
      <w:r>
        <w:rPr>
          <w:rFonts w:ascii="Arial" w:hAnsi="Arial" w:cs="Arial"/>
          <w:sz w:val="20"/>
          <w:szCs w:val="20"/>
        </w:rPr>
        <w:t xml:space="preserve"> </w:t>
      </w:r>
    </w:p>
    <w:p w14:paraId="7D230E1B" w14:textId="28B81080"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6206E7" w:rsidRPr="009474BC">
        <w:rPr>
          <w:rFonts w:ascii="Arial" w:hAnsi="Arial" w:cs="Arial"/>
          <w:sz w:val="20"/>
          <w:szCs w:val="20"/>
        </w:rPr>
        <w:t>sdaop0</w:t>
      </w:r>
    </w:p>
    <w:p w14:paraId="44E115CC" w14:textId="07A16500" w:rsidR="00576A71" w:rsidRPr="00F71FA3" w:rsidRDefault="00576A71" w:rsidP="00576A71">
      <w:pPr>
        <w:pStyle w:val="ListParagraph"/>
        <w:numPr>
          <w:ilvl w:val="0"/>
          <w:numId w:val="3"/>
        </w:numPr>
        <w:rPr>
          <w:rFonts w:ascii="Arial" w:hAnsi="Arial" w:cs="Arial"/>
          <w:sz w:val="20"/>
          <w:szCs w:val="20"/>
        </w:rPr>
      </w:pPr>
      <w:r>
        <w:rPr>
          <w:rFonts w:ascii="Arial" w:hAnsi="Arial" w:cs="Arial"/>
          <w:sz w:val="20"/>
          <w:szCs w:val="20"/>
        </w:rPr>
        <w:t xml:space="preserve">Control-M </w:t>
      </w:r>
      <w:r w:rsidR="00557A77">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6206E7" w:rsidRPr="00905BA3">
        <w:rPr>
          <w:rFonts w:ascii="Arial" w:hAnsi="Arial" w:cs="Arial"/>
          <w:sz w:val="20"/>
          <w:szCs w:val="20"/>
        </w:rPr>
        <w:t>sqsq00</w:t>
      </w:r>
      <w:r w:rsidR="006206E7">
        <w:rPr>
          <w:rFonts w:ascii="Arial" w:hAnsi="Arial" w:cs="Arial"/>
          <w:sz w:val="20"/>
          <w:szCs w:val="20"/>
        </w:rPr>
        <w:t>4</w:t>
      </w:r>
      <w:r w:rsidR="006206E7" w:rsidRPr="00905BA3">
        <w:rPr>
          <w:rFonts w:ascii="Arial" w:hAnsi="Arial" w:cs="Arial"/>
          <w:sz w:val="20"/>
          <w:szCs w:val="20"/>
        </w:rPr>
        <w:t>d</w:t>
      </w:r>
    </w:p>
    <w:p w14:paraId="0A0E13D8" w14:textId="437D7297" w:rsidR="00576A71" w:rsidRPr="007B06F4" w:rsidRDefault="00576A71" w:rsidP="00576A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557A77">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591C0C0D" w14:textId="63677B11" w:rsidR="00576A71" w:rsidRPr="00936445" w:rsidRDefault="00576A71" w:rsidP="00576A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6206E7" w:rsidRPr="006206E7">
        <w:rPr>
          <w:rFonts w:ascii="Arial" w:hAnsi="Arial" w:cs="Arial"/>
          <w:sz w:val="20"/>
          <w:szCs w:val="20"/>
        </w:rPr>
        <w:t>sqsq003d</w:t>
      </w:r>
    </w:p>
    <w:p w14:paraId="24072C9C" w14:textId="74763D78" w:rsidR="00576A71" w:rsidRDefault="00576A71" w:rsidP="00CF5B7E">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6206E7">
        <w:rPr>
          <w:rFonts w:ascii="Arial" w:hAnsi="Arial" w:cs="Arial"/>
          <w:sz w:val="20"/>
          <w:szCs w:val="20"/>
        </w:rPr>
        <w:t>---</w:t>
      </w:r>
    </w:p>
    <w:p w14:paraId="42472700" w14:textId="441C3C18" w:rsidR="00576A71" w:rsidRPr="00936445" w:rsidRDefault="00576A71" w:rsidP="00CF5B7E">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Pr="00936445">
        <w:rPr>
          <w:rFonts w:ascii="Arial" w:hAnsi="Arial" w:cs="Arial"/>
          <w:sz w:val="20"/>
          <w:szCs w:val="20"/>
        </w:rPr>
        <w:tab/>
        <w:t>:</w:t>
      </w:r>
      <w:r w:rsidRPr="00936445">
        <w:rPr>
          <w:rFonts w:ascii="Arial" w:hAnsi="Arial" w:cs="Arial"/>
          <w:sz w:val="20"/>
          <w:szCs w:val="20"/>
        </w:rPr>
        <w:tab/>
      </w:r>
      <w:r w:rsidR="006206E7">
        <w:rPr>
          <w:rFonts w:ascii="Arial" w:hAnsi="Arial" w:cs="Arial"/>
          <w:sz w:val="20"/>
          <w:szCs w:val="20"/>
        </w:rPr>
        <w:t>---</w:t>
      </w:r>
    </w:p>
    <w:p w14:paraId="3EB00C08" w14:textId="77777777" w:rsidR="00576A71" w:rsidRPr="00210ED0" w:rsidRDefault="00576A71" w:rsidP="00576A71">
      <w:pPr>
        <w:pStyle w:val="Heading3"/>
        <w:spacing w:after="0" w:afterAutospacing="0"/>
        <w:rPr>
          <w:sz w:val="24"/>
          <w:szCs w:val="24"/>
        </w:rPr>
      </w:pPr>
      <w:r w:rsidRPr="00210ED0">
        <w:rPr>
          <w:sz w:val="24"/>
          <w:szCs w:val="24"/>
        </w:rPr>
        <w:t>Purpose</w:t>
      </w:r>
    </w:p>
    <w:p w14:paraId="79CE6AED" w14:textId="77777777" w:rsidR="006206E7" w:rsidRPr="006206E7" w:rsidRDefault="006206E7" w:rsidP="006206E7">
      <w:pPr>
        <w:rPr>
          <w:rFonts w:ascii="Arial" w:hAnsi="Arial" w:cs="Arial"/>
          <w:sz w:val="20"/>
        </w:rPr>
      </w:pPr>
      <w:r w:rsidRPr="006206E7">
        <w:rPr>
          <w:rFonts w:ascii="Arial" w:hAnsi="Arial" w:cs="Arial"/>
          <w:sz w:val="20"/>
        </w:rPr>
        <w:t>This batch will be used to populate temp table for non-autofill patients to create approval required order.</w:t>
      </w:r>
    </w:p>
    <w:p w14:paraId="7EE9040C" w14:textId="77777777" w:rsidR="006206E7" w:rsidRPr="006206E7" w:rsidRDefault="006206E7" w:rsidP="006206E7">
      <w:pPr>
        <w:rPr>
          <w:rFonts w:ascii="Arial" w:hAnsi="Arial" w:cs="Arial"/>
          <w:sz w:val="20"/>
        </w:rPr>
      </w:pPr>
    </w:p>
    <w:p w14:paraId="4C4D4D99" w14:textId="2A3FF8CB" w:rsidR="006206E7" w:rsidRDefault="006206E7" w:rsidP="006206E7">
      <w:pPr>
        <w:rPr>
          <w:rFonts w:ascii="Arial" w:hAnsi="Arial" w:cs="Arial"/>
          <w:sz w:val="20"/>
        </w:rPr>
      </w:pPr>
      <w:r w:rsidRPr="006206E7">
        <w:rPr>
          <w:rFonts w:ascii="Arial" w:hAnsi="Arial" w:cs="Arial"/>
          <w:sz w:val="20"/>
        </w:rPr>
        <w:t>Identify non-autofill enrolled patient with order completed/picked up and current date = Future ssd - Configure number of days</w:t>
      </w:r>
      <w:r w:rsidR="00C50660">
        <w:rPr>
          <w:rFonts w:ascii="Arial" w:hAnsi="Arial" w:cs="Arial"/>
          <w:sz w:val="20"/>
        </w:rPr>
        <w:t>.</w:t>
      </w:r>
    </w:p>
    <w:p w14:paraId="73384D66" w14:textId="51FE3119" w:rsidR="004C6B19" w:rsidRDefault="004C6B19" w:rsidP="006206E7">
      <w:pPr>
        <w:rPr>
          <w:rFonts w:ascii="Arial" w:hAnsi="Arial" w:cs="Arial"/>
          <w:sz w:val="20"/>
        </w:rPr>
      </w:pPr>
    </w:p>
    <w:p w14:paraId="130BA4C6" w14:textId="77777777" w:rsidR="004C6B19" w:rsidRPr="004C6B19" w:rsidRDefault="004C6B19" w:rsidP="004C6B19">
      <w:pPr>
        <w:rPr>
          <w:rFonts w:ascii="Arial" w:hAnsi="Arial" w:cs="Arial"/>
          <w:sz w:val="20"/>
        </w:rPr>
      </w:pPr>
      <w:r w:rsidRPr="004C6B19">
        <w:rPr>
          <w:rFonts w:ascii="Arial" w:hAnsi="Arial" w:cs="Arial"/>
          <w:sz w:val="20"/>
        </w:rPr>
        <w:t xml:space="preserve">Configure # of days : </w:t>
      </w:r>
    </w:p>
    <w:p w14:paraId="1FAE6D6B" w14:textId="40BCFF48" w:rsidR="004C6B19" w:rsidRPr="006206E7" w:rsidRDefault="004C6B19" w:rsidP="004C6B19">
      <w:pPr>
        <w:rPr>
          <w:rFonts w:ascii="Arial" w:hAnsi="Arial" w:cs="Arial"/>
          <w:sz w:val="20"/>
        </w:rPr>
      </w:pPr>
      <w:r w:rsidRPr="004C6B19">
        <w:rPr>
          <w:rFonts w:ascii="Arial" w:hAnsi="Arial" w:cs="Arial"/>
          <w:sz w:val="20"/>
        </w:rPr>
        <w:t>SELECT * FROM SDA_CODE SC WHERE SC.SDA_TYPE = 'ITADMIN' AND SC.SDA_CD = 'APPROVAL_RQRD_MSG_DAYS'</w:t>
      </w:r>
    </w:p>
    <w:p w14:paraId="7DB504D8" w14:textId="77777777" w:rsidR="00C50660" w:rsidRDefault="00C50660" w:rsidP="006206E7">
      <w:pPr>
        <w:rPr>
          <w:rFonts w:ascii="Arial" w:hAnsi="Arial" w:cs="Arial"/>
          <w:sz w:val="20"/>
        </w:rPr>
      </w:pPr>
    </w:p>
    <w:p w14:paraId="2B6BCA30" w14:textId="61BFE3B2" w:rsidR="00576A71" w:rsidRDefault="006206E7" w:rsidP="006206E7">
      <w:pPr>
        <w:rPr>
          <w:rFonts w:ascii="Arial" w:hAnsi="Arial" w:cs="Arial"/>
          <w:sz w:val="20"/>
        </w:rPr>
      </w:pPr>
      <w:r w:rsidRPr="006206E7">
        <w:rPr>
          <w:rFonts w:ascii="Arial" w:hAnsi="Arial" w:cs="Arial"/>
          <w:sz w:val="20"/>
        </w:rPr>
        <w:t xml:space="preserve"> </w:t>
      </w:r>
      <w:r w:rsidR="00576A71">
        <w:rPr>
          <w:rFonts w:ascii="Arial" w:hAnsi="Arial" w:cs="Arial"/>
          <w:sz w:val="20"/>
        </w:rPr>
        <w:t xml:space="preserve">File Location - </w:t>
      </w:r>
      <w:r w:rsidR="00C50660">
        <w:rPr>
          <w:rFonts w:ascii="Arial" w:hAnsi="Arial" w:cs="Arial"/>
          <w:sz w:val="20"/>
        </w:rPr>
        <w:t>---</w:t>
      </w:r>
    </w:p>
    <w:p w14:paraId="61385F44" w14:textId="2017B737" w:rsidR="00576A71" w:rsidRPr="00CF5B7E" w:rsidRDefault="00576A71" w:rsidP="00CF5B7E">
      <w:pPr>
        <w:rPr>
          <w:rFonts w:ascii="Arial" w:hAnsi="Arial" w:cs="Arial"/>
          <w:sz w:val="20"/>
          <w:szCs w:val="20"/>
        </w:rPr>
      </w:pPr>
      <w:r w:rsidRPr="00CF5B7E">
        <w:rPr>
          <w:rFonts w:ascii="Arial" w:hAnsi="Arial" w:cs="Arial"/>
          <w:sz w:val="20"/>
        </w:rPr>
        <w:t xml:space="preserve">File name - </w:t>
      </w:r>
      <w:r w:rsidR="00C50660">
        <w:rPr>
          <w:rFonts w:ascii="Arial" w:hAnsi="Arial" w:cs="Arial"/>
          <w:sz w:val="20"/>
          <w:szCs w:val="20"/>
        </w:rPr>
        <w:t>---</w:t>
      </w:r>
    </w:p>
    <w:p w14:paraId="4AAB9DA7" w14:textId="4D5E9D79" w:rsidR="00576A71" w:rsidRDefault="00576A71" w:rsidP="00576A71">
      <w:pPr>
        <w:rPr>
          <w:rFonts w:ascii="Arial" w:hAnsi="Arial" w:cs="Arial"/>
          <w:sz w:val="20"/>
        </w:rPr>
      </w:pPr>
      <w:r>
        <w:rPr>
          <w:rFonts w:ascii="Arial" w:hAnsi="Arial" w:cs="Arial"/>
          <w:sz w:val="20"/>
        </w:rPr>
        <w:t xml:space="preserve">Extract table - </w:t>
      </w:r>
      <w:r w:rsidR="00C50660" w:rsidRPr="00C50660">
        <w:rPr>
          <w:rFonts w:ascii="Arial" w:hAnsi="Arial" w:cs="Arial"/>
          <w:sz w:val="20"/>
        </w:rPr>
        <w:t>TEMP_PAT_APRVL_RQRD_ORDER</w:t>
      </w:r>
    </w:p>
    <w:p w14:paraId="34CBE35D" w14:textId="77777777" w:rsidR="00576A71" w:rsidRPr="00210ED0" w:rsidRDefault="00576A71" w:rsidP="00576A71">
      <w:pPr>
        <w:pStyle w:val="Heading3"/>
        <w:spacing w:after="0" w:afterAutospacing="0"/>
        <w:rPr>
          <w:sz w:val="24"/>
          <w:szCs w:val="24"/>
        </w:rPr>
      </w:pPr>
      <w:r>
        <w:rPr>
          <w:sz w:val="24"/>
          <w:szCs w:val="24"/>
        </w:rPr>
        <w:t>Setup</w:t>
      </w:r>
    </w:p>
    <w:p w14:paraId="477C4393" w14:textId="71105245" w:rsidR="00576A71" w:rsidRPr="008A3681" w:rsidRDefault="00576A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5392C08" w14:textId="77777777" w:rsidR="00576A71" w:rsidRDefault="00576A71" w:rsidP="00576A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76A71" w:rsidRPr="00F056E4" w14:paraId="74B42D87" w14:textId="77777777" w:rsidTr="002E37D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5AE946" w14:textId="77777777" w:rsidR="00576A71" w:rsidRPr="00F056E4" w:rsidRDefault="00576A71" w:rsidP="002E37D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B40F61"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BEB3E9"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08C9E9"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36C86F"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76A71" w:rsidRPr="00F056E4" w14:paraId="50615B06"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4380C4"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BAFA843"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D6C9A3"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7024E01"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E774365" w14:textId="77777777" w:rsidR="00576A71" w:rsidRPr="00F056E4" w:rsidRDefault="00576A71" w:rsidP="002E37D9">
            <w:pPr>
              <w:pStyle w:val="ListParagraph"/>
              <w:ind w:left="0"/>
              <w:rPr>
                <w:rFonts w:asciiTheme="minorHAnsi" w:hAnsiTheme="minorHAnsi"/>
                <w:color w:val="000000" w:themeColor="text1"/>
              </w:rPr>
            </w:pPr>
          </w:p>
        </w:tc>
      </w:tr>
      <w:tr w:rsidR="00576A71" w:rsidRPr="00F056E4" w14:paraId="72F89FEA"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EDCD25"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AE3E7B8"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43D7188"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43959A0"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7304CA1" w14:textId="77777777" w:rsidR="00576A71" w:rsidRPr="00F056E4" w:rsidRDefault="00576A71" w:rsidP="002E37D9">
            <w:pPr>
              <w:pStyle w:val="ListParagraph"/>
              <w:ind w:left="0"/>
              <w:rPr>
                <w:rFonts w:asciiTheme="minorHAnsi" w:hAnsiTheme="minorHAnsi"/>
                <w:color w:val="000000" w:themeColor="text1"/>
              </w:rPr>
            </w:pPr>
          </w:p>
        </w:tc>
      </w:tr>
    </w:tbl>
    <w:p w14:paraId="471BD5A2" w14:textId="77777777" w:rsidR="00576A71" w:rsidRPr="003138D8" w:rsidRDefault="00576A71" w:rsidP="00576A71">
      <w:pPr>
        <w:pStyle w:val="Heading3"/>
        <w:spacing w:after="0" w:afterAutospacing="0"/>
        <w:rPr>
          <w:sz w:val="24"/>
          <w:szCs w:val="24"/>
        </w:rPr>
      </w:pPr>
      <w:r>
        <w:rPr>
          <w:sz w:val="24"/>
          <w:szCs w:val="24"/>
        </w:rPr>
        <w:t>Troubleshooting</w:t>
      </w:r>
    </w:p>
    <w:p w14:paraId="3CF17963" w14:textId="77777777" w:rsidR="001341E5" w:rsidRDefault="001341E5" w:rsidP="001341E5">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16CA9EAA" w14:textId="77777777" w:rsidR="001341E5" w:rsidRPr="00F056E4" w:rsidRDefault="001341E5" w:rsidP="001341E5">
      <w:pPr>
        <w:pStyle w:val="BodyTextIndent"/>
        <w:spacing w:after="0"/>
        <w:ind w:left="720"/>
        <w:rPr>
          <w:rFonts w:ascii="Arial" w:hAnsi="Arial" w:cs="Arial"/>
          <w:sz w:val="20"/>
        </w:rPr>
      </w:pPr>
    </w:p>
    <w:p w14:paraId="0B4E0796" w14:textId="6438FC9B" w:rsidR="00557A77" w:rsidRPr="00C31F27" w:rsidRDefault="00557A77" w:rsidP="00C31F27">
      <w:pPr>
        <w:pStyle w:val="Heading2"/>
        <w:rPr>
          <w:i w:val="0"/>
          <w:sz w:val="24"/>
          <w:szCs w:val="24"/>
        </w:rPr>
      </w:pPr>
      <w:r w:rsidRPr="00C31F27">
        <w:rPr>
          <w:i w:val="0"/>
        </w:rPr>
        <w:t>sqsq005d</w:t>
      </w:r>
    </w:p>
    <w:p w14:paraId="033B584B" w14:textId="77777777" w:rsidR="00576A71" w:rsidRPr="00210ED0" w:rsidRDefault="00576A71" w:rsidP="00576A71">
      <w:pPr>
        <w:pStyle w:val="Heading3"/>
        <w:spacing w:after="0" w:afterAutospacing="0"/>
        <w:rPr>
          <w:sz w:val="24"/>
          <w:szCs w:val="24"/>
        </w:rPr>
      </w:pPr>
      <w:r w:rsidRPr="00210ED0">
        <w:rPr>
          <w:sz w:val="24"/>
          <w:szCs w:val="24"/>
        </w:rPr>
        <w:t>Overview</w:t>
      </w:r>
    </w:p>
    <w:p w14:paraId="16B6E534" w14:textId="36406C7F" w:rsidR="00576A71" w:rsidRDefault="00576A71" w:rsidP="00576A71">
      <w:pPr>
        <w:rPr>
          <w:rFonts w:ascii="Arial" w:hAnsi="Arial" w:cs="Arial"/>
          <w:sz w:val="20"/>
          <w:szCs w:val="20"/>
        </w:rPr>
      </w:pPr>
      <w:r>
        <w:rPr>
          <w:rFonts w:ascii="Arial" w:hAnsi="Arial" w:cs="Arial"/>
          <w:sz w:val="20"/>
          <w:szCs w:val="20"/>
        </w:rPr>
        <w:t xml:space="preserve">The new </w:t>
      </w:r>
      <w:r w:rsidR="00C755C1">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385F8D">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183B8F7" w14:textId="77777777" w:rsidR="00576A71" w:rsidRPr="00210ED0" w:rsidRDefault="00576A71" w:rsidP="00576A71">
      <w:pPr>
        <w:rPr>
          <w:rFonts w:ascii="Arial" w:hAnsi="Arial" w:cs="Arial"/>
          <w:sz w:val="20"/>
          <w:szCs w:val="20"/>
        </w:rPr>
      </w:pPr>
    </w:p>
    <w:p w14:paraId="355B8145" w14:textId="31C2550C"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127B0DFC" w14:textId="7080C432" w:rsidR="00576A71" w:rsidRPr="006D1805" w:rsidRDefault="00576A71" w:rsidP="00484272">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sidR="00C755C1" w:rsidRPr="00C755C1">
        <w:rPr>
          <w:rFonts w:ascii="Arial" w:hAnsi="Arial" w:cs="Arial"/>
          <w:sz w:val="20"/>
          <w:szCs w:val="20"/>
        </w:rPr>
        <w:t>sqsq005d_non_af_create_aprvl_rqrd.sh</w:t>
      </w:r>
    </w:p>
    <w:p w14:paraId="15D43A54" w14:textId="57F3DD7E"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C755C1" w:rsidRPr="009474BC">
        <w:rPr>
          <w:rFonts w:ascii="Arial" w:hAnsi="Arial" w:cs="Arial"/>
          <w:sz w:val="20"/>
          <w:szCs w:val="20"/>
        </w:rPr>
        <w:t>sdaop0</w:t>
      </w:r>
    </w:p>
    <w:p w14:paraId="09CE6613" w14:textId="41C51338" w:rsidR="00576A71" w:rsidRPr="00F71FA3" w:rsidRDefault="00576A71" w:rsidP="00576A71">
      <w:pPr>
        <w:pStyle w:val="ListParagraph"/>
        <w:numPr>
          <w:ilvl w:val="0"/>
          <w:numId w:val="3"/>
        </w:numPr>
        <w:rPr>
          <w:rFonts w:ascii="Arial" w:hAnsi="Arial" w:cs="Arial"/>
          <w:sz w:val="20"/>
          <w:szCs w:val="20"/>
        </w:rPr>
      </w:pPr>
      <w:r>
        <w:rPr>
          <w:rFonts w:ascii="Arial" w:hAnsi="Arial" w:cs="Arial"/>
          <w:sz w:val="20"/>
          <w:szCs w:val="20"/>
        </w:rPr>
        <w:t xml:space="preserve">Control-M </w:t>
      </w:r>
      <w:r w:rsidR="00C755C1">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C755C1">
        <w:rPr>
          <w:rFonts w:ascii="Arial" w:hAnsi="Arial" w:cs="Arial"/>
          <w:sz w:val="20"/>
          <w:szCs w:val="20"/>
        </w:rPr>
        <w:t>sqsq005d</w:t>
      </w:r>
    </w:p>
    <w:p w14:paraId="4E2E8F8D" w14:textId="0A7C7298" w:rsidR="00576A71" w:rsidRPr="007B06F4" w:rsidRDefault="00576A71" w:rsidP="00576A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85F8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6B45EF98" w14:textId="362656ED" w:rsidR="00576A71" w:rsidRPr="00936445" w:rsidRDefault="00576A71" w:rsidP="00576A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C755C1" w:rsidRPr="00C755C1">
        <w:rPr>
          <w:rFonts w:ascii="Arial" w:hAnsi="Arial" w:cs="Arial"/>
          <w:sz w:val="20"/>
          <w:szCs w:val="20"/>
        </w:rPr>
        <w:t>sqsq004d</w:t>
      </w:r>
    </w:p>
    <w:p w14:paraId="75059ACB" w14:textId="320C4AC9"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C755C1">
        <w:rPr>
          <w:rFonts w:ascii="Arial" w:hAnsi="Arial" w:cs="Arial"/>
          <w:sz w:val="20"/>
          <w:szCs w:val="20"/>
        </w:rPr>
        <w:t>---</w:t>
      </w:r>
    </w:p>
    <w:p w14:paraId="73105242" w14:textId="2FAD9A7C" w:rsidR="00576A71" w:rsidRPr="00936445" w:rsidRDefault="00576A71" w:rsidP="00576A71">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Pr="00936445">
        <w:rPr>
          <w:rFonts w:ascii="Arial" w:hAnsi="Arial" w:cs="Arial"/>
          <w:sz w:val="20"/>
          <w:szCs w:val="20"/>
        </w:rPr>
        <w:tab/>
        <w:t>:</w:t>
      </w:r>
      <w:r w:rsidRPr="00936445">
        <w:rPr>
          <w:rFonts w:ascii="Arial" w:hAnsi="Arial" w:cs="Arial"/>
          <w:sz w:val="20"/>
          <w:szCs w:val="20"/>
        </w:rPr>
        <w:tab/>
      </w:r>
      <w:r w:rsidR="00C755C1">
        <w:rPr>
          <w:rFonts w:ascii="Arial" w:hAnsi="Arial" w:cs="Arial"/>
          <w:sz w:val="20"/>
          <w:szCs w:val="20"/>
        </w:rPr>
        <w:t>---</w:t>
      </w:r>
    </w:p>
    <w:p w14:paraId="54309933" w14:textId="77777777" w:rsidR="00576A71" w:rsidRPr="00210ED0" w:rsidRDefault="00576A71" w:rsidP="00576A71">
      <w:pPr>
        <w:pStyle w:val="Heading3"/>
        <w:spacing w:after="0" w:afterAutospacing="0"/>
        <w:rPr>
          <w:sz w:val="24"/>
          <w:szCs w:val="24"/>
        </w:rPr>
      </w:pPr>
      <w:r w:rsidRPr="00210ED0">
        <w:rPr>
          <w:sz w:val="24"/>
          <w:szCs w:val="24"/>
        </w:rPr>
        <w:t>Purpose</w:t>
      </w:r>
    </w:p>
    <w:p w14:paraId="46BD6894" w14:textId="2D9A49F5" w:rsidR="00C755C1" w:rsidRDefault="00C755C1" w:rsidP="00576A71">
      <w:pPr>
        <w:rPr>
          <w:rFonts w:ascii="Arial" w:hAnsi="Arial" w:cs="Arial"/>
          <w:sz w:val="20"/>
        </w:rPr>
      </w:pPr>
      <w:r w:rsidRPr="00C755C1">
        <w:rPr>
          <w:rFonts w:ascii="Arial" w:hAnsi="Arial" w:cs="Arial"/>
          <w:sz w:val="20"/>
        </w:rPr>
        <w:t>This batch will be used to create approval required order for non-autofill patients using data from temp table created in sqsq004d</w:t>
      </w:r>
    </w:p>
    <w:p w14:paraId="70E22A57" w14:textId="77777777" w:rsidR="004C6B19" w:rsidRPr="004C6B19" w:rsidRDefault="004C6B19" w:rsidP="004C6B19">
      <w:pPr>
        <w:rPr>
          <w:rFonts w:ascii="Arial" w:hAnsi="Arial" w:cs="Arial"/>
          <w:sz w:val="20"/>
        </w:rPr>
      </w:pPr>
      <w:r w:rsidRPr="004C6B19">
        <w:rPr>
          <w:rFonts w:ascii="Arial" w:hAnsi="Arial" w:cs="Arial"/>
          <w:sz w:val="20"/>
        </w:rPr>
        <w:t xml:space="preserve">Configure # of days : </w:t>
      </w:r>
    </w:p>
    <w:p w14:paraId="2F7F321C" w14:textId="77777777" w:rsidR="004C6B19" w:rsidRPr="004C6B19" w:rsidRDefault="004C6B19" w:rsidP="004C6B19">
      <w:pPr>
        <w:rPr>
          <w:rFonts w:ascii="Arial" w:hAnsi="Arial" w:cs="Arial"/>
          <w:sz w:val="20"/>
        </w:rPr>
      </w:pPr>
      <w:r w:rsidRPr="004C6B19">
        <w:rPr>
          <w:rFonts w:ascii="Arial" w:hAnsi="Arial" w:cs="Arial"/>
          <w:sz w:val="20"/>
        </w:rPr>
        <w:t>SELECT * FROM SDA_CODE SC WHERE SC.SDA_TYPE = 'ITADMIN' AND SC.SDA_CD = 'APPROVAL_RQRD_MSG_DAYS'</w:t>
      </w:r>
    </w:p>
    <w:p w14:paraId="3DB2223B" w14:textId="77777777" w:rsidR="004C6B19" w:rsidRPr="004C6B19" w:rsidRDefault="004C6B19" w:rsidP="004C6B19">
      <w:pPr>
        <w:rPr>
          <w:rFonts w:ascii="Arial" w:hAnsi="Arial" w:cs="Arial"/>
          <w:sz w:val="20"/>
        </w:rPr>
      </w:pPr>
    </w:p>
    <w:p w14:paraId="75D804E7" w14:textId="77777777" w:rsidR="004C6B19" w:rsidRPr="004C6B19" w:rsidRDefault="004C6B19" w:rsidP="004C6B19">
      <w:pPr>
        <w:rPr>
          <w:rFonts w:ascii="Arial" w:hAnsi="Arial" w:cs="Arial"/>
          <w:sz w:val="20"/>
        </w:rPr>
      </w:pPr>
      <w:r w:rsidRPr="004C6B19">
        <w:rPr>
          <w:rFonts w:ascii="Arial" w:hAnsi="Arial" w:cs="Arial"/>
          <w:sz w:val="20"/>
        </w:rPr>
        <w:t>SELECT * FROM TEMP_PAT_APRVL_RQRD_ORDER TP</w:t>
      </w:r>
    </w:p>
    <w:p w14:paraId="1314013E" w14:textId="7B40F917" w:rsidR="004C6B19" w:rsidRDefault="004C6B19" w:rsidP="004C6B19">
      <w:pPr>
        <w:rPr>
          <w:rFonts w:ascii="Arial" w:hAnsi="Arial" w:cs="Arial"/>
          <w:sz w:val="20"/>
        </w:rPr>
      </w:pPr>
      <w:r w:rsidRPr="004C6B19">
        <w:rPr>
          <w:rFonts w:ascii="Arial" w:hAnsi="Arial" w:cs="Arial"/>
          <w:sz w:val="20"/>
        </w:rPr>
        <w:t>WHERE TP.STAT_CD = 'INIT'</w:t>
      </w:r>
    </w:p>
    <w:p w14:paraId="20C571BC" w14:textId="77777777" w:rsidR="00C755C1" w:rsidRDefault="00C755C1" w:rsidP="00576A71">
      <w:pPr>
        <w:rPr>
          <w:rFonts w:ascii="Arial" w:hAnsi="Arial" w:cs="Arial"/>
          <w:sz w:val="20"/>
        </w:rPr>
      </w:pPr>
    </w:p>
    <w:p w14:paraId="1DF6537A" w14:textId="13196646" w:rsidR="00576A71" w:rsidRDefault="00576A71" w:rsidP="00576A71">
      <w:pPr>
        <w:rPr>
          <w:rFonts w:ascii="Arial" w:hAnsi="Arial" w:cs="Arial"/>
          <w:sz w:val="20"/>
        </w:rPr>
      </w:pPr>
      <w:r>
        <w:rPr>
          <w:rFonts w:ascii="Arial" w:hAnsi="Arial" w:cs="Arial"/>
          <w:sz w:val="20"/>
        </w:rPr>
        <w:t xml:space="preserve">File Location - </w:t>
      </w:r>
      <w:r w:rsidR="00C755C1">
        <w:rPr>
          <w:rFonts w:ascii="Arial" w:hAnsi="Arial" w:cs="Arial"/>
          <w:sz w:val="20"/>
        </w:rPr>
        <w:t xml:space="preserve"> ---</w:t>
      </w:r>
    </w:p>
    <w:p w14:paraId="0DED439E" w14:textId="4E9E9759" w:rsidR="00576A71" w:rsidRDefault="00576A71" w:rsidP="00576A71">
      <w:pPr>
        <w:rPr>
          <w:rFonts w:ascii="Arial" w:hAnsi="Arial" w:cs="Arial"/>
          <w:sz w:val="20"/>
          <w:szCs w:val="20"/>
        </w:rPr>
      </w:pPr>
      <w:r>
        <w:rPr>
          <w:rFonts w:ascii="Arial" w:hAnsi="Arial" w:cs="Arial"/>
          <w:sz w:val="20"/>
        </w:rPr>
        <w:t xml:space="preserve">File name - </w:t>
      </w:r>
      <w:r w:rsidR="00C755C1">
        <w:rPr>
          <w:rFonts w:ascii="Arial" w:hAnsi="Arial" w:cs="Arial"/>
          <w:sz w:val="20"/>
        </w:rPr>
        <w:t xml:space="preserve"> ---</w:t>
      </w:r>
    </w:p>
    <w:p w14:paraId="6247C522" w14:textId="3B672DD4" w:rsidR="00576A71" w:rsidRDefault="00576A71" w:rsidP="00576A71">
      <w:pPr>
        <w:rPr>
          <w:rFonts w:ascii="Arial" w:hAnsi="Arial" w:cs="Arial"/>
          <w:sz w:val="20"/>
        </w:rPr>
      </w:pPr>
      <w:r>
        <w:rPr>
          <w:rFonts w:ascii="Arial" w:hAnsi="Arial" w:cs="Arial"/>
          <w:sz w:val="20"/>
        </w:rPr>
        <w:t xml:space="preserve">Extract table - </w:t>
      </w:r>
      <w:r w:rsidR="00C755C1">
        <w:rPr>
          <w:rFonts w:ascii="Arial" w:hAnsi="Arial" w:cs="Arial"/>
          <w:sz w:val="20"/>
        </w:rPr>
        <w:t>---</w:t>
      </w:r>
    </w:p>
    <w:p w14:paraId="7662A727" w14:textId="77777777" w:rsidR="00576A71" w:rsidRPr="00210ED0" w:rsidRDefault="00576A71" w:rsidP="00576A71">
      <w:pPr>
        <w:pStyle w:val="Heading3"/>
        <w:spacing w:after="0" w:afterAutospacing="0"/>
        <w:rPr>
          <w:sz w:val="24"/>
          <w:szCs w:val="24"/>
        </w:rPr>
      </w:pPr>
      <w:r>
        <w:rPr>
          <w:sz w:val="24"/>
          <w:szCs w:val="24"/>
        </w:rPr>
        <w:t>Setup</w:t>
      </w:r>
    </w:p>
    <w:p w14:paraId="41B38265" w14:textId="77777777" w:rsidR="00576A71" w:rsidRPr="00576A71" w:rsidRDefault="00576A71" w:rsidP="00576A7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4A4AC59A" w14:textId="77777777" w:rsidR="00576A71" w:rsidRPr="00804ED1" w:rsidRDefault="00576A71" w:rsidP="00C31F27">
      <w:pPr>
        <w:pStyle w:val="BodyTextIndent"/>
        <w:ind w:left="0"/>
        <w:rPr>
          <w:rFonts w:ascii="Arial" w:hAnsi="Arial" w:cs="Arial"/>
          <w:sz w:val="20"/>
        </w:rPr>
      </w:pPr>
    </w:p>
    <w:p w14:paraId="318B78DE" w14:textId="77777777" w:rsidR="00576A71" w:rsidRDefault="00576A71" w:rsidP="00576A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76A71" w:rsidRPr="00F056E4" w14:paraId="687B6DAC" w14:textId="77777777" w:rsidTr="002E37D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A8A0E8" w14:textId="77777777" w:rsidR="00576A71" w:rsidRPr="00F056E4" w:rsidRDefault="00576A71" w:rsidP="002E37D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31D054"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11FD82"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739A5"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AB4B7B"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76A71" w:rsidRPr="00F056E4" w14:paraId="0FACEEDD"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2B3DF8"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F52ECF"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C117B43"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5B29ECA"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082A97C" w14:textId="77777777" w:rsidR="00576A71" w:rsidRPr="00F056E4" w:rsidRDefault="00576A71" w:rsidP="002E37D9">
            <w:pPr>
              <w:pStyle w:val="ListParagraph"/>
              <w:ind w:left="0"/>
              <w:rPr>
                <w:rFonts w:asciiTheme="minorHAnsi" w:hAnsiTheme="minorHAnsi"/>
                <w:color w:val="000000" w:themeColor="text1"/>
              </w:rPr>
            </w:pPr>
          </w:p>
        </w:tc>
      </w:tr>
      <w:tr w:rsidR="00576A71" w:rsidRPr="00F056E4" w14:paraId="3145B14C"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544E94"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55769BE"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580801C"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DBF5CBA"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155525E" w14:textId="77777777" w:rsidR="00576A71" w:rsidRPr="00F056E4" w:rsidRDefault="00576A71" w:rsidP="002E37D9">
            <w:pPr>
              <w:pStyle w:val="ListParagraph"/>
              <w:ind w:left="0"/>
              <w:rPr>
                <w:rFonts w:asciiTheme="minorHAnsi" w:hAnsiTheme="minorHAnsi"/>
                <w:color w:val="000000" w:themeColor="text1"/>
              </w:rPr>
            </w:pPr>
          </w:p>
        </w:tc>
      </w:tr>
    </w:tbl>
    <w:p w14:paraId="59AF7F95" w14:textId="77777777" w:rsidR="00576A71" w:rsidRPr="003138D8" w:rsidRDefault="00576A71" w:rsidP="00576A71">
      <w:pPr>
        <w:pStyle w:val="Heading3"/>
        <w:spacing w:after="0" w:afterAutospacing="0"/>
        <w:rPr>
          <w:sz w:val="24"/>
          <w:szCs w:val="24"/>
        </w:rPr>
      </w:pPr>
      <w:r>
        <w:rPr>
          <w:sz w:val="24"/>
          <w:szCs w:val="24"/>
        </w:rPr>
        <w:t>Troubleshooting</w:t>
      </w:r>
    </w:p>
    <w:p w14:paraId="76358F1C" w14:textId="77777777" w:rsidR="001341E5" w:rsidRPr="00F056E4" w:rsidRDefault="001341E5" w:rsidP="001341E5">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149EF70" w14:textId="15D94085" w:rsidR="005C21D1" w:rsidRPr="00C31F27" w:rsidRDefault="005C21D1" w:rsidP="00C31F27">
      <w:pPr>
        <w:pStyle w:val="Heading2"/>
        <w:rPr>
          <w:i w:val="0"/>
          <w:sz w:val="24"/>
          <w:szCs w:val="24"/>
        </w:rPr>
      </w:pPr>
      <w:r w:rsidRPr="00C31F27">
        <w:rPr>
          <w:i w:val="0"/>
        </w:rPr>
        <w:t>sqsq006d</w:t>
      </w:r>
    </w:p>
    <w:p w14:paraId="5D545A72" w14:textId="77777777" w:rsidR="00576A71" w:rsidRPr="00210ED0" w:rsidRDefault="00576A71" w:rsidP="00576A71">
      <w:pPr>
        <w:pStyle w:val="Heading3"/>
        <w:spacing w:after="0" w:afterAutospacing="0"/>
        <w:rPr>
          <w:sz w:val="24"/>
          <w:szCs w:val="24"/>
        </w:rPr>
      </w:pPr>
      <w:r w:rsidRPr="00210ED0">
        <w:rPr>
          <w:sz w:val="24"/>
          <w:szCs w:val="24"/>
        </w:rPr>
        <w:t>Overview</w:t>
      </w:r>
    </w:p>
    <w:p w14:paraId="081E9F29" w14:textId="08942F7A" w:rsidR="00576A71" w:rsidRDefault="00576A71" w:rsidP="00576A71">
      <w:pPr>
        <w:rPr>
          <w:rFonts w:ascii="Arial" w:hAnsi="Arial" w:cs="Arial"/>
          <w:sz w:val="20"/>
          <w:szCs w:val="20"/>
        </w:rPr>
      </w:pPr>
      <w:r>
        <w:rPr>
          <w:rFonts w:ascii="Arial" w:hAnsi="Arial" w:cs="Arial"/>
          <w:sz w:val="20"/>
          <w:szCs w:val="20"/>
        </w:rPr>
        <w:t xml:space="preserve">The new </w:t>
      </w:r>
      <w:r w:rsidR="005C21D1">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5C21D1">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9CC8FE9" w14:textId="77777777" w:rsidR="00576A71" w:rsidRPr="00210ED0" w:rsidRDefault="00576A71" w:rsidP="00576A71">
      <w:pPr>
        <w:rPr>
          <w:rFonts w:ascii="Arial" w:hAnsi="Arial" w:cs="Arial"/>
          <w:sz w:val="20"/>
          <w:szCs w:val="20"/>
        </w:rPr>
      </w:pPr>
    </w:p>
    <w:p w14:paraId="57B990F8" w14:textId="10358EA7"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04FB6432" w14:textId="515115ED" w:rsidR="00576A71" w:rsidRPr="00484272" w:rsidRDefault="00576A71" w:rsidP="00484272">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692FEE" w:rsidRPr="00692FEE">
        <w:rPr>
          <w:rFonts w:ascii="Arial" w:hAnsi="Arial" w:cs="Arial"/>
          <w:sz w:val="20"/>
          <w:szCs w:val="20"/>
        </w:rPr>
        <w:t>sqsq006d_af_temp_in_process.sh</w:t>
      </w:r>
    </w:p>
    <w:p w14:paraId="3B3F8D6F" w14:textId="76CC6A8A"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692FEE" w:rsidRPr="009474BC">
        <w:rPr>
          <w:rFonts w:ascii="Arial" w:hAnsi="Arial" w:cs="Arial"/>
          <w:sz w:val="20"/>
          <w:szCs w:val="20"/>
        </w:rPr>
        <w:t>sdaop0</w:t>
      </w:r>
    </w:p>
    <w:p w14:paraId="1021A8CE" w14:textId="1EB35DD3" w:rsidR="00576A71" w:rsidRPr="00F71FA3" w:rsidRDefault="00576A71" w:rsidP="00576A71">
      <w:pPr>
        <w:pStyle w:val="ListParagraph"/>
        <w:numPr>
          <w:ilvl w:val="0"/>
          <w:numId w:val="3"/>
        </w:numPr>
        <w:rPr>
          <w:rFonts w:ascii="Arial" w:hAnsi="Arial" w:cs="Arial"/>
          <w:sz w:val="20"/>
          <w:szCs w:val="20"/>
        </w:rPr>
      </w:pPr>
      <w:r>
        <w:rPr>
          <w:rFonts w:ascii="Arial" w:hAnsi="Arial" w:cs="Arial"/>
          <w:sz w:val="20"/>
          <w:szCs w:val="20"/>
        </w:rPr>
        <w:t xml:space="preserve">Control-M </w:t>
      </w:r>
      <w:r w:rsidR="00385F8D">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692FEE" w:rsidRPr="00692FEE">
        <w:rPr>
          <w:rFonts w:ascii="Arial" w:hAnsi="Arial" w:cs="Arial"/>
          <w:sz w:val="20"/>
          <w:szCs w:val="20"/>
        </w:rPr>
        <w:t>sqsq00</w:t>
      </w:r>
      <w:r w:rsidR="00692FEE">
        <w:rPr>
          <w:rFonts w:ascii="Arial" w:hAnsi="Arial" w:cs="Arial"/>
          <w:sz w:val="20"/>
          <w:szCs w:val="20"/>
        </w:rPr>
        <w:t>6</w:t>
      </w:r>
      <w:r w:rsidR="00692FEE" w:rsidRPr="00692FEE">
        <w:rPr>
          <w:rFonts w:ascii="Arial" w:hAnsi="Arial" w:cs="Arial"/>
          <w:sz w:val="20"/>
          <w:szCs w:val="20"/>
        </w:rPr>
        <w:t>d</w:t>
      </w:r>
    </w:p>
    <w:p w14:paraId="76559344" w14:textId="2668AB15" w:rsidR="00576A71" w:rsidRPr="007B06F4" w:rsidRDefault="00576A71" w:rsidP="00576A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85F8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4BFF8CE4" w14:textId="7CC05AA5" w:rsidR="00576A71" w:rsidRPr="00936445" w:rsidRDefault="00576A71" w:rsidP="00576A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692FEE" w:rsidRPr="00692FEE">
        <w:rPr>
          <w:rFonts w:ascii="Arial" w:hAnsi="Arial" w:cs="Arial"/>
          <w:sz w:val="20"/>
          <w:szCs w:val="20"/>
        </w:rPr>
        <w:t>sqsq00</w:t>
      </w:r>
      <w:r w:rsidR="00692FEE">
        <w:rPr>
          <w:rFonts w:ascii="Arial" w:hAnsi="Arial" w:cs="Arial"/>
          <w:sz w:val="20"/>
          <w:szCs w:val="20"/>
        </w:rPr>
        <w:t>5</w:t>
      </w:r>
      <w:r w:rsidR="00692FEE" w:rsidRPr="00692FEE">
        <w:rPr>
          <w:rFonts w:ascii="Arial" w:hAnsi="Arial" w:cs="Arial"/>
          <w:sz w:val="20"/>
          <w:szCs w:val="20"/>
        </w:rPr>
        <w:t>d</w:t>
      </w:r>
    </w:p>
    <w:p w14:paraId="25CCE3F7" w14:textId="701B4C25" w:rsidR="00576A71" w:rsidRDefault="00576A71" w:rsidP="00576A71">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692FEE">
        <w:rPr>
          <w:rFonts w:ascii="Arial" w:hAnsi="Arial" w:cs="Arial"/>
          <w:sz w:val="20"/>
          <w:szCs w:val="20"/>
        </w:rPr>
        <w:t>---</w:t>
      </w:r>
    </w:p>
    <w:p w14:paraId="40524C1A" w14:textId="32DB1B9D" w:rsidR="00576A71" w:rsidRPr="00936445" w:rsidRDefault="00576A71" w:rsidP="00576A71">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Pr="00936445">
        <w:rPr>
          <w:rFonts w:ascii="Arial" w:hAnsi="Arial" w:cs="Arial"/>
          <w:sz w:val="20"/>
          <w:szCs w:val="20"/>
        </w:rPr>
        <w:tab/>
        <w:t>:</w:t>
      </w:r>
      <w:r w:rsidRPr="00936445">
        <w:rPr>
          <w:rFonts w:ascii="Arial" w:hAnsi="Arial" w:cs="Arial"/>
          <w:sz w:val="20"/>
          <w:szCs w:val="20"/>
        </w:rPr>
        <w:tab/>
      </w:r>
      <w:r w:rsidR="00692FEE">
        <w:rPr>
          <w:rFonts w:ascii="Arial" w:hAnsi="Arial" w:cs="Arial"/>
          <w:sz w:val="20"/>
          <w:szCs w:val="20"/>
        </w:rPr>
        <w:t>---</w:t>
      </w:r>
    </w:p>
    <w:p w14:paraId="303E6553" w14:textId="77777777" w:rsidR="00576A71" w:rsidRPr="00210ED0" w:rsidRDefault="00576A71" w:rsidP="00576A71">
      <w:pPr>
        <w:pStyle w:val="Heading3"/>
        <w:spacing w:after="0" w:afterAutospacing="0"/>
        <w:rPr>
          <w:sz w:val="24"/>
          <w:szCs w:val="24"/>
        </w:rPr>
      </w:pPr>
      <w:r w:rsidRPr="00210ED0">
        <w:rPr>
          <w:sz w:val="24"/>
          <w:szCs w:val="24"/>
        </w:rPr>
        <w:t>Purpose</w:t>
      </w:r>
    </w:p>
    <w:p w14:paraId="2F288851" w14:textId="77777777" w:rsidR="00692FEE" w:rsidRPr="00692FEE" w:rsidRDefault="00692FEE" w:rsidP="00692FEE">
      <w:pPr>
        <w:rPr>
          <w:rFonts w:ascii="Arial" w:hAnsi="Arial" w:cs="Arial"/>
          <w:sz w:val="20"/>
        </w:rPr>
      </w:pPr>
      <w:r w:rsidRPr="00692FEE">
        <w:rPr>
          <w:rFonts w:ascii="Arial" w:hAnsi="Arial" w:cs="Arial"/>
          <w:sz w:val="20"/>
        </w:rPr>
        <w:t>This batch will be used to populate temp table for autofill patients to create In Process order.</w:t>
      </w:r>
    </w:p>
    <w:p w14:paraId="4102590D" w14:textId="77777777" w:rsidR="00692FEE" w:rsidRPr="00692FEE" w:rsidRDefault="00692FEE" w:rsidP="00692FEE">
      <w:pPr>
        <w:rPr>
          <w:rFonts w:ascii="Arial" w:hAnsi="Arial" w:cs="Arial"/>
          <w:sz w:val="20"/>
        </w:rPr>
      </w:pPr>
    </w:p>
    <w:p w14:paraId="07CB44E2" w14:textId="06A0EC35" w:rsidR="00692FEE" w:rsidRDefault="00692FEE" w:rsidP="00692FEE">
      <w:pPr>
        <w:rPr>
          <w:rFonts w:ascii="Arial" w:hAnsi="Arial" w:cs="Arial"/>
          <w:sz w:val="20"/>
        </w:rPr>
      </w:pPr>
      <w:r w:rsidRPr="00692FEE">
        <w:rPr>
          <w:rFonts w:ascii="Arial" w:hAnsi="Arial" w:cs="Arial"/>
          <w:sz w:val="20"/>
        </w:rPr>
        <w:t xml:space="preserve">Identify autofill enrolled patient with order completed/picked up and current date = Future </w:t>
      </w:r>
      <w:r>
        <w:rPr>
          <w:rFonts w:ascii="Arial" w:hAnsi="Arial" w:cs="Arial"/>
          <w:sz w:val="20"/>
        </w:rPr>
        <w:t>SSD</w:t>
      </w:r>
      <w:r w:rsidRPr="00692FEE">
        <w:rPr>
          <w:rFonts w:ascii="Arial" w:hAnsi="Arial" w:cs="Arial"/>
          <w:sz w:val="20"/>
        </w:rPr>
        <w:t xml:space="preserve"> - Configure number of days</w:t>
      </w:r>
    </w:p>
    <w:p w14:paraId="669262AD" w14:textId="18E0743F" w:rsidR="004C6B19" w:rsidRDefault="004C6B19" w:rsidP="00692FEE">
      <w:pPr>
        <w:rPr>
          <w:rFonts w:ascii="Arial" w:hAnsi="Arial" w:cs="Arial"/>
          <w:sz w:val="20"/>
        </w:rPr>
      </w:pPr>
    </w:p>
    <w:p w14:paraId="4085C274" w14:textId="77777777" w:rsidR="004C6B19" w:rsidRPr="004C6B19" w:rsidRDefault="004C6B19" w:rsidP="004C6B19">
      <w:pPr>
        <w:rPr>
          <w:rFonts w:ascii="Arial" w:hAnsi="Arial" w:cs="Arial"/>
          <w:sz w:val="20"/>
        </w:rPr>
      </w:pPr>
      <w:r w:rsidRPr="004C6B19">
        <w:rPr>
          <w:rFonts w:ascii="Arial" w:hAnsi="Arial" w:cs="Arial"/>
          <w:sz w:val="20"/>
        </w:rPr>
        <w:t xml:space="preserve">Configure # of days : </w:t>
      </w:r>
    </w:p>
    <w:p w14:paraId="75D84FDA" w14:textId="6681C1E4" w:rsidR="004C6B19" w:rsidRDefault="004C6B19" w:rsidP="004C6B19">
      <w:pPr>
        <w:rPr>
          <w:rFonts w:ascii="Arial" w:hAnsi="Arial" w:cs="Arial"/>
          <w:sz w:val="20"/>
        </w:rPr>
      </w:pPr>
      <w:r w:rsidRPr="004C6B19">
        <w:rPr>
          <w:rFonts w:ascii="Arial" w:hAnsi="Arial" w:cs="Arial"/>
          <w:sz w:val="20"/>
        </w:rPr>
        <w:t>SELECT * FROM SDA_CODE SC WHERE SC.SDA_TYPE = 'ITADMIN' AND SC.SDA_CD = 'AUTOFILL_ORDER_DAYS'</w:t>
      </w:r>
    </w:p>
    <w:p w14:paraId="27675D85" w14:textId="77777777" w:rsidR="00692FEE" w:rsidRDefault="00692FEE" w:rsidP="00692FEE">
      <w:pPr>
        <w:rPr>
          <w:rFonts w:ascii="Arial" w:hAnsi="Arial" w:cs="Arial"/>
          <w:sz w:val="20"/>
        </w:rPr>
      </w:pPr>
    </w:p>
    <w:p w14:paraId="01818B8B" w14:textId="2BF4CFB6" w:rsidR="00576A71" w:rsidRDefault="00576A71" w:rsidP="00692FEE">
      <w:pPr>
        <w:tabs>
          <w:tab w:val="left" w:pos="3146"/>
        </w:tabs>
        <w:rPr>
          <w:rFonts w:ascii="Arial" w:hAnsi="Arial" w:cs="Arial"/>
          <w:sz w:val="20"/>
        </w:rPr>
      </w:pPr>
      <w:r>
        <w:rPr>
          <w:rFonts w:ascii="Arial" w:hAnsi="Arial" w:cs="Arial"/>
          <w:sz w:val="20"/>
        </w:rPr>
        <w:t xml:space="preserve">File Location - </w:t>
      </w:r>
      <w:r w:rsidR="00692FEE">
        <w:rPr>
          <w:rFonts w:ascii="Arial" w:hAnsi="Arial" w:cs="Arial"/>
          <w:sz w:val="20"/>
        </w:rPr>
        <w:t>---</w:t>
      </w:r>
    </w:p>
    <w:p w14:paraId="61D30732" w14:textId="46F7189D" w:rsidR="00576A71" w:rsidRDefault="00576A71" w:rsidP="00576A71">
      <w:pPr>
        <w:rPr>
          <w:rFonts w:ascii="Arial" w:hAnsi="Arial" w:cs="Arial"/>
          <w:sz w:val="20"/>
          <w:szCs w:val="20"/>
        </w:rPr>
      </w:pPr>
      <w:r>
        <w:rPr>
          <w:rFonts w:ascii="Arial" w:hAnsi="Arial" w:cs="Arial"/>
          <w:sz w:val="20"/>
        </w:rPr>
        <w:t xml:space="preserve">File name - </w:t>
      </w:r>
      <w:r w:rsidR="00692FEE">
        <w:rPr>
          <w:rFonts w:ascii="Arial" w:hAnsi="Arial" w:cs="Arial"/>
          <w:sz w:val="20"/>
        </w:rPr>
        <w:t>---</w:t>
      </w:r>
    </w:p>
    <w:p w14:paraId="561B7CE7" w14:textId="77777777" w:rsidR="00E16EDE" w:rsidRPr="00E16EDE" w:rsidRDefault="00576A71" w:rsidP="00E16EDE">
      <w:pPr>
        <w:rPr>
          <w:rFonts w:ascii="Arial" w:hAnsi="Arial" w:cs="Arial"/>
          <w:sz w:val="20"/>
        </w:rPr>
      </w:pPr>
      <w:r>
        <w:rPr>
          <w:rFonts w:ascii="Arial" w:hAnsi="Arial" w:cs="Arial"/>
          <w:sz w:val="20"/>
        </w:rPr>
        <w:t xml:space="preserve">Extract table - </w:t>
      </w:r>
      <w:r w:rsidR="00E16EDE" w:rsidRPr="00E16EDE">
        <w:rPr>
          <w:rFonts w:ascii="Arial" w:hAnsi="Arial" w:cs="Arial"/>
          <w:sz w:val="20"/>
        </w:rPr>
        <w:t>TEMP_PAT_INPROCESS_ORDER</w:t>
      </w:r>
    </w:p>
    <w:p w14:paraId="77C7EFBD" w14:textId="503C163B" w:rsidR="00576A71" w:rsidRDefault="00E16EDE" w:rsidP="00E16EDE">
      <w:pPr>
        <w:rPr>
          <w:rFonts w:ascii="Arial" w:hAnsi="Arial" w:cs="Arial"/>
          <w:sz w:val="20"/>
        </w:rPr>
      </w:pPr>
      <w:r>
        <w:rPr>
          <w:rFonts w:ascii="Arial" w:hAnsi="Arial" w:cs="Arial"/>
          <w:sz w:val="20"/>
        </w:rPr>
        <w:t xml:space="preserve">                       </w:t>
      </w:r>
      <w:r w:rsidRPr="00E16EDE">
        <w:rPr>
          <w:rFonts w:ascii="Arial" w:hAnsi="Arial" w:cs="Arial"/>
          <w:sz w:val="20"/>
        </w:rPr>
        <w:t>TEMP_PAT_INPROCESS_ELGBLTY</w:t>
      </w:r>
    </w:p>
    <w:p w14:paraId="4C452483" w14:textId="77777777" w:rsidR="00576A71" w:rsidRPr="00210ED0" w:rsidRDefault="00576A71" w:rsidP="00576A71">
      <w:pPr>
        <w:pStyle w:val="Heading3"/>
        <w:spacing w:after="0" w:afterAutospacing="0"/>
        <w:rPr>
          <w:sz w:val="24"/>
          <w:szCs w:val="24"/>
        </w:rPr>
      </w:pPr>
      <w:r>
        <w:rPr>
          <w:sz w:val="24"/>
          <w:szCs w:val="24"/>
        </w:rPr>
        <w:t>Setup</w:t>
      </w:r>
    </w:p>
    <w:p w14:paraId="1396A35D" w14:textId="77777777" w:rsidR="00576A71" w:rsidRPr="00576A71" w:rsidRDefault="00576A71" w:rsidP="00576A7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505DE3C" w14:textId="77777777" w:rsidR="00576A71" w:rsidRDefault="00576A71" w:rsidP="00576A71">
      <w:pPr>
        <w:pStyle w:val="BodyTextIndent"/>
        <w:rPr>
          <w:rFonts w:ascii="Arial" w:hAnsi="Arial" w:cs="Arial"/>
          <w:sz w:val="20"/>
        </w:rPr>
      </w:pPr>
    </w:p>
    <w:p w14:paraId="1D2B6729" w14:textId="77777777" w:rsidR="00576A71" w:rsidRDefault="00576A71" w:rsidP="00576A71">
      <w:pPr>
        <w:pStyle w:val="BodyTextIndent"/>
        <w:rPr>
          <w:rFonts w:ascii="Arial" w:hAnsi="Arial" w:cs="Arial"/>
          <w:sz w:val="20"/>
        </w:rPr>
      </w:pPr>
    </w:p>
    <w:p w14:paraId="25214EB0" w14:textId="77777777" w:rsidR="00576A71" w:rsidRPr="00804ED1" w:rsidRDefault="00576A71" w:rsidP="00576A71">
      <w:pPr>
        <w:pStyle w:val="BodyTextIndent"/>
        <w:rPr>
          <w:rFonts w:ascii="Arial" w:hAnsi="Arial" w:cs="Arial"/>
          <w:sz w:val="20"/>
        </w:rPr>
      </w:pPr>
    </w:p>
    <w:p w14:paraId="09D471A9" w14:textId="77777777" w:rsidR="00576A71" w:rsidRDefault="00576A71" w:rsidP="00576A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76A71" w:rsidRPr="00F056E4" w14:paraId="32C0D85F" w14:textId="77777777" w:rsidTr="002E37D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190AF4" w14:textId="77777777" w:rsidR="00576A71" w:rsidRPr="00F056E4" w:rsidRDefault="00576A71" w:rsidP="002E37D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C61312"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D690FA"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848EFA"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6DE397" w14:textId="77777777" w:rsidR="00576A71" w:rsidRPr="00F056E4" w:rsidRDefault="00576A71" w:rsidP="002E37D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76A71" w:rsidRPr="00F056E4" w14:paraId="4D1F8E6C"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39770D"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698EC96"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3B91F8B"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FBE44D"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D72186A" w14:textId="77777777" w:rsidR="00576A71" w:rsidRPr="00F056E4" w:rsidRDefault="00576A71" w:rsidP="002E37D9">
            <w:pPr>
              <w:pStyle w:val="ListParagraph"/>
              <w:ind w:left="0"/>
              <w:rPr>
                <w:rFonts w:asciiTheme="minorHAnsi" w:hAnsiTheme="minorHAnsi"/>
                <w:color w:val="000000" w:themeColor="text1"/>
              </w:rPr>
            </w:pPr>
          </w:p>
        </w:tc>
      </w:tr>
      <w:tr w:rsidR="00576A71" w:rsidRPr="00F056E4" w14:paraId="39462D98" w14:textId="77777777" w:rsidTr="002E37D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A79F13"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8E6D94"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60E79CA" w14:textId="77777777" w:rsidR="00576A71" w:rsidRPr="00F056E4" w:rsidRDefault="00576A71" w:rsidP="002E37D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4632EF8" w14:textId="77777777" w:rsidR="00576A71" w:rsidRPr="00F056E4" w:rsidRDefault="00576A71" w:rsidP="002E37D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C0DD235" w14:textId="77777777" w:rsidR="00576A71" w:rsidRPr="00F056E4" w:rsidRDefault="00576A71" w:rsidP="002E37D9">
            <w:pPr>
              <w:pStyle w:val="ListParagraph"/>
              <w:ind w:left="0"/>
              <w:rPr>
                <w:rFonts w:asciiTheme="minorHAnsi" w:hAnsiTheme="minorHAnsi"/>
                <w:color w:val="000000" w:themeColor="text1"/>
              </w:rPr>
            </w:pPr>
          </w:p>
        </w:tc>
      </w:tr>
    </w:tbl>
    <w:p w14:paraId="54500140" w14:textId="77777777" w:rsidR="00576A71" w:rsidRPr="003138D8" w:rsidRDefault="00576A71" w:rsidP="00576A71">
      <w:pPr>
        <w:pStyle w:val="Heading3"/>
        <w:spacing w:after="0" w:afterAutospacing="0"/>
        <w:rPr>
          <w:sz w:val="24"/>
          <w:szCs w:val="24"/>
        </w:rPr>
      </w:pPr>
      <w:r>
        <w:rPr>
          <w:sz w:val="24"/>
          <w:szCs w:val="24"/>
        </w:rPr>
        <w:t>Troubleshooting</w:t>
      </w:r>
    </w:p>
    <w:p w14:paraId="5F07F2AD" w14:textId="1A310FF7" w:rsidR="00576A71" w:rsidRDefault="001341E5" w:rsidP="008A368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E3B5447" w14:textId="58BF7C3E" w:rsidR="00692FEE" w:rsidRPr="00C31F27" w:rsidRDefault="00692FEE" w:rsidP="00C31F27">
      <w:pPr>
        <w:pStyle w:val="Heading2"/>
        <w:rPr>
          <w:i w:val="0"/>
          <w:sz w:val="24"/>
          <w:szCs w:val="24"/>
        </w:rPr>
      </w:pPr>
      <w:r w:rsidRPr="00C31F27">
        <w:rPr>
          <w:i w:val="0"/>
        </w:rPr>
        <w:t>sqsq007d</w:t>
      </w:r>
    </w:p>
    <w:p w14:paraId="56D8296C" w14:textId="77777777" w:rsidR="006A0571" w:rsidRPr="00210ED0" w:rsidRDefault="006A0571" w:rsidP="006A0571">
      <w:pPr>
        <w:pStyle w:val="Heading3"/>
        <w:spacing w:after="0" w:afterAutospacing="0"/>
        <w:rPr>
          <w:sz w:val="24"/>
          <w:szCs w:val="24"/>
        </w:rPr>
      </w:pPr>
      <w:r w:rsidRPr="00210ED0">
        <w:rPr>
          <w:sz w:val="24"/>
          <w:szCs w:val="24"/>
        </w:rPr>
        <w:t>Overview</w:t>
      </w:r>
    </w:p>
    <w:p w14:paraId="3DB9E6CE" w14:textId="2DBA1EBC" w:rsidR="006A0571" w:rsidRDefault="006A0571" w:rsidP="006A0571">
      <w:pPr>
        <w:rPr>
          <w:rFonts w:ascii="Arial" w:hAnsi="Arial" w:cs="Arial"/>
          <w:sz w:val="20"/>
          <w:szCs w:val="20"/>
        </w:rPr>
      </w:pPr>
      <w:r>
        <w:rPr>
          <w:rFonts w:ascii="Arial" w:hAnsi="Arial" w:cs="Arial"/>
          <w:sz w:val="20"/>
          <w:szCs w:val="20"/>
        </w:rPr>
        <w:t xml:space="preserve">The new </w:t>
      </w:r>
      <w:r w:rsidR="00692FEE">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692FEE">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FD84D1F" w14:textId="77777777" w:rsidR="006A0571" w:rsidRPr="00210ED0" w:rsidRDefault="006A0571" w:rsidP="006A0571">
      <w:pPr>
        <w:rPr>
          <w:rFonts w:ascii="Arial" w:hAnsi="Arial" w:cs="Arial"/>
          <w:sz w:val="20"/>
          <w:szCs w:val="20"/>
        </w:rPr>
      </w:pPr>
    </w:p>
    <w:p w14:paraId="48136166" w14:textId="48312282"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2A8C564E" w14:textId="573915A8" w:rsidR="006A0571" w:rsidRPr="006D1805" w:rsidRDefault="006A0571" w:rsidP="006A0571">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sidR="00692FEE">
        <w:rPr>
          <w:rFonts w:ascii="Arial" w:hAnsi="Arial" w:cs="Arial"/>
          <w:sz w:val="20"/>
          <w:szCs w:val="20"/>
        </w:rPr>
        <w:t xml:space="preserve"> </w:t>
      </w:r>
      <w:r w:rsidR="00692FEE" w:rsidRPr="00692FEE">
        <w:rPr>
          <w:rFonts w:ascii="Arial" w:hAnsi="Arial" w:cs="Arial"/>
          <w:sz w:val="20"/>
          <w:szCs w:val="20"/>
        </w:rPr>
        <w:t>sqsq007d_af_create_pre_in_process.sh</w:t>
      </w:r>
    </w:p>
    <w:p w14:paraId="64D7B66A" w14:textId="7957B530"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E16EDE" w:rsidRPr="009474BC">
        <w:rPr>
          <w:rFonts w:ascii="Arial" w:hAnsi="Arial" w:cs="Arial"/>
          <w:sz w:val="20"/>
          <w:szCs w:val="20"/>
        </w:rPr>
        <w:t>sdaop0</w:t>
      </w:r>
    </w:p>
    <w:p w14:paraId="427DF6AB" w14:textId="753DEC8F" w:rsidR="006A0571" w:rsidRPr="00F71FA3" w:rsidRDefault="006A0571" w:rsidP="006A0571">
      <w:pPr>
        <w:pStyle w:val="ListParagraph"/>
        <w:numPr>
          <w:ilvl w:val="0"/>
          <w:numId w:val="3"/>
        </w:numPr>
        <w:rPr>
          <w:rFonts w:ascii="Arial" w:hAnsi="Arial" w:cs="Arial"/>
          <w:sz w:val="20"/>
          <w:szCs w:val="20"/>
        </w:rPr>
      </w:pPr>
      <w:r>
        <w:rPr>
          <w:rFonts w:ascii="Arial" w:hAnsi="Arial" w:cs="Arial"/>
          <w:sz w:val="20"/>
          <w:szCs w:val="20"/>
        </w:rPr>
        <w:t xml:space="preserve">Control-M </w:t>
      </w:r>
      <w:r w:rsidR="00E16EDE">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E16EDE">
        <w:rPr>
          <w:rFonts w:ascii="Arial" w:hAnsi="Arial" w:cs="Arial"/>
          <w:sz w:val="20"/>
          <w:szCs w:val="20"/>
        </w:rPr>
        <w:t>sqsq007d</w:t>
      </w:r>
    </w:p>
    <w:p w14:paraId="756CE91E" w14:textId="498D33B1" w:rsidR="006A0571" w:rsidRPr="007B06F4" w:rsidRDefault="006A0571" w:rsidP="006A05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E16EDE">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6E380C6C" w14:textId="1896BD1F" w:rsidR="006A0571" w:rsidRPr="00936445" w:rsidRDefault="006A0571" w:rsidP="006A05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E16EDE" w:rsidRPr="00E16EDE">
        <w:rPr>
          <w:rFonts w:ascii="Arial" w:hAnsi="Arial" w:cs="Arial"/>
          <w:sz w:val="20"/>
          <w:szCs w:val="20"/>
        </w:rPr>
        <w:t>sqsq006d</w:t>
      </w:r>
    </w:p>
    <w:p w14:paraId="7741740E" w14:textId="2BD92B45"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E16EDE">
        <w:rPr>
          <w:rFonts w:ascii="Arial" w:hAnsi="Arial" w:cs="Arial"/>
          <w:sz w:val="20"/>
          <w:szCs w:val="20"/>
        </w:rPr>
        <w:t>---</w:t>
      </w:r>
    </w:p>
    <w:p w14:paraId="250E41C9" w14:textId="6006BE22" w:rsidR="006A0571" w:rsidRPr="00936445" w:rsidRDefault="006A0571" w:rsidP="006A0571">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00A765A1" w:rsidRPr="00936445">
        <w:rPr>
          <w:rFonts w:ascii="Arial" w:hAnsi="Arial" w:cs="Arial"/>
          <w:sz w:val="20"/>
          <w:szCs w:val="20"/>
        </w:rPr>
        <w:tab/>
        <w:t xml:space="preserve">: </w:t>
      </w:r>
      <w:r w:rsidR="00A765A1" w:rsidRPr="00936445">
        <w:rPr>
          <w:rFonts w:ascii="Arial" w:hAnsi="Arial" w:cs="Arial"/>
          <w:sz w:val="20"/>
          <w:szCs w:val="20"/>
        </w:rPr>
        <w:tab/>
      </w:r>
      <w:r w:rsidR="00E16EDE">
        <w:rPr>
          <w:rFonts w:ascii="Arial" w:hAnsi="Arial" w:cs="Arial"/>
          <w:sz w:val="20"/>
          <w:szCs w:val="20"/>
        </w:rPr>
        <w:t>---</w:t>
      </w:r>
    </w:p>
    <w:p w14:paraId="2EFE89DF" w14:textId="77777777" w:rsidR="006A0571" w:rsidRPr="00210ED0" w:rsidRDefault="006A0571" w:rsidP="006A0571">
      <w:pPr>
        <w:pStyle w:val="Heading3"/>
        <w:spacing w:after="0" w:afterAutospacing="0"/>
        <w:rPr>
          <w:sz w:val="24"/>
          <w:szCs w:val="24"/>
        </w:rPr>
      </w:pPr>
      <w:r w:rsidRPr="00210ED0">
        <w:rPr>
          <w:sz w:val="24"/>
          <w:szCs w:val="24"/>
        </w:rPr>
        <w:t>Purpose</w:t>
      </w:r>
    </w:p>
    <w:p w14:paraId="75FBFF48" w14:textId="1AF83B4C" w:rsidR="006A0571" w:rsidRDefault="00E16EDE" w:rsidP="006A0571">
      <w:pPr>
        <w:rPr>
          <w:rFonts w:ascii="Calibri" w:hAnsi="Calibri" w:cs="Calibri"/>
          <w:color w:val="000000"/>
          <w:sz w:val="22"/>
          <w:szCs w:val="22"/>
        </w:rPr>
      </w:pPr>
      <w:r w:rsidRPr="00E16EDE">
        <w:rPr>
          <w:rFonts w:ascii="Arial" w:hAnsi="Arial" w:cs="Arial"/>
          <w:sz w:val="20"/>
        </w:rPr>
        <w:t>This batch will be used to create PreIn-Process order for autofill enrolled patients using data from temp table created in sqsq006d</w:t>
      </w:r>
      <w:r w:rsidR="006A0571">
        <w:rPr>
          <w:rFonts w:ascii="Calibri" w:hAnsi="Calibri" w:cs="Calibri"/>
          <w:color w:val="000000"/>
          <w:sz w:val="22"/>
          <w:szCs w:val="22"/>
        </w:rPr>
        <w:t>.</w:t>
      </w:r>
    </w:p>
    <w:p w14:paraId="40078290" w14:textId="7B28B1BD" w:rsidR="004C6B19" w:rsidRDefault="004C6B19" w:rsidP="006A0571">
      <w:pPr>
        <w:rPr>
          <w:rFonts w:ascii="Calibri" w:hAnsi="Calibri" w:cs="Calibri"/>
          <w:color w:val="000000"/>
          <w:sz w:val="22"/>
          <w:szCs w:val="22"/>
        </w:rPr>
      </w:pPr>
    </w:p>
    <w:p w14:paraId="28B8598B"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 xml:space="preserve">Configure # of days : </w:t>
      </w:r>
    </w:p>
    <w:p w14:paraId="6337A149" w14:textId="6B4CFD93" w:rsidR="004C6B19" w:rsidRDefault="004C6B19" w:rsidP="004C6B19">
      <w:pPr>
        <w:rPr>
          <w:rFonts w:ascii="Calibri" w:hAnsi="Calibri" w:cs="Calibri"/>
          <w:color w:val="000000"/>
          <w:sz w:val="22"/>
          <w:szCs w:val="22"/>
        </w:rPr>
      </w:pPr>
      <w:r w:rsidRPr="004C6B19">
        <w:rPr>
          <w:rFonts w:ascii="Calibri" w:hAnsi="Calibri" w:cs="Calibri"/>
          <w:color w:val="000000"/>
          <w:sz w:val="22"/>
          <w:szCs w:val="22"/>
        </w:rPr>
        <w:t>SELECT * FROM SDA_CODE SC WHERE SC.SDA_TYPE = 'ITADMIN' AND SC.SDA_CD = 'AUTOFILL_ORDER_DAYS'</w:t>
      </w:r>
    </w:p>
    <w:p w14:paraId="03A8D363" w14:textId="77777777" w:rsidR="004C6B19" w:rsidRDefault="004C6B19" w:rsidP="004C6B19">
      <w:pPr>
        <w:rPr>
          <w:rFonts w:ascii="Calibri" w:hAnsi="Calibri" w:cs="Calibri"/>
          <w:color w:val="000000"/>
          <w:sz w:val="22"/>
          <w:szCs w:val="22"/>
        </w:rPr>
      </w:pPr>
    </w:p>
    <w:p w14:paraId="5F7D741A" w14:textId="2EDF2006" w:rsidR="006A0571" w:rsidRDefault="006A0571" w:rsidP="006A0571">
      <w:pPr>
        <w:rPr>
          <w:rFonts w:ascii="Arial" w:hAnsi="Arial" w:cs="Arial"/>
          <w:sz w:val="20"/>
        </w:rPr>
      </w:pPr>
      <w:r>
        <w:rPr>
          <w:rFonts w:ascii="Arial" w:hAnsi="Arial" w:cs="Arial"/>
          <w:sz w:val="20"/>
        </w:rPr>
        <w:t xml:space="preserve">File Location </w:t>
      </w:r>
      <w:r w:rsidR="00E16EDE">
        <w:rPr>
          <w:rFonts w:ascii="Arial" w:hAnsi="Arial" w:cs="Arial"/>
          <w:sz w:val="20"/>
        </w:rPr>
        <w:t>-</w:t>
      </w:r>
    </w:p>
    <w:p w14:paraId="6ADBE887" w14:textId="40DC4319" w:rsidR="006A0571" w:rsidRPr="00CF5B7E" w:rsidRDefault="006A0571" w:rsidP="006A0571">
      <w:pPr>
        <w:rPr>
          <w:rFonts w:ascii="Arial" w:hAnsi="Arial" w:cs="Arial"/>
          <w:sz w:val="20"/>
          <w:szCs w:val="20"/>
        </w:rPr>
      </w:pPr>
      <w:r w:rsidRPr="00A765A1">
        <w:rPr>
          <w:rFonts w:ascii="Arial" w:hAnsi="Arial" w:cs="Arial"/>
          <w:sz w:val="20"/>
        </w:rPr>
        <w:t xml:space="preserve">File name - </w:t>
      </w:r>
    </w:p>
    <w:p w14:paraId="4EA7A1E8" w14:textId="77777777" w:rsidR="00E16EDE" w:rsidRPr="00E16EDE" w:rsidRDefault="006A0571" w:rsidP="00E16EDE">
      <w:pPr>
        <w:rPr>
          <w:rFonts w:ascii="Arial" w:hAnsi="Arial" w:cs="Arial"/>
          <w:sz w:val="20"/>
        </w:rPr>
      </w:pPr>
      <w:r>
        <w:rPr>
          <w:rFonts w:ascii="Arial" w:hAnsi="Arial" w:cs="Arial"/>
          <w:sz w:val="20"/>
        </w:rPr>
        <w:t xml:space="preserve">Extract table - </w:t>
      </w:r>
      <w:r w:rsidR="00E16EDE" w:rsidRPr="00E16EDE">
        <w:rPr>
          <w:rFonts w:ascii="Arial" w:hAnsi="Arial" w:cs="Arial"/>
          <w:sz w:val="20"/>
        </w:rPr>
        <w:t>TEMP_PAT_INPROCESS_ORDER</w:t>
      </w:r>
    </w:p>
    <w:p w14:paraId="11747024" w14:textId="47928DED" w:rsidR="006A0571" w:rsidRDefault="00E16EDE" w:rsidP="00E16EDE">
      <w:pPr>
        <w:rPr>
          <w:rFonts w:ascii="Arial" w:hAnsi="Arial" w:cs="Arial"/>
          <w:sz w:val="20"/>
        </w:rPr>
      </w:pPr>
      <w:r>
        <w:rPr>
          <w:rFonts w:ascii="Arial" w:hAnsi="Arial" w:cs="Arial"/>
          <w:sz w:val="20"/>
        </w:rPr>
        <w:t xml:space="preserve">                       </w:t>
      </w:r>
      <w:r w:rsidRPr="00E16EDE">
        <w:rPr>
          <w:rFonts w:ascii="Arial" w:hAnsi="Arial" w:cs="Arial"/>
          <w:sz w:val="20"/>
        </w:rPr>
        <w:t>TEMP_PAT_INPROCESS_ELGBLTY</w:t>
      </w:r>
    </w:p>
    <w:p w14:paraId="3AFEDA8A" w14:textId="77777777" w:rsidR="006A0571" w:rsidRPr="00210ED0" w:rsidRDefault="006A0571" w:rsidP="006A0571">
      <w:pPr>
        <w:pStyle w:val="Heading3"/>
        <w:spacing w:after="0" w:afterAutospacing="0"/>
        <w:rPr>
          <w:sz w:val="24"/>
          <w:szCs w:val="24"/>
        </w:rPr>
      </w:pPr>
      <w:r>
        <w:rPr>
          <w:sz w:val="24"/>
          <w:szCs w:val="24"/>
        </w:rPr>
        <w:t>Setup</w:t>
      </w:r>
    </w:p>
    <w:p w14:paraId="2C911530" w14:textId="5AC6F44E" w:rsidR="006A0571" w:rsidRPr="008A3681" w:rsidRDefault="006A05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4E6A203" w14:textId="77777777" w:rsidR="006A0571" w:rsidRDefault="006A0571" w:rsidP="006A05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A0571" w:rsidRPr="00F056E4" w14:paraId="191BB605" w14:textId="77777777" w:rsidTr="006A0571">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E2232F" w14:textId="77777777" w:rsidR="006A0571" w:rsidRPr="00F056E4" w:rsidRDefault="006A0571" w:rsidP="006A0571">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6C909A"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F42535"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44441D"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F5C88E"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A0571" w:rsidRPr="00F056E4" w14:paraId="2ED4DBE3"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22ADC4"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8710AC6"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3B72E36"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574B71E"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9A1CA25" w14:textId="77777777" w:rsidR="006A0571" w:rsidRPr="00F056E4" w:rsidRDefault="006A0571" w:rsidP="006A0571">
            <w:pPr>
              <w:pStyle w:val="ListParagraph"/>
              <w:ind w:left="0"/>
              <w:rPr>
                <w:rFonts w:asciiTheme="minorHAnsi" w:hAnsiTheme="minorHAnsi"/>
                <w:color w:val="000000" w:themeColor="text1"/>
              </w:rPr>
            </w:pPr>
          </w:p>
        </w:tc>
      </w:tr>
      <w:tr w:rsidR="006A0571" w:rsidRPr="00F056E4" w14:paraId="403768C1"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046344"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E60EC56"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75787C5"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40052F3"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B7B31EE" w14:textId="77777777" w:rsidR="006A0571" w:rsidRPr="00F056E4" w:rsidRDefault="006A0571" w:rsidP="006A0571">
            <w:pPr>
              <w:pStyle w:val="ListParagraph"/>
              <w:ind w:left="0"/>
              <w:rPr>
                <w:rFonts w:asciiTheme="minorHAnsi" w:hAnsiTheme="minorHAnsi"/>
                <w:color w:val="000000" w:themeColor="text1"/>
              </w:rPr>
            </w:pPr>
          </w:p>
        </w:tc>
      </w:tr>
    </w:tbl>
    <w:p w14:paraId="28BA802B" w14:textId="77777777" w:rsidR="006A0571" w:rsidRPr="003138D8" w:rsidRDefault="006A0571" w:rsidP="006A0571">
      <w:pPr>
        <w:pStyle w:val="Heading3"/>
        <w:spacing w:after="0" w:afterAutospacing="0"/>
        <w:rPr>
          <w:sz w:val="24"/>
          <w:szCs w:val="24"/>
        </w:rPr>
      </w:pPr>
      <w:r>
        <w:rPr>
          <w:sz w:val="24"/>
          <w:szCs w:val="24"/>
        </w:rPr>
        <w:t>Troubleshooting</w:t>
      </w:r>
    </w:p>
    <w:p w14:paraId="15D3B31C" w14:textId="77777777" w:rsidR="006A0571" w:rsidRDefault="006A0571" w:rsidP="006A057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8FB8482" w14:textId="4C847C93" w:rsidR="00AA3CD3" w:rsidRPr="00C31F27" w:rsidRDefault="00AA3CD3" w:rsidP="00C31F27">
      <w:pPr>
        <w:pStyle w:val="Heading2"/>
        <w:rPr>
          <w:i w:val="0"/>
          <w:sz w:val="24"/>
          <w:szCs w:val="24"/>
        </w:rPr>
      </w:pPr>
      <w:r w:rsidRPr="00C31F27">
        <w:rPr>
          <w:i w:val="0"/>
        </w:rPr>
        <w:t xml:space="preserve">sqsq008d </w:t>
      </w:r>
    </w:p>
    <w:p w14:paraId="71FAFC0E" w14:textId="50DA1243" w:rsidR="006A0571" w:rsidRPr="00210ED0" w:rsidRDefault="006A0571" w:rsidP="006A0571">
      <w:pPr>
        <w:pStyle w:val="Heading3"/>
        <w:spacing w:after="0" w:afterAutospacing="0"/>
        <w:rPr>
          <w:sz w:val="24"/>
          <w:szCs w:val="24"/>
        </w:rPr>
      </w:pPr>
      <w:r w:rsidRPr="00210ED0">
        <w:rPr>
          <w:sz w:val="24"/>
          <w:szCs w:val="24"/>
        </w:rPr>
        <w:t>Overview</w:t>
      </w:r>
    </w:p>
    <w:p w14:paraId="44A49301" w14:textId="602B6C1B" w:rsidR="006A0571" w:rsidRDefault="006A0571" w:rsidP="006A0571">
      <w:pPr>
        <w:rPr>
          <w:rFonts w:ascii="Arial" w:hAnsi="Arial" w:cs="Arial"/>
          <w:sz w:val="20"/>
          <w:szCs w:val="20"/>
        </w:rPr>
      </w:pPr>
      <w:r>
        <w:rPr>
          <w:rFonts w:ascii="Arial" w:hAnsi="Arial" w:cs="Arial"/>
          <w:sz w:val="20"/>
          <w:szCs w:val="20"/>
        </w:rPr>
        <w:t xml:space="preserve">The new </w:t>
      </w:r>
      <w:r w:rsidR="00AA3CD3">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AA3CD3">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78A8792F" w14:textId="77777777" w:rsidR="006A0571" w:rsidRPr="00210ED0" w:rsidRDefault="006A0571" w:rsidP="006A0571">
      <w:pPr>
        <w:rPr>
          <w:rFonts w:ascii="Arial" w:hAnsi="Arial" w:cs="Arial"/>
          <w:sz w:val="20"/>
          <w:szCs w:val="20"/>
        </w:rPr>
      </w:pPr>
    </w:p>
    <w:p w14:paraId="723DE886" w14:textId="162264F4"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4C0E3E9C" w14:textId="06AE92CE" w:rsidR="006A0571" w:rsidRPr="006D1805" w:rsidRDefault="006A0571" w:rsidP="006A0571">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AA3CD3" w:rsidRPr="00AA3CD3">
        <w:rPr>
          <w:rFonts w:ascii="Arial" w:hAnsi="Arial" w:cs="Arial"/>
          <w:sz w:val="20"/>
          <w:szCs w:val="20"/>
        </w:rPr>
        <w:t>sda_spring_batch.sh</w:t>
      </w:r>
      <w:r w:rsidR="00AA3CD3">
        <w:rPr>
          <w:rFonts w:ascii="Arial" w:hAnsi="Arial" w:cs="Arial"/>
          <w:sz w:val="20"/>
          <w:szCs w:val="20"/>
        </w:rPr>
        <w:t>8d</w:t>
      </w:r>
    </w:p>
    <w:p w14:paraId="5984D018" w14:textId="224F82B5"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AA3CD3" w:rsidRPr="009474BC">
        <w:rPr>
          <w:rFonts w:ascii="Arial" w:hAnsi="Arial" w:cs="Arial"/>
          <w:sz w:val="20"/>
          <w:szCs w:val="20"/>
        </w:rPr>
        <w:t>sdaop0</w:t>
      </w:r>
    </w:p>
    <w:p w14:paraId="5730185C" w14:textId="614F0BD5" w:rsidR="006A0571" w:rsidRPr="00F71FA3" w:rsidRDefault="006A0571" w:rsidP="006A0571">
      <w:pPr>
        <w:pStyle w:val="ListParagraph"/>
        <w:numPr>
          <w:ilvl w:val="0"/>
          <w:numId w:val="3"/>
        </w:numPr>
        <w:rPr>
          <w:rFonts w:ascii="Arial" w:hAnsi="Arial" w:cs="Arial"/>
          <w:sz w:val="20"/>
          <w:szCs w:val="20"/>
        </w:rPr>
      </w:pPr>
      <w:r>
        <w:rPr>
          <w:rFonts w:ascii="Arial" w:hAnsi="Arial" w:cs="Arial"/>
          <w:sz w:val="20"/>
          <w:szCs w:val="20"/>
        </w:rPr>
        <w:t xml:space="preserve">Control-M </w:t>
      </w:r>
      <w:r w:rsidR="00385F8D">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AA3CD3">
        <w:rPr>
          <w:rFonts w:ascii="Arial" w:hAnsi="Arial" w:cs="Arial"/>
          <w:sz w:val="20"/>
          <w:szCs w:val="20"/>
        </w:rPr>
        <w:t>sqsq008d</w:t>
      </w:r>
    </w:p>
    <w:p w14:paraId="6B2373FC" w14:textId="26BEB054" w:rsidR="006A0571" w:rsidRPr="007B06F4" w:rsidRDefault="006A0571" w:rsidP="006A05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85F8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4A258055" w14:textId="088F6670" w:rsidR="006A0571" w:rsidRPr="00936445" w:rsidRDefault="006A0571" w:rsidP="006A05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r>
      <w:r w:rsidR="00AA3CD3" w:rsidRPr="00AA3CD3">
        <w:rPr>
          <w:rFonts w:ascii="Arial" w:hAnsi="Arial" w:cs="Arial"/>
          <w:sz w:val="20"/>
          <w:szCs w:val="20"/>
        </w:rPr>
        <w:t>sqsq007d</w:t>
      </w:r>
      <w:r w:rsidRPr="007B06F4">
        <w:rPr>
          <w:rFonts w:ascii="Arial" w:hAnsi="Arial" w:cs="Arial"/>
          <w:sz w:val="20"/>
          <w:szCs w:val="20"/>
        </w:rPr>
        <w:t xml:space="preserve"> </w:t>
      </w:r>
    </w:p>
    <w:p w14:paraId="1BB92B67" w14:textId="2C5C2FBE"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AA3CD3">
        <w:rPr>
          <w:rFonts w:ascii="Arial" w:hAnsi="Arial" w:cs="Arial"/>
          <w:sz w:val="20"/>
          <w:szCs w:val="20"/>
        </w:rPr>
        <w:t>---</w:t>
      </w:r>
    </w:p>
    <w:p w14:paraId="719128D2" w14:textId="10FFFACD" w:rsidR="00D82BAC" w:rsidRDefault="006A0571" w:rsidP="00D82BAC">
      <w:pPr>
        <w:pStyle w:val="ListParagraph"/>
        <w:numPr>
          <w:ilvl w:val="0"/>
          <w:numId w:val="3"/>
        </w:numPr>
        <w:rPr>
          <w:rFonts w:ascii="Arial" w:hAnsi="Arial" w:cs="Arial"/>
          <w:sz w:val="20"/>
          <w:szCs w:val="20"/>
        </w:rPr>
      </w:pPr>
      <w:r w:rsidRPr="00936445">
        <w:rPr>
          <w:rFonts w:ascii="Arial" w:hAnsi="Arial" w:cs="Arial"/>
          <w:sz w:val="20"/>
          <w:szCs w:val="20"/>
        </w:rPr>
        <w:t>Control File Name</w:t>
      </w:r>
      <w:r w:rsidRPr="00936445">
        <w:rPr>
          <w:rFonts w:ascii="Arial" w:hAnsi="Arial" w:cs="Arial"/>
          <w:sz w:val="20"/>
          <w:szCs w:val="20"/>
        </w:rPr>
        <w:tab/>
      </w:r>
      <w:r w:rsidRPr="00936445">
        <w:rPr>
          <w:rFonts w:ascii="Arial" w:hAnsi="Arial" w:cs="Arial"/>
          <w:sz w:val="20"/>
          <w:szCs w:val="20"/>
        </w:rPr>
        <w:tab/>
      </w:r>
      <w:r w:rsidR="00D82BAC" w:rsidRPr="00936445">
        <w:rPr>
          <w:rFonts w:ascii="Arial" w:hAnsi="Arial" w:cs="Arial"/>
          <w:sz w:val="20"/>
          <w:szCs w:val="20"/>
        </w:rPr>
        <w:tab/>
        <w:t xml:space="preserve">: </w:t>
      </w:r>
      <w:r w:rsidR="00D82BAC" w:rsidRPr="00936445">
        <w:rPr>
          <w:rFonts w:ascii="Arial" w:hAnsi="Arial" w:cs="Arial"/>
          <w:sz w:val="20"/>
          <w:szCs w:val="20"/>
        </w:rPr>
        <w:tab/>
      </w:r>
      <w:r w:rsidR="00AA3CD3">
        <w:rPr>
          <w:rFonts w:ascii="Arial" w:hAnsi="Arial" w:cs="Arial"/>
          <w:sz w:val="20"/>
          <w:szCs w:val="20"/>
        </w:rPr>
        <w:t>---</w:t>
      </w:r>
    </w:p>
    <w:p w14:paraId="29C2BED3" w14:textId="6EA630FC" w:rsidR="006A0571" w:rsidRPr="00D82BAC" w:rsidRDefault="006A0571" w:rsidP="00D82BAC">
      <w:pPr>
        <w:ind w:left="1080"/>
        <w:rPr>
          <w:rFonts w:ascii="Arial" w:hAnsi="Arial" w:cs="Arial"/>
          <w:sz w:val="20"/>
          <w:szCs w:val="20"/>
        </w:rPr>
      </w:pPr>
    </w:p>
    <w:p w14:paraId="2F1F652B" w14:textId="77777777" w:rsidR="006A0571" w:rsidRPr="00210ED0" w:rsidRDefault="006A0571" w:rsidP="006A0571">
      <w:pPr>
        <w:pStyle w:val="Heading3"/>
        <w:spacing w:after="0" w:afterAutospacing="0"/>
        <w:rPr>
          <w:sz w:val="24"/>
          <w:szCs w:val="24"/>
        </w:rPr>
      </w:pPr>
      <w:r w:rsidRPr="00210ED0">
        <w:rPr>
          <w:sz w:val="24"/>
          <w:szCs w:val="24"/>
        </w:rPr>
        <w:t>Purpose</w:t>
      </w:r>
    </w:p>
    <w:p w14:paraId="52FC14C2" w14:textId="3FC93A8A" w:rsidR="006A0571" w:rsidRDefault="00AA3CD3" w:rsidP="006A0571">
      <w:pPr>
        <w:rPr>
          <w:rFonts w:ascii="Arial" w:hAnsi="Arial" w:cs="Arial"/>
          <w:sz w:val="20"/>
        </w:rPr>
      </w:pPr>
      <w:r w:rsidRPr="00AA3CD3">
        <w:rPr>
          <w:rFonts w:ascii="Arial" w:hAnsi="Arial" w:cs="Arial"/>
          <w:sz w:val="20"/>
        </w:rPr>
        <w:t xml:space="preserve">This batch will be used to re-check autofill </w:t>
      </w:r>
      <w:r w:rsidR="00CF3CE6" w:rsidRPr="00AA3CD3">
        <w:rPr>
          <w:rFonts w:ascii="Arial" w:hAnsi="Arial" w:cs="Arial"/>
          <w:sz w:val="20"/>
        </w:rPr>
        <w:t>eligibility</w:t>
      </w:r>
      <w:r w:rsidRPr="00AA3CD3">
        <w:rPr>
          <w:rFonts w:ascii="Arial" w:hAnsi="Arial" w:cs="Arial"/>
          <w:sz w:val="20"/>
        </w:rPr>
        <w:t xml:space="preserve"> by calling eligibility engine for all patients identified by sqsq006d and sqsq007d</w:t>
      </w:r>
    </w:p>
    <w:p w14:paraId="2BB53F87" w14:textId="4F047D92" w:rsidR="006A0571" w:rsidRPr="00CF5B7E" w:rsidRDefault="006A0571" w:rsidP="006A0571">
      <w:pPr>
        <w:rPr>
          <w:rFonts w:ascii="Arial" w:hAnsi="Arial" w:cs="Arial"/>
          <w:sz w:val="20"/>
          <w:szCs w:val="20"/>
        </w:rPr>
      </w:pPr>
      <w:r w:rsidRPr="00CF5B7E">
        <w:rPr>
          <w:rFonts w:ascii="Arial" w:hAnsi="Arial" w:cs="Arial"/>
          <w:sz w:val="20"/>
        </w:rPr>
        <w:t xml:space="preserve">File name - </w:t>
      </w:r>
    </w:p>
    <w:p w14:paraId="6352EAD8" w14:textId="30B4D6C8" w:rsidR="006A0571" w:rsidRDefault="006A0571" w:rsidP="006A0571">
      <w:pPr>
        <w:rPr>
          <w:rFonts w:ascii="Arial" w:hAnsi="Arial" w:cs="Arial"/>
          <w:sz w:val="20"/>
        </w:rPr>
      </w:pPr>
      <w:r>
        <w:rPr>
          <w:rFonts w:ascii="Arial" w:hAnsi="Arial" w:cs="Arial"/>
          <w:sz w:val="20"/>
        </w:rPr>
        <w:t xml:space="preserve">Extract table - </w:t>
      </w:r>
      <w:r w:rsidR="00AA3CD3" w:rsidRPr="00AA3CD3">
        <w:rPr>
          <w:rFonts w:ascii="Arial" w:hAnsi="Arial" w:cs="Arial"/>
          <w:sz w:val="20"/>
        </w:rPr>
        <w:t>TEMP_PAT_INPROCESS_ELGBLTY</w:t>
      </w:r>
    </w:p>
    <w:p w14:paraId="7F084146" w14:textId="77777777" w:rsidR="006A0571" w:rsidRPr="00210ED0" w:rsidRDefault="006A0571" w:rsidP="006A0571">
      <w:pPr>
        <w:pStyle w:val="Heading3"/>
        <w:spacing w:after="0" w:afterAutospacing="0"/>
        <w:rPr>
          <w:sz w:val="24"/>
          <w:szCs w:val="24"/>
        </w:rPr>
      </w:pPr>
      <w:r>
        <w:rPr>
          <w:sz w:val="24"/>
          <w:szCs w:val="24"/>
        </w:rPr>
        <w:t>Setup</w:t>
      </w:r>
    </w:p>
    <w:p w14:paraId="55993945" w14:textId="41721DFB" w:rsidR="006A0571" w:rsidRPr="008A3681" w:rsidRDefault="006A05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236FC88" w14:textId="77777777" w:rsidR="006A0571" w:rsidRDefault="006A0571" w:rsidP="006A05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A0571" w:rsidRPr="00F056E4" w14:paraId="71FEAA8C" w14:textId="77777777" w:rsidTr="006A0571">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82DFE6" w14:textId="77777777" w:rsidR="006A0571" w:rsidRPr="00F056E4" w:rsidRDefault="006A0571" w:rsidP="006A0571">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4303"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1B965E"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646A8B"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581A87"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A0571" w:rsidRPr="00F056E4" w14:paraId="704C381C"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E1A04A"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7CF1238"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FAD84B"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B4888F1"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8BA5B46" w14:textId="77777777" w:rsidR="006A0571" w:rsidRPr="00F056E4" w:rsidRDefault="006A0571" w:rsidP="006A0571">
            <w:pPr>
              <w:pStyle w:val="ListParagraph"/>
              <w:ind w:left="0"/>
              <w:rPr>
                <w:rFonts w:asciiTheme="minorHAnsi" w:hAnsiTheme="minorHAnsi"/>
                <w:color w:val="000000" w:themeColor="text1"/>
              </w:rPr>
            </w:pPr>
          </w:p>
        </w:tc>
      </w:tr>
      <w:tr w:rsidR="006A0571" w:rsidRPr="00F056E4" w14:paraId="378D6494"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118667"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65DFD8D"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ED4E5C9"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8802882"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79EF0EC" w14:textId="77777777" w:rsidR="006A0571" w:rsidRPr="00F056E4" w:rsidRDefault="006A0571" w:rsidP="006A0571">
            <w:pPr>
              <w:pStyle w:val="ListParagraph"/>
              <w:ind w:left="0"/>
              <w:rPr>
                <w:rFonts w:asciiTheme="minorHAnsi" w:hAnsiTheme="minorHAnsi"/>
                <w:color w:val="000000" w:themeColor="text1"/>
              </w:rPr>
            </w:pPr>
          </w:p>
        </w:tc>
      </w:tr>
    </w:tbl>
    <w:p w14:paraId="4658493F" w14:textId="77777777" w:rsidR="006A0571" w:rsidRPr="003138D8" w:rsidRDefault="006A0571" w:rsidP="006A0571">
      <w:pPr>
        <w:pStyle w:val="Heading3"/>
        <w:spacing w:after="0" w:afterAutospacing="0"/>
        <w:rPr>
          <w:sz w:val="24"/>
          <w:szCs w:val="24"/>
        </w:rPr>
      </w:pPr>
      <w:r>
        <w:rPr>
          <w:sz w:val="24"/>
          <w:szCs w:val="24"/>
        </w:rPr>
        <w:t>Troubleshooting</w:t>
      </w:r>
    </w:p>
    <w:p w14:paraId="43FEDAAA" w14:textId="77777777" w:rsidR="006A0571" w:rsidRDefault="006A0571" w:rsidP="006A057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CEC657F" w14:textId="58EE6EA3" w:rsidR="00146043" w:rsidRPr="00C31F27" w:rsidRDefault="00146043" w:rsidP="00C31F27">
      <w:pPr>
        <w:pStyle w:val="Heading2"/>
        <w:rPr>
          <w:i w:val="0"/>
          <w:sz w:val="24"/>
          <w:szCs w:val="24"/>
        </w:rPr>
      </w:pPr>
      <w:r w:rsidRPr="00C31F27">
        <w:rPr>
          <w:i w:val="0"/>
        </w:rPr>
        <w:t xml:space="preserve">sqsq009d </w:t>
      </w:r>
    </w:p>
    <w:p w14:paraId="5A305BF3" w14:textId="08472894" w:rsidR="006A0571" w:rsidRPr="00210ED0" w:rsidRDefault="006A0571" w:rsidP="006A0571">
      <w:pPr>
        <w:pStyle w:val="Heading3"/>
        <w:spacing w:after="0" w:afterAutospacing="0"/>
        <w:rPr>
          <w:sz w:val="24"/>
          <w:szCs w:val="24"/>
        </w:rPr>
      </w:pPr>
      <w:r w:rsidRPr="00210ED0">
        <w:rPr>
          <w:sz w:val="24"/>
          <w:szCs w:val="24"/>
        </w:rPr>
        <w:t>Overview</w:t>
      </w:r>
    </w:p>
    <w:p w14:paraId="0C4457D7" w14:textId="3D46982E" w:rsidR="006A0571" w:rsidRDefault="006A0571" w:rsidP="006A0571">
      <w:pPr>
        <w:rPr>
          <w:rFonts w:ascii="Arial" w:hAnsi="Arial" w:cs="Arial"/>
          <w:sz w:val="20"/>
          <w:szCs w:val="20"/>
        </w:rPr>
      </w:pPr>
      <w:r>
        <w:rPr>
          <w:rFonts w:ascii="Arial" w:hAnsi="Arial" w:cs="Arial"/>
          <w:sz w:val="20"/>
          <w:szCs w:val="20"/>
        </w:rPr>
        <w:t xml:space="preserve">The new </w:t>
      </w:r>
      <w:r w:rsidR="00146043">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146043">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34EA8F6C" w14:textId="77777777" w:rsidR="006A0571" w:rsidRPr="00210ED0" w:rsidRDefault="006A0571" w:rsidP="006A0571">
      <w:pPr>
        <w:rPr>
          <w:rFonts w:ascii="Arial" w:hAnsi="Arial" w:cs="Arial"/>
          <w:sz w:val="20"/>
          <w:szCs w:val="20"/>
        </w:rPr>
      </w:pPr>
    </w:p>
    <w:p w14:paraId="258D048B" w14:textId="2D7EC197"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2DF407F6" w14:textId="6110BFE2" w:rsidR="006A0571" w:rsidRPr="006D1805" w:rsidRDefault="006A0571" w:rsidP="006A0571">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146043" w:rsidRPr="00146043">
        <w:rPr>
          <w:rFonts w:ascii="Arial" w:hAnsi="Arial" w:cs="Arial"/>
          <w:sz w:val="20"/>
          <w:szCs w:val="20"/>
        </w:rPr>
        <w:t>sqsq009d_af_create_in_process.sh</w:t>
      </w:r>
    </w:p>
    <w:p w14:paraId="05E23C71" w14:textId="447512AA"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146043" w:rsidRPr="009474BC">
        <w:rPr>
          <w:rFonts w:ascii="Arial" w:hAnsi="Arial" w:cs="Arial"/>
          <w:sz w:val="20"/>
          <w:szCs w:val="20"/>
        </w:rPr>
        <w:t>sdaop0</w:t>
      </w:r>
    </w:p>
    <w:p w14:paraId="533566E2" w14:textId="40DD0EDF" w:rsidR="006A0571" w:rsidRPr="00F71FA3" w:rsidRDefault="006A0571" w:rsidP="006A0571">
      <w:pPr>
        <w:pStyle w:val="ListParagraph"/>
        <w:numPr>
          <w:ilvl w:val="0"/>
          <w:numId w:val="3"/>
        </w:numPr>
        <w:rPr>
          <w:rFonts w:ascii="Arial" w:hAnsi="Arial" w:cs="Arial"/>
          <w:sz w:val="20"/>
          <w:szCs w:val="20"/>
        </w:rPr>
      </w:pPr>
      <w:r>
        <w:rPr>
          <w:rFonts w:ascii="Arial" w:hAnsi="Arial" w:cs="Arial"/>
          <w:sz w:val="20"/>
          <w:szCs w:val="20"/>
        </w:rPr>
        <w:t xml:space="preserve">Control-M </w:t>
      </w:r>
      <w:r w:rsidR="00146043">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146043" w:rsidRPr="00146043">
        <w:rPr>
          <w:rFonts w:ascii="Arial" w:hAnsi="Arial" w:cs="Arial"/>
          <w:sz w:val="20"/>
          <w:szCs w:val="20"/>
        </w:rPr>
        <w:t>sqsq009</w:t>
      </w:r>
    </w:p>
    <w:p w14:paraId="42B8CFE8" w14:textId="6E09ADBE" w:rsidR="006A0571" w:rsidRPr="007B06F4" w:rsidRDefault="006A0571" w:rsidP="006A05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85F8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470CCF06" w14:textId="1C437501" w:rsidR="006A0571" w:rsidRPr="00936445" w:rsidRDefault="006A0571" w:rsidP="006A05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3A1112" w:rsidRPr="003A1112">
        <w:rPr>
          <w:rFonts w:ascii="Arial" w:hAnsi="Arial" w:cs="Arial"/>
          <w:sz w:val="20"/>
          <w:szCs w:val="20"/>
        </w:rPr>
        <w:t>sqsq008d</w:t>
      </w:r>
    </w:p>
    <w:p w14:paraId="0E15DA54" w14:textId="3FFF17C6" w:rsidR="00D82BAC" w:rsidRDefault="006A0571" w:rsidP="000D06C7">
      <w:pPr>
        <w:pStyle w:val="ListParagraph"/>
        <w:numPr>
          <w:ilvl w:val="0"/>
          <w:numId w:val="3"/>
        </w:numPr>
        <w:rPr>
          <w:rFonts w:ascii="Arial" w:hAnsi="Arial" w:cs="Arial"/>
          <w:sz w:val="20"/>
          <w:szCs w:val="20"/>
        </w:rPr>
      </w:pPr>
      <w:r w:rsidRPr="00D82BAC">
        <w:rPr>
          <w:rFonts w:ascii="Arial" w:hAnsi="Arial" w:cs="Arial"/>
          <w:sz w:val="20"/>
          <w:szCs w:val="20"/>
        </w:rPr>
        <w:t>File Name</w:t>
      </w:r>
      <w:r w:rsidRPr="00D82BAC">
        <w:rPr>
          <w:rFonts w:ascii="Arial" w:hAnsi="Arial" w:cs="Arial"/>
          <w:sz w:val="20"/>
          <w:szCs w:val="20"/>
        </w:rPr>
        <w:tab/>
      </w:r>
      <w:r w:rsidRPr="00D82BAC">
        <w:rPr>
          <w:rFonts w:ascii="Arial" w:hAnsi="Arial" w:cs="Arial"/>
          <w:sz w:val="20"/>
          <w:szCs w:val="20"/>
        </w:rPr>
        <w:tab/>
      </w:r>
      <w:r w:rsidRPr="00D82BAC">
        <w:rPr>
          <w:rFonts w:ascii="Arial" w:hAnsi="Arial" w:cs="Arial"/>
          <w:sz w:val="20"/>
          <w:szCs w:val="20"/>
        </w:rPr>
        <w:tab/>
      </w:r>
      <w:r w:rsidRPr="00D82BAC">
        <w:rPr>
          <w:rFonts w:ascii="Arial" w:hAnsi="Arial" w:cs="Arial"/>
          <w:sz w:val="20"/>
          <w:szCs w:val="20"/>
        </w:rPr>
        <w:tab/>
        <w:t>:</w:t>
      </w:r>
      <w:r w:rsidRPr="00D82BAC">
        <w:rPr>
          <w:rFonts w:ascii="Arial" w:hAnsi="Arial" w:cs="Arial"/>
          <w:sz w:val="20"/>
          <w:szCs w:val="20"/>
        </w:rPr>
        <w:tab/>
      </w:r>
      <w:bookmarkStart w:id="437" w:name="_Hlk49433903"/>
      <w:r w:rsidR="003A1112">
        <w:rPr>
          <w:rFonts w:ascii="Arial" w:hAnsi="Arial" w:cs="Arial"/>
          <w:sz w:val="20"/>
          <w:szCs w:val="20"/>
        </w:rPr>
        <w:t>---</w:t>
      </w:r>
    </w:p>
    <w:bookmarkEnd w:id="437"/>
    <w:p w14:paraId="26B60C47" w14:textId="20004C4C" w:rsidR="006A0571" w:rsidRPr="00D82BAC" w:rsidRDefault="006A0571" w:rsidP="000D06C7">
      <w:pPr>
        <w:pStyle w:val="ListParagraph"/>
        <w:numPr>
          <w:ilvl w:val="0"/>
          <w:numId w:val="3"/>
        </w:numPr>
        <w:rPr>
          <w:rFonts w:ascii="Arial" w:hAnsi="Arial" w:cs="Arial"/>
          <w:sz w:val="20"/>
          <w:szCs w:val="20"/>
        </w:rPr>
      </w:pPr>
      <w:r w:rsidRPr="00D82BAC">
        <w:rPr>
          <w:rFonts w:ascii="Arial" w:hAnsi="Arial" w:cs="Arial"/>
          <w:sz w:val="20"/>
          <w:szCs w:val="20"/>
        </w:rPr>
        <w:t>Control File Name</w:t>
      </w:r>
      <w:r w:rsidRPr="00D82BAC">
        <w:rPr>
          <w:rFonts w:ascii="Arial" w:hAnsi="Arial" w:cs="Arial"/>
          <w:sz w:val="20"/>
          <w:szCs w:val="20"/>
        </w:rPr>
        <w:tab/>
      </w:r>
      <w:r w:rsidRPr="00D82BAC">
        <w:rPr>
          <w:rFonts w:ascii="Arial" w:hAnsi="Arial" w:cs="Arial"/>
          <w:sz w:val="20"/>
          <w:szCs w:val="20"/>
        </w:rPr>
        <w:tab/>
      </w:r>
      <w:r w:rsidR="00D82BAC" w:rsidRPr="00D82BAC">
        <w:rPr>
          <w:rFonts w:ascii="Arial" w:hAnsi="Arial" w:cs="Arial"/>
          <w:sz w:val="20"/>
          <w:szCs w:val="20"/>
        </w:rPr>
        <w:tab/>
        <w:t xml:space="preserve">: </w:t>
      </w:r>
      <w:r w:rsidR="00D82BAC" w:rsidRPr="00D82BAC">
        <w:rPr>
          <w:rFonts w:ascii="Arial" w:hAnsi="Arial" w:cs="Arial"/>
          <w:sz w:val="20"/>
          <w:szCs w:val="20"/>
        </w:rPr>
        <w:tab/>
      </w:r>
      <w:r w:rsidR="003A1112">
        <w:rPr>
          <w:rFonts w:ascii="Arial" w:hAnsi="Arial" w:cs="Arial"/>
          <w:sz w:val="20"/>
          <w:szCs w:val="20"/>
        </w:rPr>
        <w:t>---</w:t>
      </w:r>
    </w:p>
    <w:p w14:paraId="3101C388" w14:textId="77777777" w:rsidR="006A0571" w:rsidRPr="00210ED0" w:rsidRDefault="006A0571" w:rsidP="006A0571">
      <w:pPr>
        <w:pStyle w:val="Heading3"/>
        <w:spacing w:after="0" w:afterAutospacing="0"/>
        <w:rPr>
          <w:sz w:val="24"/>
          <w:szCs w:val="24"/>
        </w:rPr>
      </w:pPr>
      <w:r w:rsidRPr="00210ED0">
        <w:rPr>
          <w:sz w:val="24"/>
          <w:szCs w:val="24"/>
        </w:rPr>
        <w:t>Purpose</w:t>
      </w:r>
    </w:p>
    <w:p w14:paraId="2BB6F3AD" w14:textId="7EC22E7D" w:rsidR="006A0571" w:rsidRDefault="003A1112" w:rsidP="006A0571">
      <w:pPr>
        <w:rPr>
          <w:rFonts w:ascii="Calibri" w:hAnsi="Calibri" w:cs="Calibri"/>
          <w:color w:val="000000"/>
          <w:sz w:val="22"/>
          <w:szCs w:val="22"/>
        </w:rPr>
      </w:pPr>
      <w:r w:rsidRPr="003A1112">
        <w:rPr>
          <w:rFonts w:ascii="Arial" w:hAnsi="Arial" w:cs="Arial"/>
          <w:sz w:val="20"/>
        </w:rPr>
        <w:t>This batch will be used to create In-Process order for autofill enrolled patients who are still eligible and create Approval required order for patients who are not eligible as per response received by eligibility engine</w:t>
      </w:r>
      <w:r w:rsidR="006A0571">
        <w:rPr>
          <w:rFonts w:ascii="Calibri" w:hAnsi="Calibri" w:cs="Calibri"/>
          <w:color w:val="000000"/>
          <w:sz w:val="22"/>
          <w:szCs w:val="22"/>
        </w:rPr>
        <w:t>.</w:t>
      </w:r>
    </w:p>
    <w:p w14:paraId="3EF18D23"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SELECT * FROM TEMP_PAT_INPROCESS_ORDER TP</w:t>
      </w:r>
    </w:p>
    <w:p w14:paraId="53C05E24"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WHERE TP.STAT_CD = 'OPEN'</w:t>
      </w:r>
    </w:p>
    <w:p w14:paraId="15E87089" w14:textId="77777777" w:rsidR="004C6B19" w:rsidRPr="004C6B19" w:rsidRDefault="004C6B19" w:rsidP="004C6B19">
      <w:pPr>
        <w:rPr>
          <w:rFonts w:ascii="Calibri" w:hAnsi="Calibri" w:cs="Calibri"/>
          <w:color w:val="000000"/>
          <w:sz w:val="22"/>
          <w:szCs w:val="22"/>
        </w:rPr>
      </w:pPr>
    </w:p>
    <w:p w14:paraId="1131E900"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SELECT * FROM TEMP_PAT_INPROCESS_ELGBLTY TP</w:t>
      </w:r>
    </w:p>
    <w:p w14:paraId="42C46570"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WHERE TP.STAT_CD = 'UPDATED'</w:t>
      </w:r>
    </w:p>
    <w:p w14:paraId="03745B9F"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AND AUTOFILL_ELIGIBLE = 'Y' (for In Process Order)</w:t>
      </w:r>
    </w:p>
    <w:p w14:paraId="21EBA5C0" w14:textId="77777777" w:rsidR="004C6B19" w:rsidRPr="004C6B19" w:rsidRDefault="004C6B19" w:rsidP="004C6B19">
      <w:pPr>
        <w:rPr>
          <w:rFonts w:ascii="Calibri" w:hAnsi="Calibri" w:cs="Calibri"/>
          <w:color w:val="000000"/>
          <w:sz w:val="22"/>
          <w:szCs w:val="22"/>
        </w:rPr>
      </w:pPr>
      <w:r w:rsidRPr="004C6B19">
        <w:rPr>
          <w:rFonts w:ascii="Calibri" w:hAnsi="Calibri" w:cs="Calibri"/>
          <w:color w:val="000000"/>
          <w:sz w:val="22"/>
          <w:szCs w:val="22"/>
        </w:rPr>
        <w:t>&amp;</w:t>
      </w:r>
    </w:p>
    <w:p w14:paraId="7A7E7415" w14:textId="592B2B22" w:rsidR="004C6B19" w:rsidRDefault="004C6B19" w:rsidP="004C6B19">
      <w:pPr>
        <w:rPr>
          <w:rFonts w:ascii="Calibri" w:hAnsi="Calibri" w:cs="Calibri"/>
          <w:color w:val="000000"/>
          <w:sz w:val="22"/>
          <w:szCs w:val="22"/>
        </w:rPr>
      </w:pPr>
      <w:r w:rsidRPr="004C6B19">
        <w:rPr>
          <w:rFonts w:ascii="Calibri" w:hAnsi="Calibri" w:cs="Calibri"/>
          <w:color w:val="000000"/>
          <w:sz w:val="22"/>
          <w:szCs w:val="22"/>
        </w:rPr>
        <w:t>AND AUTOFILL_ELIGIBLE = 'N' (for Approval Required Order)</w:t>
      </w:r>
    </w:p>
    <w:p w14:paraId="6822ACC3" w14:textId="77777777" w:rsidR="004C6B19" w:rsidRDefault="004C6B19" w:rsidP="004C6B19">
      <w:pPr>
        <w:rPr>
          <w:rFonts w:ascii="Calibri" w:hAnsi="Calibri" w:cs="Calibri"/>
          <w:color w:val="000000"/>
          <w:sz w:val="22"/>
          <w:szCs w:val="22"/>
        </w:rPr>
      </w:pPr>
    </w:p>
    <w:p w14:paraId="24AF0153" w14:textId="649B7787" w:rsidR="006A0571" w:rsidRDefault="006A0571" w:rsidP="006A0571">
      <w:pPr>
        <w:rPr>
          <w:rFonts w:ascii="Arial" w:hAnsi="Arial" w:cs="Arial"/>
          <w:sz w:val="20"/>
        </w:rPr>
      </w:pPr>
      <w:r>
        <w:rPr>
          <w:rFonts w:ascii="Arial" w:hAnsi="Arial" w:cs="Arial"/>
          <w:sz w:val="20"/>
        </w:rPr>
        <w:t xml:space="preserve">File Location - </w:t>
      </w:r>
      <w:r w:rsidR="003A1112">
        <w:rPr>
          <w:rFonts w:ascii="Arial" w:hAnsi="Arial" w:cs="Arial"/>
          <w:sz w:val="20"/>
        </w:rPr>
        <w:t>---</w:t>
      </w:r>
    </w:p>
    <w:p w14:paraId="43A6313C" w14:textId="712F5899" w:rsidR="00F85081" w:rsidRDefault="006A0571" w:rsidP="006A0571">
      <w:pPr>
        <w:rPr>
          <w:rFonts w:ascii="Arial" w:hAnsi="Arial" w:cs="Arial"/>
          <w:sz w:val="20"/>
          <w:szCs w:val="20"/>
        </w:rPr>
      </w:pPr>
      <w:r w:rsidRPr="00CF5B7E">
        <w:rPr>
          <w:rFonts w:ascii="Arial" w:hAnsi="Arial" w:cs="Arial"/>
          <w:sz w:val="20"/>
        </w:rPr>
        <w:t xml:space="preserve">File name - </w:t>
      </w:r>
      <w:r w:rsidR="003A1112">
        <w:rPr>
          <w:rFonts w:ascii="Arial" w:hAnsi="Arial" w:cs="Arial"/>
          <w:sz w:val="20"/>
          <w:szCs w:val="20"/>
        </w:rPr>
        <w:t>---</w:t>
      </w:r>
    </w:p>
    <w:p w14:paraId="53F374E3" w14:textId="77777777" w:rsidR="003A1112" w:rsidRPr="003A1112" w:rsidRDefault="006A0571" w:rsidP="003A1112">
      <w:pPr>
        <w:rPr>
          <w:rFonts w:ascii="Arial" w:hAnsi="Arial" w:cs="Arial"/>
          <w:sz w:val="20"/>
        </w:rPr>
      </w:pPr>
      <w:r>
        <w:rPr>
          <w:rFonts w:ascii="Arial" w:hAnsi="Arial" w:cs="Arial"/>
          <w:sz w:val="20"/>
        </w:rPr>
        <w:t xml:space="preserve">Extract table - </w:t>
      </w:r>
      <w:r w:rsidR="003A1112" w:rsidRPr="003A1112">
        <w:rPr>
          <w:rFonts w:ascii="Arial" w:hAnsi="Arial" w:cs="Arial"/>
          <w:sz w:val="20"/>
        </w:rPr>
        <w:t>TEMP_PAT_INPROCESS_ORDER</w:t>
      </w:r>
    </w:p>
    <w:p w14:paraId="734EFC19" w14:textId="577781C8" w:rsidR="006A0571" w:rsidRDefault="003A1112" w:rsidP="003A1112">
      <w:pPr>
        <w:rPr>
          <w:rFonts w:ascii="Arial" w:hAnsi="Arial" w:cs="Arial"/>
          <w:sz w:val="20"/>
        </w:rPr>
      </w:pPr>
      <w:r>
        <w:rPr>
          <w:rFonts w:ascii="Arial" w:hAnsi="Arial" w:cs="Arial"/>
          <w:sz w:val="20"/>
        </w:rPr>
        <w:t xml:space="preserve">                       </w:t>
      </w:r>
      <w:r w:rsidRPr="003A1112">
        <w:rPr>
          <w:rFonts w:ascii="Arial" w:hAnsi="Arial" w:cs="Arial"/>
          <w:sz w:val="20"/>
        </w:rPr>
        <w:t>TEMP_PAT_INPROCESS_ELGBLTY</w:t>
      </w:r>
    </w:p>
    <w:p w14:paraId="382A4E95" w14:textId="77777777" w:rsidR="006A0571" w:rsidRPr="00210ED0" w:rsidRDefault="006A0571" w:rsidP="006A0571">
      <w:pPr>
        <w:pStyle w:val="Heading3"/>
        <w:spacing w:after="0" w:afterAutospacing="0"/>
        <w:rPr>
          <w:sz w:val="24"/>
          <w:szCs w:val="24"/>
        </w:rPr>
      </w:pPr>
      <w:r>
        <w:rPr>
          <w:sz w:val="24"/>
          <w:szCs w:val="24"/>
        </w:rPr>
        <w:t>Setup</w:t>
      </w:r>
    </w:p>
    <w:p w14:paraId="0BB778BD" w14:textId="3FC5FD3E" w:rsidR="006A0571" w:rsidRPr="008A3681" w:rsidRDefault="006A05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89F9AD7" w14:textId="77777777" w:rsidR="006A0571" w:rsidRDefault="006A0571" w:rsidP="006A05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A0571" w:rsidRPr="00F056E4" w14:paraId="2886C2D1" w14:textId="77777777" w:rsidTr="006A0571">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03FC14" w14:textId="77777777" w:rsidR="006A0571" w:rsidRPr="00F056E4" w:rsidRDefault="006A0571" w:rsidP="006A0571">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EA5A2A"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91E15C"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7F7A09"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798F99"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A0571" w:rsidRPr="00F056E4" w14:paraId="5BA30E3D"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EC846C"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0A0FB6E"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ADA566C"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5322E32"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1232083" w14:textId="77777777" w:rsidR="006A0571" w:rsidRPr="00F056E4" w:rsidRDefault="006A0571" w:rsidP="006A0571">
            <w:pPr>
              <w:pStyle w:val="ListParagraph"/>
              <w:ind w:left="0"/>
              <w:rPr>
                <w:rFonts w:asciiTheme="minorHAnsi" w:hAnsiTheme="minorHAnsi"/>
                <w:color w:val="000000" w:themeColor="text1"/>
              </w:rPr>
            </w:pPr>
          </w:p>
        </w:tc>
      </w:tr>
      <w:tr w:rsidR="006A0571" w:rsidRPr="00F056E4" w14:paraId="70A536FD"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9663366"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0CE7F7D"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CFD9111"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6B2E48F"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7F72DCF" w14:textId="77777777" w:rsidR="006A0571" w:rsidRPr="00F056E4" w:rsidRDefault="006A0571" w:rsidP="006A0571">
            <w:pPr>
              <w:pStyle w:val="ListParagraph"/>
              <w:ind w:left="0"/>
              <w:rPr>
                <w:rFonts w:asciiTheme="minorHAnsi" w:hAnsiTheme="minorHAnsi"/>
                <w:color w:val="000000" w:themeColor="text1"/>
              </w:rPr>
            </w:pPr>
          </w:p>
        </w:tc>
      </w:tr>
    </w:tbl>
    <w:p w14:paraId="0D3B6B1E" w14:textId="77777777" w:rsidR="006A0571" w:rsidRPr="003138D8" w:rsidRDefault="006A0571" w:rsidP="006A0571">
      <w:pPr>
        <w:pStyle w:val="Heading3"/>
        <w:spacing w:after="0" w:afterAutospacing="0"/>
        <w:rPr>
          <w:sz w:val="24"/>
          <w:szCs w:val="24"/>
        </w:rPr>
      </w:pPr>
      <w:r>
        <w:rPr>
          <w:sz w:val="24"/>
          <w:szCs w:val="24"/>
        </w:rPr>
        <w:t>Troubleshooting</w:t>
      </w:r>
    </w:p>
    <w:p w14:paraId="3B892442" w14:textId="154AA6E2" w:rsidR="006A0571" w:rsidRDefault="006A0571" w:rsidP="006A057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BF0F11C" w14:textId="77777777" w:rsidR="004C6B19" w:rsidRDefault="004C6B19" w:rsidP="006A0571">
      <w:pPr>
        <w:pStyle w:val="BodyTextIndent"/>
        <w:spacing w:after="0"/>
        <w:ind w:left="720"/>
        <w:rPr>
          <w:rFonts w:ascii="Arial" w:hAnsi="Arial" w:cs="Arial"/>
          <w:sz w:val="20"/>
        </w:rPr>
      </w:pPr>
    </w:p>
    <w:p w14:paraId="5DC1750E" w14:textId="750C6001" w:rsidR="00345FFD" w:rsidRPr="00C31F27" w:rsidRDefault="00345FFD" w:rsidP="00C31F27">
      <w:pPr>
        <w:pStyle w:val="Heading2"/>
        <w:rPr>
          <w:i w:val="0"/>
          <w:sz w:val="24"/>
          <w:szCs w:val="24"/>
        </w:rPr>
      </w:pPr>
      <w:r w:rsidRPr="00C31F27">
        <w:rPr>
          <w:i w:val="0"/>
        </w:rPr>
        <w:t xml:space="preserve">sqsq010d </w:t>
      </w:r>
    </w:p>
    <w:p w14:paraId="2A374DB3" w14:textId="77777777" w:rsidR="006A0571" w:rsidRPr="00210ED0" w:rsidRDefault="006A0571" w:rsidP="006A0571">
      <w:pPr>
        <w:pStyle w:val="Heading3"/>
        <w:spacing w:after="0" w:afterAutospacing="0"/>
        <w:rPr>
          <w:sz w:val="24"/>
          <w:szCs w:val="24"/>
        </w:rPr>
      </w:pPr>
      <w:r w:rsidRPr="00210ED0">
        <w:rPr>
          <w:sz w:val="24"/>
          <w:szCs w:val="24"/>
        </w:rPr>
        <w:t>Overview</w:t>
      </w:r>
    </w:p>
    <w:p w14:paraId="26AC8593" w14:textId="70135422" w:rsidR="006A0571" w:rsidRDefault="006A0571" w:rsidP="006A0571">
      <w:pPr>
        <w:rPr>
          <w:rFonts w:ascii="Arial" w:hAnsi="Arial" w:cs="Arial"/>
          <w:sz w:val="20"/>
          <w:szCs w:val="20"/>
        </w:rPr>
      </w:pPr>
      <w:r>
        <w:rPr>
          <w:rFonts w:ascii="Arial" w:hAnsi="Arial" w:cs="Arial"/>
          <w:sz w:val="20"/>
          <w:szCs w:val="20"/>
        </w:rPr>
        <w:t xml:space="preserve">The new </w:t>
      </w:r>
      <w:r w:rsidR="00345FFD">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345FFD">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38D1F0F" w14:textId="77777777" w:rsidR="006A0571" w:rsidRPr="00210ED0" w:rsidRDefault="006A0571" w:rsidP="006A0571">
      <w:pPr>
        <w:rPr>
          <w:rFonts w:ascii="Arial" w:hAnsi="Arial" w:cs="Arial"/>
          <w:sz w:val="20"/>
          <w:szCs w:val="20"/>
        </w:rPr>
      </w:pPr>
    </w:p>
    <w:p w14:paraId="17ED674E" w14:textId="027D8F24"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rPr>
          <w:rFonts w:ascii="Arial" w:hAnsi="Arial" w:cs="Arial"/>
          <w:sz w:val="20"/>
          <w:szCs w:val="20"/>
        </w:rPr>
        <w:t>rri1mpkapl10v/11v</w:t>
      </w:r>
    </w:p>
    <w:p w14:paraId="09A0E18C" w14:textId="10F7288B" w:rsidR="006A0571" w:rsidRPr="006D1805" w:rsidRDefault="006A0571" w:rsidP="006A0571">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345FFD" w:rsidRPr="00345FFD">
        <w:rPr>
          <w:rFonts w:ascii="Arial" w:hAnsi="Arial" w:cs="Arial"/>
          <w:sz w:val="20"/>
          <w:szCs w:val="20"/>
        </w:rPr>
        <w:t>sda_spring_batch.sh</w:t>
      </w:r>
    </w:p>
    <w:p w14:paraId="7BF972E6" w14:textId="7E561771"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00345FFD" w:rsidRPr="009474BC">
        <w:rPr>
          <w:rFonts w:ascii="Arial" w:hAnsi="Arial" w:cs="Arial"/>
          <w:sz w:val="20"/>
          <w:szCs w:val="20"/>
        </w:rPr>
        <w:t>sdaop0</w:t>
      </w:r>
    </w:p>
    <w:p w14:paraId="2BB9E6DB" w14:textId="5915CA09" w:rsidR="006A0571" w:rsidRPr="00F71FA3" w:rsidRDefault="006A0571" w:rsidP="006A0571">
      <w:pPr>
        <w:pStyle w:val="ListParagraph"/>
        <w:numPr>
          <w:ilvl w:val="0"/>
          <w:numId w:val="3"/>
        </w:numPr>
        <w:rPr>
          <w:rFonts w:ascii="Arial" w:hAnsi="Arial" w:cs="Arial"/>
          <w:sz w:val="20"/>
          <w:szCs w:val="20"/>
        </w:rPr>
      </w:pPr>
      <w:r>
        <w:rPr>
          <w:rFonts w:ascii="Arial" w:hAnsi="Arial" w:cs="Arial"/>
          <w:sz w:val="20"/>
          <w:szCs w:val="20"/>
        </w:rPr>
        <w:t xml:space="preserve">Control-M </w:t>
      </w:r>
      <w:r w:rsidR="00345FFD">
        <w:rPr>
          <w:rFonts w:ascii="Arial" w:hAnsi="Arial" w:cs="Arial"/>
          <w:sz w:val="20"/>
          <w:szCs w:val="20"/>
        </w:rPr>
        <w:t>SDA</w:t>
      </w:r>
      <w:r>
        <w:rPr>
          <w:rFonts w:ascii="Arial" w:hAnsi="Arial" w:cs="Arial"/>
          <w:sz w:val="20"/>
          <w:szCs w:val="20"/>
        </w:rPr>
        <w:t xml:space="preserve"> Process job name</w:t>
      </w:r>
      <w:r>
        <w:rPr>
          <w:rFonts w:ascii="Arial" w:hAnsi="Arial" w:cs="Arial"/>
          <w:sz w:val="20"/>
          <w:szCs w:val="20"/>
        </w:rPr>
        <w:tab/>
        <w:t xml:space="preserve">: </w:t>
      </w:r>
      <w:r>
        <w:rPr>
          <w:rFonts w:ascii="Arial" w:hAnsi="Arial" w:cs="Arial"/>
          <w:sz w:val="20"/>
          <w:szCs w:val="20"/>
        </w:rPr>
        <w:tab/>
        <w:t xml:space="preserve"> </w:t>
      </w:r>
      <w:r w:rsidR="00345FFD">
        <w:rPr>
          <w:rFonts w:ascii="Arial" w:hAnsi="Arial" w:cs="Arial"/>
          <w:sz w:val="20"/>
          <w:szCs w:val="20"/>
        </w:rPr>
        <w:t>sqsq010d</w:t>
      </w:r>
    </w:p>
    <w:p w14:paraId="15DA186F" w14:textId="641CF8AB" w:rsidR="006A0571" w:rsidRPr="007B06F4" w:rsidRDefault="006A0571" w:rsidP="006A0571">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sidR="00345FFD">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r>
      <w:r w:rsidR="00385F8D">
        <w:rPr>
          <w:rFonts w:ascii="Arial" w:hAnsi="Arial" w:cs="Arial"/>
          <w:sz w:val="20"/>
          <w:szCs w:val="20"/>
        </w:rPr>
        <w:t xml:space="preserve">             </w:t>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6AE808A1" w14:textId="1258A8ED" w:rsidR="006A0571" w:rsidRPr="00936445" w:rsidRDefault="006A0571" w:rsidP="006A0571">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rsidR="00345FFD" w:rsidRPr="00345FFD">
        <w:rPr>
          <w:rFonts w:ascii="Arial" w:hAnsi="Arial" w:cs="Arial"/>
          <w:sz w:val="20"/>
          <w:szCs w:val="20"/>
        </w:rPr>
        <w:t>sqsq009d</w:t>
      </w:r>
    </w:p>
    <w:p w14:paraId="629FEC11" w14:textId="5144B2A5" w:rsidR="006A0571" w:rsidRDefault="006A0571" w:rsidP="006A0571">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345FFD" w:rsidRPr="00345FFD">
        <w:rPr>
          <w:rFonts w:ascii="Arial" w:hAnsi="Arial" w:cs="Arial"/>
          <w:sz w:val="20"/>
          <w:szCs w:val="20"/>
        </w:rPr>
        <w:t>SDA_ROCM_D_ORDPREP_TRG_20200804104129024.txt</w:t>
      </w:r>
    </w:p>
    <w:p w14:paraId="455A4ECE" w14:textId="6034F4B7" w:rsidR="00F85081" w:rsidRPr="00F85081" w:rsidRDefault="006A0571" w:rsidP="000D06C7">
      <w:pPr>
        <w:pStyle w:val="ListParagraph"/>
        <w:numPr>
          <w:ilvl w:val="0"/>
          <w:numId w:val="3"/>
        </w:numPr>
      </w:pPr>
      <w:r w:rsidRPr="00F85081">
        <w:rPr>
          <w:rFonts w:ascii="Arial" w:hAnsi="Arial" w:cs="Arial"/>
          <w:sz w:val="20"/>
          <w:szCs w:val="20"/>
        </w:rPr>
        <w:t>Control File Name</w:t>
      </w:r>
      <w:r w:rsidRPr="00F85081">
        <w:rPr>
          <w:rFonts w:ascii="Arial" w:hAnsi="Arial" w:cs="Arial"/>
          <w:sz w:val="20"/>
          <w:szCs w:val="20"/>
        </w:rPr>
        <w:tab/>
      </w:r>
      <w:r w:rsidRPr="00F85081">
        <w:rPr>
          <w:rFonts w:ascii="Arial" w:hAnsi="Arial" w:cs="Arial"/>
          <w:sz w:val="20"/>
          <w:szCs w:val="20"/>
        </w:rPr>
        <w:tab/>
      </w:r>
      <w:r w:rsidRPr="00F85081">
        <w:rPr>
          <w:rFonts w:ascii="Arial" w:hAnsi="Arial" w:cs="Arial"/>
          <w:sz w:val="20"/>
          <w:szCs w:val="20"/>
        </w:rPr>
        <w:tab/>
        <w:t>:</w:t>
      </w:r>
      <w:r w:rsidR="00345FFD">
        <w:rPr>
          <w:rFonts w:ascii="Arial" w:hAnsi="Arial" w:cs="Arial"/>
          <w:sz w:val="20"/>
          <w:szCs w:val="20"/>
        </w:rPr>
        <w:t xml:space="preserve">            </w:t>
      </w:r>
      <w:r w:rsidR="00345FFD" w:rsidRPr="00345FFD">
        <w:rPr>
          <w:rFonts w:ascii="Arial" w:hAnsi="Arial" w:cs="Arial"/>
          <w:sz w:val="20"/>
          <w:szCs w:val="20"/>
        </w:rPr>
        <w:t>SDA_ROCM_D_ORDPREP_TRG_20200804104129027.txt.CNTL</w:t>
      </w:r>
    </w:p>
    <w:p w14:paraId="1CCB5E48" w14:textId="3ABED0BA" w:rsidR="00F85081" w:rsidRPr="00F85081" w:rsidRDefault="006A0571" w:rsidP="00F85081">
      <w:pPr>
        <w:pStyle w:val="ListParagraph"/>
        <w:ind w:left="1440"/>
      </w:pPr>
      <w:r w:rsidRPr="00F85081">
        <w:rPr>
          <w:rFonts w:ascii="Arial" w:hAnsi="Arial" w:cs="Arial"/>
          <w:sz w:val="20"/>
          <w:szCs w:val="20"/>
        </w:rPr>
        <w:tab/>
      </w:r>
    </w:p>
    <w:p w14:paraId="4FE5EA7C" w14:textId="0591D3FF" w:rsidR="006A0571" w:rsidRPr="00F85081" w:rsidRDefault="006A0571" w:rsidP="00C31F27">
      <w:pPr>
        <w:pStyle w:val="Heading3"/>
      </w:pPr>
      <w:r w:rsidRPr="00F85081">
        <w:t>Purpose</w:t>
      </w:r>
      <w:r w:rsidR="00F85081" w:rsidRPr="00F85081">
        <w:t xml:space="preserve">: </w:t>
      </w:r>
    </w:p>
    <w:p w14:paraId="6A9D9736" w14:textId="77777777" w:rsidR="00F85081" w:rsidRPr="00F85081" w:rsidRDefault="00F85081" w:rsidP="00F85081">
      <w:pPr>
        <w:pStyle w:val="ListParagraph"/>
        <w:ind w:left="1440"/>
      </w:pPr>
    </w:p>
    <w:p w14:paraId="4060C683" w14:textId="77777777" w:rsidR="004C6B19" w:rsidRPr="004C6B19" w:rsidRDefault="004C6B19" w:rsidP="004C6B19">
      <w:pPr>
        <w:rPr>
          <w:rFonts w:ascii="Arial" w:hAnsi="Arial" w:cs="Arial"/>
          <w:sz w:val="20"/>
          <w:szCs w:val="20"/>
        </w:rPr>
      </w:pPr>
      <w:r w:rsidRPr="004C6B19">
        <w:rPr>
          <w:rFonts w:ascii="Arial" w:hAnsi="Arial" w:cs="Arial"/>
          <w:sz w:val="20"/>
          <w:szCs w:val="20"/>
        </w:rPr>
        <w:t>This batch will be used to create patient outreach file for patients enrolled and eligible for autofill (Order Prepared using data from temp table created in sqsq009d batch</w:t>
      </w:r>
    </w:p>
    <w:p w14:paraId="5BAC563F" w14:textId="77777777" w:rsidR="004C6B19" w:rsidRPr="004C6B19" w:rsidRDefault="004C6B19" w:rsidP="004C6B19">
      <w:pPr>
        <w:rPr>
          <w:rFonts w:ascii="Arial" w:hAnsi="Arial" w:cs="Arial"/>
          <w:sz w:val="20"/>
          <w:szCs w:val="20"/>
        </w:rPr>
      </w:pPr>
    </w:p>
    <w:p w14:paraId="7D7593BD" w14:textId="77777777" w:rsidR="004C6B19" w:rsidRPr="004C6B19" w:rsidRDefault="004C6B19" w:rsidP="004C6B19">
      <w:pPr>
        <w:rPr>
          <w:rFonts w:ascii="Arial" w:hAnsi="Arial" w:cs="Arial"/>
          <w:sz w:val="20"/>
          <w:szCs w:val="20"/>
        </w:rPr>
      </w:pPr>
      <w:r w:rsidRPr="004C6B19">
        <w:rPr>
          <w:rFonts w:ascii="Arial" w:hAnsi="Arial" w:cs="Arial"/>
          <w:sz w:val="20"/>
          <w:szCs w:val="20"/>
        </w:rPr>
        <w:t>SELECT * FROM TEMP_PAT_INPROCESS_ORDER TP</w:t>
      </w:r>
    </w:p>
    <w:p w14:paraId="03E83970" w14:textId="6169959F" w:rsidR="006A0571" w:rsidRDefault="004C6B19" w:rsidP="004C6B19">
      <w:pPr>
        <w:rPr>
          <w:rFonts w:ascii="Arial" w:hAnsi="Arial" w:cs="Arial"/>
          <w:sz w:val="20"/>
          <w:szCs w:val="20"/>
        </w:rPr>
      </w:pPr>
      <w:r w:rsidRPr="004C6B19">
        <w:rPr>
          <w:rFonts w:ascii="Arial" w:hAnsi="Arial" w:cs="Arial"/>
          <w:sz w:val="20"/>
          <w:szCs w:val="20"/>
        </w:rPr>
        <w:t>WHERE TP.STAT_CD = 'In Process'</w:t>
      </w:r>
    </w:p>
    <w:p w14:paraId="2A9DE0F6" w14:textId="05CBFBF0" w:rsidR="004C6B19" w:rsidRDefault="004C6B19" w:rsidP="004C6B19">
      <w:pPr>
        <w:rPr>
          <w:rFonts w:ascii="Arial" w:hAnsi="Arial" w:cs="Arial"/>
          <w:sz w:val="20"/>
          <w:szCs w:val="20"/>
        </w:rPr>
      </w:pPr>
    </w:p>
    <w:p w14:paraId="1DA1564A" w14:textId="352E24C7" w:rsidR="004C6B19" w:rsidRDefault="004C6B19" w:rsidP="004C6B19">
      <w:pPr>
        <w:rPr>
          <w:rFonts w:ascii="Arial" w:hAnsi="Arial" w:cs="Arial"/>
          <w:sz w:val="20"/>
        </w:rPr>
      </w:pPr>
      <w:r>
        <w:rPr>
          <w:rFonts w:ascii="Arial" w:hAnsi="Arial" w:cs="Arial"/>
          <w:sz w:val="20"/>
        </w:rPr>
        <w:t xml:space="preserve">File Location - </w:t>
      </w:r>
      <w:r w:rsidRPr="004C6B19">
        <w:rPr>
          <w:rFonts w:ascii="Arial" w:hAnsi="Arial" w:cs="Arial"/>
          <w:sz w:val="20"/>
        </w:rPr>
        <w:t xml:space="preserve">--- </w:t>
      </w:r>
      <w:r w:rsidRPr="004C6B19">
        <w:rPr>
          <w:rFonts w:ascii="Consolas" w:hAnsi="Consolas" w:cs="Consolas"/>
          <w:sz w:val="20"/>
          <w:szCs w:val="20"/>
        </w:rPr>
        <w:t>/</w:t>
      </w:r>
      <w:r w:rsidRPr="004C6B19">
        <w:rPr>
          <w:rFonts w:ascii="Consolas" w:hAnsi="Consolas" w:cs="Consolas"/>
          <w:sz w:val="20"/>
          <w:szCs w:val="20"/>
          <w:u w:val="single"/>
        </w:rPr>
        <w:t>usr</w:t>
      </w:r>
      <w:r w:rsidRPr="004C6B19">
        <w:rPr>
          <w:rFonts w:ascii="Consolas" w:hAnsi="Consolas" w:cs="Consolas"/>
          <w:sz w:val="20"/>
          <w:szCs w:val="20"/>
        </w:rPr>
        <w:t>/local/</w:t>
      </w:r>
      <w:r w:rsidRPr="004C6B19">
        <w:rPr>
          <w:rFonts w:ascii="Consolas" w:hAnsi="Consolas" w:cs="Consolas"/>
          <w:sz w:val="20"/>
          <w:szCs w:val="20"/>
          <w:u w:val="single"/>
        </w:rPr>
        <w:t>apps</w:t>
      </w:r>
      <w:r w:rsidRPr="004C6B19">
        <w:rPr>
          <w:rFonts w:ascii="Consolas" w:hAnsi="Consolas" w:cs="Consolas"/>
          <w:sz w:val="20"/>
          <w:szCs w:val="20"/>
        </w:rPr>
        <w:t>/</w:t>
      </w:r>
      <w:r w:rsidRPr="004C6B19">
        <w:rPr>
          <w:rFonts w:ascii="Consolas" w:hAnsi="Consolas" w:cs="Consolas"/>
          <w:sz w:val="20"/>
          <w:szCs w:val="20"/>
          <w:u w:val="single"/>
        </w:rPr>
        <w:t>sda</w:t>
      </w:r>
      <w:r w:rsidRPr="004C6B19">
        <w:rPr>
          <w:rFonts w:ascii="Consolas" w:hAnsi="Consolas" w:cs="Consolas"/>
          <w:sz w:val="20"/>
          <w:szCs w:val="20"/>
        </w:rPr>
        <w:t>/fm_home/</w:t>
      </w:r>
      <w:r w:rsidRPr="004C6B19">
        <w:rPr>
          <w:rFonts w:ascii="Consolas" w:hAnsi="Consolas" w:cs="Consolas"/>
          <w:sz w:val="20"/>
          <w:szCs w:val="20"/>
          <w:u w:val="single"/>
        </w:rPr>
        <w:t>outbound</w:t>
      </w:r>
      <w:r w:rsidRPr="004C6B19">
        <w:rPr>
          <w:rFonts w:ascii="Consolas" w:hAnsi="Consolas" w:cs="Consolas"/>
          <w:sz w:val="20"/>
          <w:szCs w:val="20"/>
        </w:rPr>
        <w:t>/</w:t>
      </w:r>
      <w:r w:rsidRPr="004C6B19">
        <w:rPr>
          <w:rFonts w:ascii="Consolas" w:hAnsi="Consolas" w:cs="Consolas"/>
          <w:sz w:val="20"/>
          <w:szCs w:val="20"/>
          <w:u w:val="single"/>
        </w:rPr>
        <w:t>outreach</w:t>
      </w:r>
      <w:r w:rsidRPr="004C6B19">
        <w:rPr>
          <w:rFonts w:ascii="Consolas" w:hAnsi="Consolas" w:cs="Consolas"/>
          <w:sz w:val="20"/>
          <w:szCs w:val="20"/>
        </w:rPr>
        <w:t>/order_prepared/</w:t>
      </w:r>
    </w:p>
    <w:p w14:paraId="51780DE7" w14:textId="512A41C4" w:rsidR="004C6B19" w:rsidRDefault="004C6B19" w:rsidP="004C6B19">
      <w:pPr>
        <w:rPr>
          <w:rFonts w:ascii="Arial" w:hAnsi="Arial" w:cs="Arial"/>
          <w:sz w:val="20"/>
          <w:szCs w:val="20"/>
        </w:rPr>
      </w:pPr>
      <w:r w:rsidRPr="00CF5B7E">
        <w:rPr>
          <w:rFonts w:ascii="Arial" w:hAnsi="Arial" w:cs="Arial"/>
          <w:sz w:val="20"/>
        </w:rPr>
        <w:t xml:space="preserve">File name - </w:t>
      </w:r>
      <w:r>
        <w:rPr>
          <w:rFonts w:ascii="Arial" w:hAnsi="Arial" w:cs="Arial"/>
          <w:sz w:val="20"/>
          <w:szCs w:val="20"/>
        </w:rPr>
        <w:t xml:space="preserve"> </w:t>
      </w:r>
      <w:r w:rsidRPr="00345FFD">
        <w:rPr>
          <w:rFonts w:ascii="Arial" w:hAnsi="Arial" w:cs="Arial"/>
          <w:sz w:val="20"/>
          <w:szCs w:val="20"/>
        </w:rPr>
        <w:t>SDA_ROCM_D_ORDPREP_TRG_20200804104129024.txt</w:t>
      </w:r>
    </w:p>
    <w:p w14:paraId="05BA3987" w14:textId="77777777" w:rsidR="004C6B19" w:rsidRPr="003A1112" w:rsidRDefault="004C6B19" w:rsidP="004C6B19">
      <w:pPr>
        <w:rPr>
          <w:rFonts w:ascii="Arial" w:hAnsi="Arial" w:cs="Arial"/>
          <w:sz w:val="20"/>
        </w:rPr>
      </w:pPr>
      <w:r>
        <w:rPr>
          <w:rFonts w:ascii="Arial" w:hAnsi="Arial" w:cs="Arial"/>
          <w:sz w:val="20"/>
        </w:rPr>
        <w:t xml:space="preserve">Extract table - </w:t>
      </w:r>
      <w:r w:rsidRPr="003A1112">
        <w:rPr>
          <w:rFonts w:ascii="Arial" w:hAnsi="Arial" w:cs="Arial"/>
          <w:sz w:val="20"/>
        </w:rPr>
        <w:t>TEMP_PAT_INPROCESS_ORDER</w:t>
      </w:r>
    </w:p>
    <w:p w14:paraId="543DA504" w14:textId="77777777" w:rsidR="004C6B19" w:rsidRDefault="004C6B19" w:rsidP="004C6B19">
      <w:pPr>
        <w:rPr>
          <w:rFonts w:ascii="Arial" w:hAnsi="Arial" w:cs="Arial"/>
          <w:sz w:val="20"/>
        </w:rPr>
      </w:pPr>
      <w:r>
        <w:rPr>
          <w:rFonts w:ascii="Arial" w:hAnsi="Arial" w:cs="Arial"/>
          <w:sz w:val="20"/>
        </w:rPr>
        <w:t xml:space="preserve">                       </w:t>
      </w:r>
      <w:r w:rsidRPr="003A1112">
        <w:rPr>
          <w:rFonts w:ascii="Arial" w:hAnsi="Arial" w:cs="Arial"/>
          <w:sz w:val="20"/>
        </w:rPr>
        <w:t>TEMP_PAT_INPROCESS_ELGBLTY</w:t>
      </w:r>
    </w:p>
    <w:p w14:paraId="7D8CCCFF" w14:textId="77777777" w:rsidR="004C6B19" w:rsidRDefault="004C6B19" w:rsidP="004C6B19">
      <w:pPr>
        <w:rPr>
          <w:rFonts w:ascii="Arial" w:hAnsi="Arial" w:cs="Arial"/>
          <w:sz w:val="20"/>
        </w:rPr>
      </w:pPr>
    </w:p>
    <w:p w14:paraId="7EF03A73" w14:textId="77777777" w:rsidR="006A0571" w:rsidRPr="00210ED0" w:rsidRDefault="006A0571" w:rsidP="006A0571">
      <w:pPr>
        <w:pStyle w:val="Heading3"/>
        <w:spacing w:after="0" w:afterAutospacing="0"/>
        <w:rPr>
          <w:sz w:val="24"/>
          <w:szCs w:val="24"/>
        </w:rPr>
      </w:pPr>
      <w:r>
        <w:rPr>
          <w:sz w:val="24"/>
          <w:szCs w:val="24"/>
        </w:rPr>
        <w:t>Setup</w:t>
      </w:r>
    </w:p>
    <w:p w14:paraId="0DE19A4F" w14:textId="02930CAB" w:rsidR="006A0571" w:rsidRPr="008A3681" w:rsidRDefault="006A05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The metadata is setup in</w:t>
      </w:r>
    </w:p>
    <w:p w14:paraId="22E97D87" w14:textId="77777777" w:rsidR="006A0571" w:rsidRPr="00804ED1" w:rsidRDefault="006A0571" w:rsidP="006A0571">
      <w:pPr>
        <w:pStyle w:val="BodyTextIndent"/>
        <w:rPr>
          <w:rFonts w:ascii="Arial" w:hAnsi="Arial" w:cs="Arial"/>
          <w:sz w:val="20"/>
        </w:rPr>
      </w:pPr>
    </w:p>
    <w:p w14:paraId="728159B0" w14:textId="77777777" w:rsidR="006A0571" w:rsidRDefault="006A0571" w:rsidP="006A05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A0571" w:rsidRPr="00F056E4" w14:paraId="5DA44015" w14:textId="77777777" w:rsidTr="006A0571">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5AB73C" w14:textId="77777777" w:rsidR="006A0571" w:rsidRPr="00F056E4" w:rsidRDefault="006A0571" w:rsidP="006A0571">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347435"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5ACEF2"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C214DE"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A78B9F"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A0571" w:rsidRPr="00F056E4" w14:paraId="0242F4B8"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3B3FFF"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912CF5C"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1A9DF54"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CE975D4"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35A1777" w14:textId="77777777" w:rsidR="006A0571" w:rsidRPr="00F056E4" w:rsidRDefault="006A0571" w:rsidP="006A0571">
            <w:pPr>
              <w:pStyle w:val="ListParagraph"/>
              <w:ind w:left="0"/>
              <w:rPr>
                <w:rFonts w:asciiTheme="minorHAnsi" w:hAnsiTheme="minorHAnsi"/>
                <w:color w:val="000000" w:themeColor="text1"/>
              </w:rPr>
            </w:pPr>
          </w:p>
        </w:tc>
      </w:tr>
      <w:tr w:rsidR="006A0571" w:rsidRPr="00F056E4" w14:paraId="5E51E63B"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B2EB11"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3F0DC2C"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A3B4B2B"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BF7988"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FA5FFC4" w14:textId="77777777" w:rsidR="006A0571" w:rsidRPr="00F056E4" w:rsidRDefault="006A0571" w:rsidP="006A0571">
            <w:pPr>
              <w:pStyle w:val="ListParagraph"/>
              <w:ind w:left="0"/>
              <w:rPr>
                <w:rFonts w:asciiTheme="minorHAnsi" w:hAnsiTheme="minorHAnsi"/>
                <w:color w:val="000000" w:themeColor="text1"/>
              </w:rPr>
            </w:pPr>
          </w:p>
        </w:tc>
      </w:tr>
    </w:tbl>
    <w:p w14:paraId="06FA5215" w14:textId="77777777" w:rsidR="006A0571" w:rsidRPr="003138D8" w:rsidRDefault="006A0571" w:rsidP="006A0571">
      <w:pPr>
        <w:pStyle w:val="Heading3"/>
        <w:spacing w:after="0" w:afterAutospacing="0"/>
        <w:rPr>
          <w:sz w:val="24"/>
          <w:szCs w:val="24"/>
        </w:rPr>
      </w:pPr>
      <w:r>
        <w:rPr>
          <w:sz w:val="24"/>
          <w:szCs w:val="24"/>
        </w:rPr>
        <w:t>Troubleshooting</w:t>
      </w:r>
    </w:p>
    <w:p w14:paraId="4C2BB1A4" w14:textId="77777777" w:rsidR="006A0571" w:rsidRDefault="006A0571" w:rsidP="006A057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DA0221C" w14:textId="3F74FD6C" w:rsidR="004C6B19" w:rsidRPr="00C31F27" w:rsidRDefault="004C6B19" w:rsidP="00C31F27">
      <w:pPr>
        <w:pStyle w:val="Heading2"/>
        <w:rPr>
          <w:i w:val="0"/>
          <w:sz w:val="24"/>
          <w:szCs w:val="24"/>
        </w:rPr>
      </w:pPr>
      <w:r w:rsidRPr="00C31F27">
        <w:rPr>
          <w:i w:val="0"/>
        </w:rPr>
        <w:t xml:space="preserve">sqsq011d </w:t>
      </w:r>
    </w:p>
    <w:p w14:paraId="2503CADD" w14:textId="77777777" w:rsidR="006A0571" w:rsidRPr="00210ED0" w:rsidRDefault="006A0571" w:rsidP="006A0571">
      <w:pPr>
        <w:pStyle w:val="Heading3"/>
        <w:spacing w:after="0" w:afterAutospacing="0"/>
        <w:rPr>
          <w:sz w:val="24"/>
          <w:szCs w:val="24"/>
        </w:rPr>
      </w:pPr>
      <w:r w:rsidRPr="00210ED0">
        <w:rPr>
          <w:sz w:val="24"/>
          <w:szCs w:val="24"/>
        </w:rPr>
        <w:t>Overview</w:t>
      </w:r>
    </w:p>
    <w:p w14:paraId="1D8A4A77" w14:textId="1F500FC6" w:rsidR="006A0571" w:rsidRDefault="006A0571" w:rsidP="006A0571">
      <w:pPr>
        <w:rPr>
          <w:rFonts w:ascii="Arial" w:hAnsi="Arial" w:cs="Arial"/>
          <w:sz w:val="20"/>
          <w:szCs w:val="20"/>
        </w:rPr>
      </w:pPr>
      <w:r>
        <w:rPr>
          <w:rFonts w:ascii="Arial" w:hAnsi="Arial" w:cs="Arial"/>
          <w:sz w:val="20"/>
          <w:szCs w:val="20"/>
        </w:rPr>
        <w:t xml:space="preserve">The new </w:t>
      </w:r>
      <w:r w:rsidR="00365848">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365848">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7ECB9B77" w14:textId="77777777" w:rsidR="00BA5667" w:rsidRDefault="00BA5667" w:rsidP="006A0571">
      <w:pPr>
        <w:rPr>
          <w:rFonts w:ascii="Arial" w:hAnsi="Arial" w:cs="Arial"/>
          <w:sz w:val="20"/>
          <w:szCs w:val="20"/>
        </w:rPr>
      </w:pPr>
    </w:p>
    <w:p w14:paraId="09ED6E19" w14:textId="7695AD77" w:rsidR="00BA5667" w:rsidRDefault="00BA5667" w:rsidP="00BA5667">
      <w:pPr>
        <w:pStyle w:val="ListParagraph"/>
        <w:numPr>
          <w:ilvl w:val="0"/>
          <w:numId w:val="3"/>
        </w:numPr>
        <w:rPr>
          <w:rFonts w:ascii="Arial" w:hAnsi="Arial" w:cs="Arial"/>
          <w:sz w:val="20"/>
          <w:szCs w:val="20"/>
        </w:rPr>
      </w:pPr>
      <w:r>
        <w:rPr>
          <w:rFonts w:ascii="Arial" w:hAnsi="Arial" w:cs="Arial"/>
          <w:sz w:val="20"/>
          <w:szCs w:val="20"/>
        </w:rPr>
        <w:t>Server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 </w:t>
      </w:r>
      <w:r w:rsidR="008A3681">
        <w:t>rri1mpkapl10v/11v</w:t>
      </w:r>
    </w:p>
    <w:p w14:paraId="74A55F0A" w14:textId="77777777" w:rsidR="00BA5667" w:rsidRPr="006D1805" w:rsidRDefault="00BA5667" w:rsidP="00BA5667">
      <w:pPr>
        <w:pStyle w:val="ListParagraph"/>
        <w:numPr>
          <w:ilvl w:val="0"/>
          <w:numId w:val="3"/>
        </w:numPr>
        <w:rPr>
          <w:rFonts w:ascii="Arial" w:hAnsi="Arial" w:cs="Arial"/>
          <w:sz w:val="20"/>
          <w:szCs w:val="20"/>
        </w:rPr>
      </w:pPr>
      <w:r>
        <w:rPr>
          <w:rFonts w:ascii="Arial" w:hAnsi="Arial" w:cs="Arial"/>
          <w:sz w:val="20"/>
          <w:szCs w:val="20"/>
        </w:rPr>
        <w:t>Shell Script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345FFD">
        <w:rPr>
          <w:rFonts w:ascii="Arial" w:hAnsi="Arial" w:cs="Arial"/>
          <w:sz w:val="20"/>
          <w:szCs w:val="20"/>
        </w:rPr>
        <w:t>sda_spring_batch.sh</w:t>
      </w:r>
    </w:p>
    <w:p w14:paraId="073BF80D" w14:textId="77777777" w:rsidR="00BA5667" w:rsidRDefault="00BA5667" w:rsidP="00BA5667">
      <w:pPr>
        <w:pStyle w:val="ListParagraph"/>
        <w:numPr>
          <w:ilvl w:val="0"/>
          <w:numId w:val="3"/>
        </w:numPr>
        <w:rPr>
          <w:rFonts w:ascii="Arial" w:hAnsi="Arial" w:cs="Arial"/>
          <w:sz w:val="20"/>
          <w:szCs w:val="20"/>
        </w:rPr>
      </w:pPr>
      <w:r>
        <w:rPr>
          <w:rFonts w:ascii="Arial" w:hAnsi="Arial" w:cs="Arial"/>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9474BC">
        <w:rPr>
          <w:rFonts w:ascii="Arial" w:hAnsi="Arial" w:cs="Arial"/>
          <w:sz w:val="20"/>
          <w:szCs w:val="20"/>
        </w:rPr>
        <w:t>sdaop0</w:t>
      </w:r>
    </w:p>
    <w:p w14:paraId="22A7B01D" w14:textId="3B832413" w:rsidR="00BA5667" w:rsidRPr="00F71FA3" w:rsidRDefault="00BA5667" w:rsidP="00BA5667">
      <w:pPr>
        <w:pStyle w:val="ListParagraph"/>
        <w:numPr>
          <w:ilvl w:val="0"/>
          <w:numId w:val="3"/>
        </w:numPr>
        <w:rPr>
          <w:rFonts w:ascii="Arial" w:hAnsi="Arial" w:cs="Arial"/>
          <w:sz w:val="20"/>
          <w:szCs w:val="20"/>
        </w:rPr>
      </w:pPr>
      <w:r>
        <w:rPr>
          <w:rFonts w:ascii="Arial" w:hAnsi="Arial" w:cs="Arial"/>
          <w:sz w:val="20"/>
          <w:szCs w:val="20"/>
        </w:rPr>
        <w:t>Control-M SDA Process job name</w:t>
      </w:r>
      <w:r>
        <w:rPr>
          <w:rFonts w:ascii="Arial" w:hAnsi="Arial" w:cs="Arial"/>
          <w:sz w:val="20"/>
          <w:szCs w:val="20"/>
        </w:rPr>
        <w:tab/>
        <w:t xml:space="preserve">: </w:t>
      </w:r>
      <w:r>
        <w:rPr>
          <w:rFonts w:ascii="Arial" w:hAnsi="Arial" w:cs="Arial"/>
          <w:sz w:val="20"/>
          <w:szCs w:val="20"/>
        </w:rPr>
        <w:tab/>
        <w:t xml:space="preserve"> </w:t>
      </w:r>
      <w:r>
        <w:t>sqsq011d</w:t>
      </w:r>
    </w:p>
    <w:p w14:paraId="161C1484" w14:textId="77777777" w:rsidR="00BA5667" w:rsidRPr="007B06F4" w:rsidRDefault="00BA5667" w:rsidP="00BA5667">
      <w:pPr>
        <w:pStyle w:val="ListParagraph"/>
        <w:numPr>
          <w:ilvl w:val="0"/>
          <w:numId w:val="3"/>
        </w:numPr>
        <w:rPr>
          <w:rFonts w:ascii="Calibri" w:hAnsi="Calibri" w:cs="Calibri"/>
          <w:color w:val="000000"/>
          <w:sz w:val="22"/>
          <w:szCs w:val="22"/>
        </w:rPr>
      </w:pPr>
      <w:r w:rsidRPr="007B06F4">
        <w:rPr>
          <w:rFonts w:ascii="Arial" w:hAnsi="Arial" w:cs="Arial"/>
          <w:sz w:val="20"/>
          <w:szCs w:val="20"/>
        </w:rPr>
        <w:t xml:space="preserve">Control-M </w:t>
      </w:r>
      <w:r>
        <w:rPr>
          <w:rFonts w:ascii="Arial" w:hAnsi="Arial" w:cs="Arial"/>
          <w:sz w:val="20"/>
          <w:szCs w:val="20"/>
        </w:rPr>
        <w:t>SDA</w:t>
      </w:r>
      <w:r w:rsidRPr="007B06F4">
        <w:rPr>
          <w:rFonts w:ascii="Arial" w:hAnsi="Arial" w:cs="Arial"/>
          <w:sz w:val="20"/>
          <w:szCs w:val="20"/>
        </w:rPr>
        <w:t xml:space="preserve"> Schedule</w:t>
      </w:r>
      <w:r>
        <w:rPr>
          <w:rFonts w:ascii="Arial" w:hAnsi="Arial" w:cs="Arial"/>
          <w:sz w:val="20"/>
          <w:szCs w:val="20"/>
        </w:rPr>
        <w:tab/>
        <w:t xml:space="preserve">             </w:t>
      </w:r>
      <w:r w:rsidRPr="007B06F4">
        <w:rPr>
          <w:rFonts w:ascii="Arial" w:hAnsi="Arial" w:cs="Arial"/>
          <w:sz w:val="20"/>
          <w:szCs w:val="20"/>
        </w:rPr>
        <w:t>:</w:t>
      </w:r>
      <w:r w:rsidRPr="007B06F4">
        <w:rPr>
          <w:rFonts w:ascii="Arial" w:hAnsi="Arial" w:cs="Arial"/>
          <w:sz w:val="20"/>
          <w:szCs w:val="20"/>
        </w:rPr>
        <w:tab/>
        <w:t xml:space="preserve"> </w:t>
      </w:r>
      <w:r>
        <w:rPr>
          <w:rFonts w:ascii="Arial" w:hAnsi="Arial" w:cs="Arial"/>
          <w:sz w:val="20"/>
          <w:szCs w:val="20"/>
        </w:rPr>
        <w:t>All days</w:t>
      </w:r>
    </w:p>
    <w:p w14:paraId="4E4BC679" w14:textId="10190D0C" w:rsidR="00BA5667" w:rsidRPr="00936445" w:rsidRDefault="00BA5667" w:rsidP="00BA5667">
      <w:pPr>
        <w:pStyle w:val="ListParagraph"/>
        <w:numPr>
          <w:ilvl w:val="0"/>
          <w:numId w:val="3"/>
        </w:numPr>
        <w:rPr>
          <w:rFonts w:ascii="Arial" w:hAnsi="Arial" w:cs="Arial"/>
          <w:sz w:val="20"/>
          <w:szCs w:val="20"/>
        </w:rPr>
      </w:pPr>
      <w:r w:rsidRPr="007B06F4">
        <w:rPr>
          <w:rFonts w:ascii="Arial" w:hAnsi="Arial" w:cs="Arial"/>
          <w:sz w:val="20"/>
          <w:szCs w:val="20"/>
        </w:rPr>
        <w:t>Control-M Predecessor</w:t>
      </w:r>
      <w:r>
        <w:rPr>
          <w:rFonts w:ascii="Arial" w:hAnsi="Arial" w:cs="Arial"/>
          <w:sz w:val="20"/>
          <w:szCs w:val="20"/>
        </w:rPr>
        <w:tab/>
      </w:r>
      <w:r>
        <w:rPr>
          <w:rFonts w:ascii="Arial" w:hAnsi="Arial" w:cs="Arial"/>
          <w:sz w:val="20"/>
          <w:szCs w:val="20"/>
        </w:rPr>
        <w:tab/>
      </w:r>
      <w:r>
        <w:rPr>
          <w:rFonts w:ascii="Arial" w:hAnsi="Arial" w:cs="Arial"/>
          <w:sz w:val="20"/>
          <w:szCs w:val="20"/>
        </w:rPr>
        <w:tab/>
      </w:r>
      <w:r w:rsidRPr="007B06F4">
        <w:rPr>
          <w:rFonts w:ascii="Arial" w:hAnsi="Arial" w:cs="Arial"/>
          <w:sz w:val="20"/>
          <w:szCs w:val="20"/>
        </w:rPr>
        <w:t>:</w:t>
      </w:r>
      <w:r w:rsidRPr="007B06F4">
        <w:rPr>
          <w:rFonts w:ascii="Arial" w:hAnsi="Arial" w:cs="Arial"/>
          <w:sz w:val="20"/>
          <w:szCs w:val="20"/>
        </w:rPr>
        <w:tab/>
        <w:t xml:space="preserve"> </w:t>
      </w:r>
      <w:r>
        <w:t>sqsq010d</w:t>
      </w:r>
    </w:p>
    <w:p w14:paraId="4C09E47A" w14:textId="4F96A141" w:rsidR="00BA5667" w:rsidRDefault="00BA5667" w:rsidP="00BA5667">
      <w:pPr>
        <w:pStyle w:val="ListParagraph"/>
        <w:numPr>
          <w:ilvl w:val="0"/>
          <w:numId w:val="3"/>
        </w:numPr>
        <w:rPr>
          <w:rFonts w:ascii="Arial" w:hAnsi="Arial" w:cs="Arial"/>
          <w:sz w:val="20"/>
          <w:szCs w:val="20"/>
        </w:rPr>
      </w:pPr>
      <w:r>
        <w:rPr>
          <w:rFonts w:ascii="Arial" w:hAnsi="Arial" w:cs="Arial"/>
          <w:sz w:val="20"/>
          <w:szCs w:val="20"/>
        </w:rPr>
        <w:t>File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t>SDA_ROCM_D_CHEINITREM_TRG_20200821010431124.txt</w:t>
      </w:r>
    </w:p>
    <w:p w14:paraId="64180E67" w14:textId="2A5B0C3A" w:rsidR="00BA5667" w:rsidRPr="008A3681" w:rsidRDefault="00BA5667" w:rsidP="006A0571">
      <w:pPr>
        <w:pStyle w:val="ListParagraph"/>
        <w:numPr>
          <w:ilvl w:val="0"/>
          <w:numId w:val="3"/>
        </w:numPr>
      </w:pPr>
      <w:r w:rsidRPr="00F85081">
        <w:rPr>
          <w:rFonts w:ascii="Arial" w:hAnsi="Arial" w:cs="Arial"/>
          <w:sz w:val="20"/>
          <w:szCs w:val="20"/>
        </w:rPr>
        <w:t>Control File Name</w:t>
      </w:r>
      <w:r w:rsidRPr="00F85081">
        <w:rPr>
          <w:rFonts w:ascii="Arial" w:hAnsi="Arial" w:cs="Arial"/>
          <w:sz w:val="20"/>
          <w:szCs w:val="20"/>
        </w:rPr>
        <w:tab/>
      </w:r>
      <w:r w:rsidRPr="00F85081">
        <w:rPr>
          <w:rFonts w:ascii="Arial" w:hAnsi="Arial" w:cs="Arial"/>
          <w:sz w:val="20"/>
          <w:szCs w:val="20"/>
        </w:rPr>
        <w:tab/>
      </w:r>
      <w:r w:rsidRPr="00F85081">
        <w:rPr>
          <w:rFonts w:ascii="Arial" w:hAnsi="Arial" w:cs="Arial"/>
          <w:sz w:val="20"/>
          <w:szCs w:val="20"/>
        </w:rPr>
        <w:tab/>
        <w:t>:</w:t>
      </w:r>
      <w:r>
        <w:rPr>
          <w:rFonts w:ascii="Arial" w:hAnsi="Arial" w:cs="Arial"/>
          <w:sz w:val="20"/>
          <w:szCs w:val="20"/>
        </w:rPr>
        <w:t xml:space="preserve">            </w:t>
      </w:r>
      <w:r>
        <w:t>SDA_ROCM_D_CHEINITREM_TRG_20200821010431124.txt.CNTL</w:t>
      </w:r>
    </w:p>
    <w:p w14:paraId="02A533F6" w14:textId="77777777" w:rsidR="006A0571" w:rsidRPr="00210ED0" w:rsidRDefault="006A0571" w:rsidP="006A0571">
      <w:pPr>
        <w:pStyle w:val="Heading3"/>
        <w:spacing w:after="0" w:afterAutospacing="0"/>
        <w:rPr>
          <w:sz w:val="24"/>
          <w:szCs w:val="24"/>
        </w:rPr>
      </w:pPr>
      <w:r w:rsidRPr="00210ED0">
        <w:rPr>
          <w:sz w:val="24"/>
          <w:szCs w:val="24"/>
        </w:rPr>
        <w:t>Purpose</w:t>
      </w:r>
    </w:p>
    <w:p w14:paraId="19AD3A51" w14:textId="77777777" w:rsidR="00365848" w:rsidRPr="00365848" w:rsidRDefault="00365848" w:rsidP="00365848">
      <w:pPr>
        <w:rPr>
          <w:rFonts w:ascii="Arial" w:hAnsi="Arial" w:cs="Arial"/>
          <w:sz w:val="20"/>
        </w:rPr>
      </w:pPr>
      <w:r w:rsidRPr="00365848">
        <w:rPr>
          <w:rFonts w:ascii="Arial" w:hAnsi="Arial" w:cs="Arial"/>
          <w:sz w:val="20"/>
        </w:rPr>
        <w:t>This batch will be used to create patient outreach file for patients enrolled and eligible for autofill (Order Prepared using data from temp table created in sqsq009d batch</w:t>
      </w:r>
    </w:p>
    <w:p w14:paraId="25A2E7DB" w14:textId="77777777" w:rsidR="00365848" w:rsidRPr="00365848" w:rsidRDefault="00365848" w:rsidP="00365848">
      <w:pPr>
        <w:rPr>
          <w:rFonts w:ascii="Arial" w:hAnsi="Arial" w:cs="Arial"/>
          <w:sz w:val="20"/>
        </w:rPr>
      </w:pPr>
    </w:p>
    <w:p w14:paraId="75A57966" w14:textId="77777777" w:rsidR="00365848" w:rsidRPr="00365848" w:rsidRDefault="00365848" w:rsidP="00365848">
      <w:pPr>
        <w:rPr>
          <w:rFonts w:ascii="Arial" w:hAnsi="Arial" w:cs="Arial"/>
          <w:sz w:val="20"/>
        </w:rPr>
      </w:pPr>
      <w:r w:rsidRPr="00365848">
        <w:rPr>
          <w:rFonts w:ascii="Arial" w:hAnsi="Arial" w:cs="Arial"/>
          <w:sz w:val="20"/>
        </w:rPr>
        <w:t>SELECT * FROM TEMP_PAT_INPROCESS_ORDER TP</w:t>
      </w:r>
    </w:p>
    <w:p w14:paraId="44E7F836" w14:textId="77777777" w:rsidR="00365848" w:rsidRDefault="00365848" w:rsidP="00365848">
      <w:pPr>
        <w:rPr>
          <w:rFonts w:ascii="Arial" w:hAnsi="Arial" w:cs="Arial"/>
          <w:sz w:val="20"/>
        </w:rPr>
      </w:pPr>
      <w:r w:rsidRPr="00365848">
        <w:rPr>
          <w:rFonts w:ascii="Arial" w:hAnsi="Arial" w:cs="Arial"/>
          <w:sz w:val="20"/>
        </w:rPr>
        <w:t xml:space="preserve">WHERE TP.STAT_CD = 'In Process' </w:t>
      </w:r>
    </w:p>
    <w:p w14:paraId="70FEC794" w14:textId="77777777" w:rsidR="00365848" w:rsidRDefault="00365848" w:rsidP="00365848">
      <w:pPr>
        <w:rPr>
          <w:rFonts w:ascii="Arial" w:hAnsi="Arial" w:cs="Arial"/>
          <w:sz w:val="20"/>
        </w:rPr>
      </w:pPr>
    </w:p>
    <w:p w14:paraId="2A0BE2F2" w14:textId="250E37D4" w:rsidR="00365848" w:rsidRDefault="006A0571" w:rsidP="00365848">
      <w:pPr>
        <w:rPr>
          <w:rFonts w:ascii="Consolas" w:hAnsi="Consolas" w:cs="Consolas"/>
          <w:sz w:val="20"/>
          <w:szCs w:val="20"/>
        </w:rPr>
      </w:pPr>
      <w:r>
        <w:rPr>
          <w:rFonts w:ascii="Arial" w:hAnsi="Arial" w:cs="Arial"/>
          <w:sz w:val="20"/>
        </w:rPr>
        <w:t>File Location</w:t>
      </w:r>
      <w:r w:rsidR="00365848">
        <w:rPr>
          <w:rFonts w:ascii="Arial" w:hAnsi="Arial" w:cs="Arial"/>
          <w:sz w:val="20"/>
        </w:rPr>
        <w:t>-</w:t>
      </w:r>
      <w:r>
        <w:rPr>
          <w:rFonts w:ascii="Arial" w:hAnsi="Arial" w:cs="Arial"/>
          <w:sz w:val="20"/>
        </w:rPr>
        <w:t xml:space="preserve"> </w:t>
      </w:r>
      <w:r w:rsidR="00365848" w:rsidRPr="00365848">
        <w:rPr>
          <w:rFonts w:ascii="Consolas" w:hAnsi="Consolas" w:cs="Consolas"/>
          <w:sz w:val="20"/>
          <w:szCs w:val="20"/>
        </w:rPr>
        <w:t>/</w:t>
      </w:r>
      <w:r w:rsidR="00365848" w:rsidRPr="00365848">
        <w:rPr>
          <w:rFonts w:ascii="Consolas" w:hAnsi="Consolas" w:cs="Consolas"/>
          <w:sz w:val="20"/>
          <w:szCs w:val="20"/>
          <w:u w:val="single"/>
        </w:rPr>
        <w:t>usr</w:t>
      </w:r>
      <w:r w:rsidR="00365848" w:rsidRPr="00365848">
        <w:rPr>
          <w:rFonts w:ascii="Consolas" w:hAnsi="Consolas" w:cs="Consolas"/>
          <w:sz w:val="20"/>
          <w:szCs w:val="20"/>
        </w:rPr>
        <w:t>/local/</w:t>
      </w:r>
      <w:r w:rsidR="00365848" w:rsidRPr="00365848">
        <w:rPr>
          <w:rFonts w:ascii="Consolas" w:hAnsi="Consolas" w:cs="Consolas"/>
          <w:sz w:val="20"/>
          <w:szCs w:val="20"/>
          <w:u w:val="single"/>
        </w:rPr>
        <w:t>apps</w:t>
      </w:r>
      <w:r w:rsidR="00365848" w:rsidRPr="00365848">
        <w:rPr>
          <w:rFonts w:ascii="Consolas" w:hAnsi="Consolas" w:cs="Consolas"/>
          <w:sz w:val="20"/>
          <w:szCs w:val="20"/>
        </w:rPr>
        <w:t>/</w:t>
      </w:r>
      <w:r w:rsidR="00365848" w:rsidRPr="00365848">
        <w:rPr>
          <w:rFonts w:ascii="Consolas" w:hAnsi="Consolas" w:cs="Consolas"/>
          <w:sz w:val="20"/>
          <w:szCs w:val="20"/>
          <w:u w:val="single"/>
        </w:rPr>
        <w:t>sda</w:t>
      </w:r>
      <w:r w:rsidR="00365848" w:rsidRPr="00365848">
        <w:rPr>
          <w:rFonts w:ascii="Consolas" w:hAnsi="Consolas" w:cs="Consolas"/>
          <w:sz w:val="20"/>
          <w:szCs w:val="20"/>
        </w:rPr>
        <w:t>/fm_home/</w:t>
      </w:r>
      <w:r w:rsidR="00365848" w:rsidRPr="00365848">
        <w:rPr>
          <w:rFonts w:ascii="Consolas" w:hAnsi="Consolas" w:cs="Consolas"/>
          <w:sz w:val="20"/>
          <w:szCs w:val="20"/>
          <w:u w:val="single"/>
        </w:rPr>
        <w:t>outbound</w:t>
      </w:r>
      <w:r w:rsidR="00365848" w:rsidRPr="00365848">
        <w:rPr>
          <w:rFonts w:ascii="Consolas" w:hAnsi="Consolas" w:cs="Consolas"/>
          <w:sz w:val="20"/>
          <w:szCs w:val="20"/>
        </w:rPr>
        <w:t>/</w:t>
      </w:r>
      <w:r w:rsidR="00365848" w:rsidRPr="00365848">
        <w:rPr>
          <w:rFonts w:ascii="Consolas" w:hAnsi="Consolas" w:cs="Consolas"/>
          <w:sz w:val="20"/>
          <w:szCs w:val="20"/>
          <w:u w:val="single"/>
        </w:rPr>
        <w:t>outreach</w:t>
      </w:r>
      <w:r w:rsidR="00365848" w:rsidRPr="00365848">
        <w:rPr>
          <w:rFonts w:ascii="Consolas" w:hAnsi="Consolas" w:cs="Consolas"/>
          <w:sz w:val="20"/>
          <w:szCs w:val="20"/>
        </w:rPr>
        <w:t>/initial_approval/</w:t>
      </w:r>
    </w:p>
    <w:p w14:paraId="4DCA8559" w14:textId="62B08C86" w:rsidR="00365848" w:rsidRPr="00365848" w:rsidRDefault="006A0571" w:rsidP="00365848">
      <w:pPr>
        <w:rPr>
          <w:rFonts w:ascii="Arial" w:hAnsi="Arial" w:cs="Arial"/>
          <w:sz w:val="20"/>
          <w:szCs w:val="20"/>
        </w:rPr>
      </w:pPr>
      <w:r w:rsidRPr="00365848">
        <w:rPr>
          <w:rFonts w:ascii="Arial" w:hAnsi="Arial" w:cs="Arial"/>
          <w:sz w:val="20"/>
        </w:rPr>
        <w:t xml:space="preserve">File name - </w:t>
      </w:r>
      <w:r w:rsidR="00365848" w:rsidRPr="00365848">
        <w:rPr>
          <w:rFonts w:ascii="Arial" w:hAnsi="Arial" w:cs="Arial"/>
          <w:sz w:val="20"/>
          <w:szCs w:val="20"/>
        </w:rPr>
        <w:t>SDA_ROCM_D_CHEINITREM_TRG_20200821010431124.txt</w:t>
      </w:r>
    </w:p>
    <w:p w14:paraId="1FB8CC63" w14:textId="10BD6B50" w:rsidR="006A0571" w:rsidRPr="00CF5B7E" w:rsidRDefault="006A0571" w:rsidP="006A0571">
      <w:pPr>
        <w:rPr>
          <w:rFonts w:ascii="Arial" w:hAnsi="Arial" w:cs="Arial"/>
          <w:sz w:val="20"/>
          <w:szCs w:val="20"/>
        </w:rPr>
      </w:pPr>
    </w:p>
    <w:p w14:paraId="147C929B" w14:textId="77777777" w:rsidR="00365848" w:rsidRPr="00365848" w:rsidRDefault="006A0571" w:rsidP="00365848">
      <w:pPr>
        <w:rPr>
          <w:rFonts w:ascii="Arial" w:hAnsi="Arial" w:cs="Arial"/>
          <w:sz w:val="20"/>
        </w:rPr>
      </w:pPr>
      <w:r>
        <w:rPr>
          <w:rFonts w:ascii="Arial" w:hAnsi="Arial" w:cs="Arial"/>
          <w:sz w:val="20"/>
        </w:rPr>
        <w:t xml:space="preserve">Extract table - </w:t>
      </w:r>
      <w:r w:rsidR="00365848" w:rsidRPr="00365848">
        <w:rPr>
          <w:rFonts w:ascii="Arial" w:hAnsi="Arial" w:cs="Arial"/>
          <w:sz w:val="20"/>
        </w:rPr>
        <w:t>TEMP_PAT_INPROCESS_ORDER</w:t>
      </w:r>
    </w:p>
    <w:p w14:paraId="0F85AB23" w14:textId="0F8AE336" w:rsidR="006A0571" w:rsidRDefault="00365848" w:rsidP="00365848">
      <w:pPr>
        <w:rPr>
          <w:rFonts w:ascii="Arial" w:hAnsi="Arial" w:cs="Arial"/>
          <w:sz w:val="20"/>
        </w:rPr>
      </w:pPr>
      <w:r>
        <w:rPr>
          <w:rFonts w:ascii="Arial" w:hAnsi="Arial" w:cs="Arial"/>
          <w:sz w:val="20"/>
        </w:rPr>
        <w:t xml:space="preserve">                       </w:t>
      </w:r>
      <w:r w:rsidRPr="00365848">
        <w:rPr>
          <w:rFonts w:ascii="Arial" w:hAnsi="Arial" w:cs="Arial"/>
          <w:sz w:val="20"/>
        </w:rPr>
        <w:t>TEMP_PAT_APRVL_RQRD_ORDER</w:t>
      </w:r>
    </w:p>
    <w:p w14:paraId="160327E6" w14:textId="77777777" w:rsidR="006A0571" w:rsidRPr="00210ED0" w:rsidRDefault="006A0571" w:rsidP="006A0571">
      <w:pPr>
        <w:pStyle w:val="Heading3"/>
        <w:spacing w:after="0" w:afterAutospacing="0"/>
        <w:rPr>
          <w:sz w:val="24"/>
          <w:szCs w:val="24"/>
        </w:rPr>
      </w:pPr>
      <w:r>
        <w:rPr>
          <w:sz w:val="24"/>
          <w:szCs w:val="24"/>
        </w:rPr>
        <w:t>Setup</w:t>
      </w:r>
    </w:p>
    <w:p w14:paraId="03BEF783" w14:textId="7FA89C54" w:rsidR="006A0571" w:rsidRPr="008A3681" w:rsidRDefault="006A05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02A0C05" w14:textId="77777777" w:rsidR="006A0571" w:rsidRDefault="006A0571" w:rsidP="006A05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A0571" w:rsidRPr="00F056E4" w14:paraId="1EBD31C5" w14:textId="77777777" w:rsidTr="006A0571">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1BF4D4" w14:textId="77777777" w:rsidR="006A0571" w:rsidRPr="00F056E4" w:rsidRDefault="006A0571" w:rsidP="006A0571">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8C6120"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76E90F"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D7B586"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5B9DAF"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A0571" w:rsidRPr="00F056E4" w14:paraId="148CDA9F"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2B1B52"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FC400F1"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64E376"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276EB66"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731977A" w14:textId="77777777" w:rsidR="006A0571" w:rsidRPr="00F056E4" w:rsidRDefault="006A0571" w:rsidP="006A0571">
            <w:pPr>
              <w:pStyle w:val="ListParagraph"/>
              <w:ind w:left="0"/>
              <w:rPr>
                <w:rFonts w:asciiTheme="minorHAnsi" w:hAnsiTheme="minorHAnsi"/>
                <w:color w:val="000000" w:themeColor="text1"/>
              </w:rPr>
            </w:pPr>
          </w:p>
        </w:tc>
      </w:tr>
      <w:tr w:rsidR="006A0571" w:rsidRPr="00F056E4" w14:paraId="49380A0B"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ABBB2F"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38E779"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714C7EE"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346A710"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883F419" w14:textId="77777777" w:rsidR="006A0571" w:rsidRPr="00F056E4" w:rsidRDefault="006A0571" w:rsidP="006A0571">
            <w:pPr>
              <w:pStyle w:val="ListParagraph"/>
              <w:ind w:left="0"/>
              <w:rPr>
                <w:rFonts w:asciiTheme="minorHAnsi" w:hAnsiTheme="minorHAnsi"/>
                <w:color w:val="000000" w:themeColor="text1"/>
              </w:rPr>
            </w:pPr>
          </w:p>
        </w:tc>
      </w:tr>
    </w:tbl>
    <w:p w14:paraId="05E63339" w14:textId="77777777" w:rsidR="006A0571" w:rsidRPr="003138D8" w:rsidRDefault="006A0571" w:rsidP="006A0571">
      <w:pPr>
        <w:pStyle w:val="Heading3"/>
        <w:spacing w:after="0" w:afterAutospacing="0"/>
        <w:rPr>
          <w:sz w:val="24"/>
          <w:szCs w:val="24"/>
        </w:rPr>
      </w:pPr>
      <w:r>
        <w:rPr>
          <w:sz w:val="24"/>
          <w:szCs w:val="24"/>
        </w:rPr>
        <w:t>Troubleshooting</w:t>
      </w:r>
    </w:p>
    <w:p w14:paraId="6B47C268" w14:textId="77777777" w:rsidR="006A0571" w:rsidRDefault="006A0571" w:rsidP="006A057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2449064" w14:textId="77777777" w:rsidR="00BA5667" w:rsidRDefault="00BA5667" w:rsidP="006A0571">
      <w:pPr>
        <w:pStyle w:val="BodyTextIndent"/>
        <w:spacing w:after="0"/>
        <w:ind w:left="720"/>
        <w:rPr>
          <w:rFonts w:ascii="Arial" w:hAnsi="Arial" w:cs="Arial"/>
          <w:sz w:val="20"/>
        </w:rPr>
      </w:pPr>
    </w:p>
    <w:p w14:paraId="3AFA1288" w14:textId="29E423E5" w:rsidR="006A0571" w:rsidRPr="00FA3499" w:rsidRDefault="00D50ACA" w:rsidP="006A0571">
      <w:pPr>
        <w:pStyle w:val="Heading2"/>
        <w:rPr>
          <w:i w:val="0"/>
          <w:color w:val="000000"/>
        </w:rPr>
      </w:pPr>
      <w:r w:rsidRPr="00D50ACA">
        <w:rPr>
          <w:i w:val="0"/>
          <w:color w:val="000000"/>
        </w:rPr>
        <w:t>sqsq012d</w:t>
      </w:r>
    </w:p>
    <w:p w14:paraId="26A5C3E6" w14:textId="77777777" w:rsidR="006A0571" w:rsidRPr="00210ED0" w:rsidRDefault="006A0571" w:rsidP="006A0571">
      <w:pPr>
        <w:pStyle w:val="Heading3"/>
        <w:spacing w:after="0" w:afterAutospacing="0"/>
        <w:rPr>
          <w:sz w:val="24"/>
          <w:szCs w:val="24"/>
        </w:rPr>
      </w:pPr>
      <w:r w:rsidRPr="00210ED0">
        <w:rPr>
          <w:sz w:val="24"/>
          <w:szCs w:val="24"/>
        </w:rPr>
        <w:t>Overview</w:t>
      </w:r>
    </w:p>
    <w:p w14:paraId="405915E3" w14:textId="52EA17BC" w:rsidR="006A0571" w:rsidRDefault="006A0571" w:rsidP="006A0571">
      <w:pPr>
        <w:rPr>
          <w:rFonts w:ascii="Arial" w:hAnsi="Arial" w:cs="Arial"/>
          <w:sz w:val="20"/>
          <w:szCs w:val="20"/>
        </w:rPr>
      </w:pPr>
      <w:r>
        <w:rPr>
          <w:rFonts w:ascii="Arial" w:hAnsi="Arial" w:cs="Arial"/>
          <w:sz w:val="20"/>
          <w:szCs w:val="20"/>
        </w:rPr>
        <w:t xml:space="preserve">The new </w:t>
      </w:r>
      <w:r w:rsidR="00785200">
        <w:rPr>
          <w:rFonts w:ascii="Arial" w:hAnsi="Arial" w:cs="Arial"/>
          <w:sz w:val="20"/>
          <w:szCs w:val="20"/>
        </w:rPr>
        <w:t>SDA</w:t>
      </w:r>
      <w:r>
        <w:rPr>
          <w:rFonts w:ascii="Arial" w:hAnsi="Arial" w:cs="Arial"/>
          <w:sz w:val="20"/>
          <w:szCs w:val="20"/>
        </w:rPr>
        <w:t xml:space="preserve">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sidR="00785200">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9511092" w14:textId="77777777" w:rsidR="00C31F27" w:rsidRDefault="00C31F27" w:rsidP="006A0571">
      <w:pPr>
        <w:rPr>
          <w:rFonts w:ascii="Arial" w:hAnsi="Arial" w:cs="Arial"/>
          <w:sz w:val="20"/>
          <w:szCs w:val="20"/>
        </w:rPr>
      </w:pPr>
    </w:p>
    <w:p w14:paraId="527C6BE4" w14:textId="395A7C6B" w:rsidR="00C31F27" w:rsidRPr="00BA5667" w:rsidRDefault="00C31F27" w:rsidP="00EA4F4D">
      <w:pPr>
        <w:pStyle w:val="ListParagraph"/>
        <w:numPr>
          <w:ilvl w:val="0"/>
          <w:numId w:val="9"/>
        </w:numPr>
        <w:autoSpaceDE w:val="0"/>
        <w:autoSpaceDN w:val="0"/>
        <w:spacing w:before="40" w:after="40"/>
        <w:rPr>
          <w:sz w:val="22"/>
          <w:szCs w:val="22"/>
        </w:rPr>
      </w:pPr>
      <w:r>
        <w:t>Server                                                  </w:t>
      </w:r>
      <w:r w:rsidR="00BA5667">
        <w:tab/>
      </w:r>
      <w:r>
        <w:t>:           </w:t>
      </w:r>
      <w:r w:rsidR="008A3681">
        <w:t>rri1mpkapl10v/11v</w:t>
      </w:r>
    </w:p>
    <w:p w14:paraId="0A43FC06" w14:textId="12DFF206" w:rsidR="00C31F27" w:rsidRDefault="00C31F27" w:rsidP="00EA4F4D">
      <w:pPr>
        <w:pStyle w:val="ListParagraph"/>
        <w:numPr>
          <w:ilvl w:val="0"/>
          <w:numId w:val="9"/>
        </w:numPr>
        <w:autoSpaceDE w:val="0"/>
        <w:autoSpaceDN w:val="0"/>
        <w:spacing w:before="40" w:after="40"/>
      </w:pPr>
      <w:r>
        <w:t>Shell Script                                           </w:t>
      </w:r>
      <w:r w:rsidR="00BA5667">
        <w:tab/>
      </w:r>
      <w:r>
        <w:t>:            sqsq012d_non_af_final_aprvl_msg.sh</w:t>
      </w:r>
    </w:p>
    <w:p w14:paraId="6D281EC2" w14:textId="3BD36409" w:rsidR="00C31F27" w:rsidRDefault="00C31F27" w:rsidP="00EA4F4D">
      <w:pPr>
        <w:pStyle w:val="ListParagraph"/>
        <w:numPr>
          <w:ilvl w:val="0"/>
          <w:numId w:val="9"/>
        </w:numPr>
        <w:autoSpaceDE w:val="0"/>
        <w:autoSpaceDN w:val="0"/>
        <w:spacing w:before="40" w:after="40"/>
      </w:pPr>
      <w:r>
        <w:t>Database                                              </w:t>
      </w:r>
      <w:r w:rsidR="00BA5667">
        <w:tab/>
      </w:r>
      <w:r>
        <w:t>:            sdaop0</w:t>
      </w:r>
    </w:p>
    <w:p w14:paraId="3730FB9A" w14:textId="36700301" w:rsidR="00C31F27" w:rsidRDefault="00C31F27" w:rsidP="00EA4F4D">
      <w:pPr>
        <w:pStyle w:val="ListParagraph"/>
        <w:numPr>
          <w:ilvl w:val="0"/>
          <w:numId w:val="9"/>
        </w:numPr>
        <w:autoSpaceDE w:val="0"/>
        <w:autoSpaceDN w:val="0"/>
        <w:spacing w:before="40" w:after="40"/>
      </w:pPr>
      <w:r>
        <w:t>Control-M SDA Process job name          </w:t>
      </w:r>
      <w:r w:rsidR="00BA5667">
        <w:tab/>
      </w:r>
      <w:r>
        <w:t>:            sqsq012d</w:t>
      </w:r>
    </w:p>
    <w:p w14:paraId="6D3117FD" w14:textId="5C8E01A5" w:rsidR="00C31F27" w:rsidRDefault="00C31F27" w:rsidP="00EA4F4D">
      <w:pPr>
        <w:pStyle w:val="ListParagraph"/>
        <w:numPr>
          <w:ilvl w:val="0"/>
          <w:numId w:val="9"/>
        </w:numPr>
        <w:autoSpaceDE w:val="0"/>
        <w:autoSpaceDN w:val="0"/>
        <w:spacing w:before="40" w:after="40"/>
      </w:pPr>
      <w:r>
        <w:t>Control-M SDA Schedule                       </w:t>
      </w:r>
      <w:r w:rsidR="00BA5667">
        <w:tab/>
      </w:r>
      <w:r>
        <w:t>:           All days</w:t>
      </w:r>
    </w:p>
    <w:p w14:paraId="0F7224F9" w14:textId="1E82A7A9" w:rsidR="00C31F27" w:rsidRDefault="00C31F27" w:rsidP="00EA4F4D">
      <w:pPr>
        <w:pStyle w:val="ListParagraph"/>
        <w:numPr>
          <w:ilvl w:val="0"/>
          <w:numId w:val="9"/>
        </w:numPr>
        <w:autoSpaceDE w:val="0"/>
        <w:autoSpaceDN w:val="0"/>
        <w:spacing w:before="40" w:after="40"/>
      </w:pPr>
      <w:r>
        <w:t>Control-M Predecessor                          </w:t>
      </w:r>
      <w:r w:rsidR="00BA5667">
        <w:tab/>
      </w:r>
      <w:r>
        <w:t>:           sqsq011d</w:t>
      </w:r>
    </w:p>
    <w:p w14:paraId="290112D7" w14:textId="5F1262D4" w:rsidR="00C31F27" w:rsidRDefault="00C31F27" w:rsidP="00EA4F4D">
      <w:pPr>
        <w:pStyle w:val="ListParagraph"/>
        <w:numPr>
          <w:ilvl w:val="0"/>
          <w:numId w:val="9"/>
        </w:numPr>
        <w:autoSpaceDE w:val="0"/>
        <w:autoSpaceDN w:val="0"/>
        <w:spacing w:before="40" w:after="40"/>
      </w:pPr>
      <w:r>
        <w:t>File Name                                             </w:t>
      </w:r>
      <w:r w:rsidR="00BA5667">
        <w:tab/>
      </w:r>
      <w:r>
        <w:t>:           ---</w:t>
      </w:r>
    </w:p>
    <w:p w14:paraId="15F589D5" w14:textId="13C0900D" w:rsidR="00C31F27" w:rsidRPr="00C31F27" w:rsidRDefault="00C31F27" w:rsidP="00EA4F4D">
      <w:pPr>
        <w:pStyle w:val="ListParagraph"/>
        <w:numPr>
          <w:ilvl w:val="0"/>
          <w:numId w:val="9"/>
        </w:numPr>
        <w:autoSpaceDE w:val="0"/>
        <w:autoSpaceDN w:val="0"/>
        <w:spacing w:before="40" w:after="40"/>
      </w:pPr>
      <w:r>
        <w:t>Control File Name                                 </w:t>
      </w:r>
      <w:r w:rsidR="00BA5667">
        <w:tab/>
      </w:r>
      <w:r>
        <w:t>:            ---</w:t>
      </w:r>
      <w:r w:rsidRPr="00BA5667">
        <w:rPr>
          <w:rFonts w:ascii="Segoe UI" w:hAnsi="Segoe UI" w:cs="Segoe UI"/>
          <w:color w:val="000000"/>
          <w:sz w:val="20"/>
          <w:szCs w:val="20"/>
        </w:rPr>
        <w:t xml:space="preserve"> </w:t>
      </w:r>
    </w:p>
    <w:p w14:paraId="34A97C4F" w14:textId="77777777" w:rsidR="006A0571" w:rsidRPr="00210ED0" w:rsidRDefault="006A0571" w:rsidP="006A0571">
      <w:pPr>
        <w:rPr>
          <w:rFonts w:ascii="Arial" w:hAnsi="Arial" w:cs="Arial"/>
          <w:sz w:val="20"/>
          <w:szCs w:val="20"/>
        </w:rPr>
      </w:pPr>
    </w:p>
    <w:p w14:paraId="3EF9DABF" w14:textId="09FDF13C" w:rsidR="006A0571" w:rsidRPr="0004310E" w:rsidRDefault="006A0571" w:rsidP="00C31F27">
      <w:pPr>
        <w:pStyle w:val="Heading3"/>
      </w:pPr>
      <w:r w:rsidRPr="0004310E">
        <w:t>Purpose</w:t>
      </w:r>
    </w:p>
    <w:p w14:paraId="44A201EF" w14:textId="77777777" w:rsidR="00512989" w:rsidRPr="00512989" w:rsidRDefault="00512989" w:rsidP="00512989">
      <w:pPr>
        <w:rPr>
          <w:rFonts w:ascii="Arial" w:hAnsi="Arial" w:cs="Arial"/>
          <w:sz w:val="20"/>
          <w:szCs w:val="20"/>
        </w:rPr>
      </w:pPr>
      <w:r w:rsidRPr="00512989">
        <w:rPr>
          <w:rFonts w:ascii="Arial" w:hAnsi="Arial" w:cs="Arial"/>
          <w:sz w:val="20"/>
          <w:szCs w:val="20"/>
        </w:rPr>
        <w:t>This batch will be used to populate temp table for non-autofill patients to send Final Approval Required notification.</w:t>
      </w:r>
    </w:p>
    <w:p w14:paraId="1630F469" w14:textId="77777777" w:rsidR="00512989" w:rsidRPr="00512989" w:rsidRDefault="00512989" w:rsidP="00512989">
      <w:pPr>
        <w:rPr>
          <w:rFonts w:ascii="Arial" w:hAnsi="Arial" w:cs="Arial"/>
          <w:sz w:val="20"/>
          <w:szCs w:val="20"/>
        </w:rPr>
      </w:pPr>
    </w:p>
    <w:p w14:paraId="6F1D17AA" w14:textId="77777777" w:rsidR="00512989" w:rsidRPr="00512989" w:rsidRDefault="00512989" w:rsidP="00512989">
      <w:pPr>
        <w:rPr>
          <w:rFonts w:ascii="Arial" w:hAnsi="Arial" w:cs="Arial"/>
          <w:sz w:val="20"/>
          <w:szCs w:val="20"/>
        </w:rPr>
      </w:pPr>
      <w:r w:rsidRPr="00512989">
        <w:rPr>
          <w:rFonts w:ascii="Arial" w:hAnsi="Arial" w:cs="Arial"/>
          <w:sz w:val="20"/>
          <w:szCs w:val="20"/>
        </w:rPr>
        <w:t>Identify non-autofill enrolled patient with order status as Approval Required and current date = Current ssd - Configure number of days</w:t>
      </w:r>
    </w:p>
    <w:p w14:paraId="4A21C573" w14:textId="77777777" w:rsidR="00512989" w:rsidRPr="00512989" w:rsidRDefault="00512989" w:rsidP="00512989">
      <w:pPr>
        <w:rPr>
          <w:rFonts w:ascii="Arial" w:hAnsi="Arial" w:cs="Arial"/>
          <w:sz w:val="20"/>
          <w:szCs w:val="20"/>
        </w:rPr>
      </w:pPr>
    </w:p>
    <w:p w14:paraId="0CA0ADD0" w14:textId="77777777" w:rsidR="00512989" w:rsidRPr="00512989" w:rsidRDefault="00512989" w:rsidP="00512989">
      <w:pPr>
        <w:rPr>
          <w:rFonts w:ascii="Arial" w:hAnsi="Arial" w:cs="Arial"/>
          <w:sz w:val="20"/>
          <w:szCs w:val="20"/>
        </w:rPr>
      </w:pPr>
      <w:r w:rsidRPr="00512989">
        <w:rPr>
          <w:rFonts w:ascii="Arial" w:hAnsi="Arial" w:cs="Arial"/>
          <w:sz w:val="20"/>
          <w:szCs w:val="20"/>
        </w:rPr>
        <w:t xml:space="preserve">Configure # of days : </w:t>
      </w:r>
    </w:p>
    <w:p w14:paraId="10540028" w14:textId="77777777" w:rsidR="00512989" w:rsidRDefault="00512989" w:rsidP="00512989">
      <w:pPr>
        <w:rPr>
          <w:rFonts w:ascii="Arial" w:hAnsi="Arial" w:cs="Arial"/>
          <w:sz w:val="20"/>
          <w:szCs w:val="20"/>
        </w:rPr>
      </w:pPr>
      <w:r w:rsidRPr="00512989">
        <w:rPr>
          <w:rFonts w:ascii="Arial" w:hAnsi="Arial" w:cs="Arial"/>
          <w:sz w:val="20"/>
          <w:szCs w:val="20"/>
        </w:rPr>
        <w:t>SELECT * FROM SDA_CODE SC WHERE SC.SDA_TYPE = 'ITADMIN' AND SC.SDA_CD =  'APRVL_RQRD_LAST_MSG'</w:t>
      </w:r>
    </w:p>
    <w:p w14:paraId="0C2F544D" w14:textId="77777777" w:rsidR="00512989" w:rsidRDefault="00512989" w:rsidP="00512989">
      <w:pPr>
        <w:rPr>
          <w:rFonts w:ascii="Arial" w:hAnsi="Arial" w:cs="Arial"/>
          <w:sz w:val="20"/>
          <w:szCs w:val="20"/>
        </w:rPr>
      </w:pPr>
    </w:p>
    <w:p w14:paraId="2E1B2EAD" w14:textId="0EC1BC82" w:rsidR="006A0571" w:rsidRDefault="006A0571" w:rsidP="00512989">
      <w:pPr>
        <w:rPr>
          <w:rFonts w:ascii="Arial" w:hAnsi="Arial" w:cs="Arial"/>
          <w:sz w:val="20"/>
        </w:rPr>
      </w:pPr>
      <w:r>
        <w:rPr>
          <w:rFonts w:ascii="Arial" w:hAnsi="Arial" w:cs="Arial"/>
          <w:sz w:val="20"/>
        </w:rPr>
        <w:t xml:space="preserve">File Location - </w:t>
      </w:r>
    </w:p>
    <w:p w14:paraId="7042D4C5" w14:textId="1F264689" w:rsidR="0004310E" w:rsidRDefault="006A0571" w:rsidP="006A0571">
      <w:pPr>
        <w:rPr>
          <w:rFonts w:ascii="Arial" w:hAnsi="Arial" w:cs="Arial"/>
          <w:sz w:val="20"/>
        </w:rPr>
      </w:pPr>
      <w:r w:rsidRPr="00CF5B7E">
        <w:rPr>
          <w:rFonts w:ascii="Arial" w:hAnsi="Arial" w:cs="Arial"/>
          <w:sz w:val="20"/>
        </w:rPr>
        <w:t xml:space="preserve">File name </w:t>
      </w:r>
      <w:r w:rsidR="00512989">
        <w:rPr>
          <w:rFonts w:ascii="Arial" w:hAnsi="Arial" w:cs="Arial"/>
          <w:sz w:val="20"/>
        </w:rPr>
        <w:t>-</w:t>
      </w:r>
    </w:p>
    <w:p w14:paraId="4E618F75" w14:textId="062D98BC" w:rsidR="006A0571" w:rsidRDefault="006A0571" w:rsidP="006A0571">
      <w:pPr>
        <w:rPr>
          <w:rFonts w:ascii="Arial" w:hAnsi="Arial" w:cs="Arial"/>
          <w:sz w:val="20"/>
        </w:rPr>
      </w:pPr>
      <w:r>
        <w:rPr>
          <w:rFonts w:ascii="Arial" w:hAnsi="Arial" w:cs="Arial"/>
          <w:sz w:val="20"/>
        </w:rPr>
        <w:t xml:space="preserve">Extract table - </w:t>
      </w:r>
      <w:r w:rsidR="00512989" w:rsidRPr="00512989">
        <w:rPr>
          <w:rFonts w:ascii="Arial" w:hAnsi="Arial" w:cs="Arial"/>
          <w:sz w:val="20"/>
        </w:rPr>
        <w:t>TEMP_APRVL_LAST_MSG</w:t>
      </w:r>
    </w:p>
    <w:p w14:paraId="0FC94E27" w14:textId="77777777" w:rsidR="006A0571" w:rsidRPr="00210ED0" w:rsidRDefault="006A0571" w:rsidP="006A0571">
      <w:pPr>
        <w:pStyle w:val="Heading3"/>
        <w:spacing w:after="0" w:afterAutospacing="0"/>
        <w:rPr>
          <w:sz w:val="24"/>
          <w:szCs w:val="24"/>
        </w:rPr>
      </w:pPr>
      <w:r>
        <w:rPr>
          <w:sz w:val="24"/>
          <w:szCs w:val="24"/>
        </w:rPr>
        <w:t>Setup</w:t>
      </w:r>
    </w:p>
    <w:p w14:paraId="1FB8A01F" w14:textId="38C121F3" w:rsidR="006A0571" w:rsidRPr="008A3681" w:rsidRDefault="006A057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8E38075" w14:textId="77777777" w:rsidR="006A0571" w:rsidRDefault="006A0571" w:rsidP="006A057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A0571" w:rsidRPr="00F056E4" w14:paraId="37B3725B" w14:textId="77777777" w:rsidTr="006A0571">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3CF04" w14:textId="77777777" w:rsidR="006A0571" w:rsidRPr="00F056E4" w:rsidRDefault="006A0571" w:rsidP="006A0571">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E97D01"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6D842D"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749301"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38737D" w14:textId="77777777" w:rsidR="006A0571" w:rsidRPr="00F056E4" w:rsidRDefault="006A0571" w:rsidP="006A0571">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A0571" w:rsidRPr="00F056E4" w14:paraId="19747810"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36CEC4"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3A740DF"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27074AA"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388CCE"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77E75A9" w14:textId="77777777" w:rsidR="006A0571" w:rsidRPr="00F056E4" w:rsidRDefault="006A0571" w:rsidP="006A0571">
            <w:pPr>
              <w:pStyle w:val="ListParagraph"/>
              <w:ind w:left="0"/>
              <w:rPr>
                <w:rFonts w:asciiTheme="minorHAnsi" w:hAnsiTheme="minorHAnsi"/>
                <w:color w:val="000000" w:themeColor="text1"/>
              </w:rPr>
            </w:pPr>
          </w:p>
        </w:tc>
      </w:tr>
      <w:tr w:rsidR="006A0571" w:rsidRPr="00F056E4" w14:paraId="2F5A1C6F" w14:textId="77777777" w:rsidTr="006A0571">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2EC2F9"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0FA9709"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881002D" w14:textId="77777777" w:rsidR="006A0571" w:rsidRPr="00F056E4" w:rsidRDefault="006A0571" w:rsidP="006A0571">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7F071E6" w14:textId="77777777" w:rsidR="006A0571" w:rsidRPr="00F056E4" w:rsidRDefault="006A0571" w:rsidP="006A0571">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E4E5D32" w14:textId="77777777" w:rsidR="006A0571" w:rsidRPr="00F056E4" w:rsidRDefault="006A0571" w:rsidP="006A0571">
            <w:pPr>
              <w:pStyle w:val="ListParagraph"/>
              <w:ind w:left="0"/>
              <w:rPr>
                <w:rFonts w:asciiTheme="minorHAnsi" w:hAnsiTheme="minorHAnsi"/>
                <w:color w:val="000000" w:themeColor="text1"/>
              </w:rPr>
            </w:pPr>
          </w:p>
        </w:tc>
      </w:tr>
    </w:tbl>
    <w:p w14:paraId="2F019CED" w14:textId="77777777" w:rsidR="006A0571" w:rsidRPr="003138D8" w:rsidRDefault="006A0571" w:rsidP="006A0571">
      <w:pPr>
        <w:pStyle w:val="Heading3"/>
        <w:spacing w:after="0" w:afterAutospacing="0"/>
        <w:rPr>
          <w:sz w:val="24"/>
          <w:szCs w:val="24"/>
        </w:rPr>
      </w:pPr>
      <w:r>
        <w:rPr>
          <w:sz w:val="24"/>
          <w:szCs w:val="24"/>
        </w:rPr>
        <w:t>Troubleshooting</w:t>
      </w:r>
    </w:p>
    <w:p w14:paraId="1B56383B" w14:textId="41C426E2" w:rsidR="00512989" w:rsidRDefault="006A0571" w:rsidP="00C31F27">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E95781A" w14:textId="7DD0CBBC" w:rsidR="00512989" w:rsidRDefault="00512989" w:rsidP="005C541D">
      <w:pPr>
        <w:pStyle w:val="BodyTextIndent"/>
        <w:spacing w:after="0"/>
        <w:ind w:left="0"/>
        <w:rPr>
          <w:rFonts w:ascii="Arial" w:hAnsi="Arial" w:cs="Arial"/>
          <w:sz w:val="20"/>
        </w:rPr>
      </w:pPr>
    </w:p>
    <w:p w14:paraId="384BA3D5" w14:textId="2D707C90" w:rsidR="00512989" w:rsidRPr="00FA3499" w:rsidRDefault="00512989" w:rsidP="00512989">
      <w:pPr>
        <w:pStyle w:val="Heading2"/>
        <w:rPr>
          <w:i w:val="0"/>
          <w:color w:val="000000"/>
        </w:rPr>
      </w:pPr>
      <w:r w:rsidRPr="00D50ACA">
        <w:rPr>
          <w:i w:val="0"/>
          <w:color w:val="000000"/>
        </w:rPr>
        <w:t>sqsq01</w:t>
      </w:r>
      <w:r>
        <w:rPr>
          <w:i w:val="0"/>
          <w:color w:val="000000"/>
        </w:rPr>
        <w:t>3</w:t>
      </w:r>
      <w:r w:rsidRPr="00D50ACA">
        <w:rPr>
          <w:i w:val="0"/>
          <w:color w:val="000000"/>
        </w:rPr>
        <w:t>d</w:t>
      </w:r>
    </w:p>
    <w:p w14:paraId="48D8EE5B" w14:textId="77777777" w:rsidR="00512989" w:rsidRPr="00210ED0" w:rsidRDefault="00512989" w:rsidP="00512989">
      <w:pPr>
        <w:pStyle w:val="Heading3"/>
        <w:spacing w:after="0" w:afterAutospacing="0"/>
        <w:rPr>
          <w:sz w:val="24"/>
          <w:szCs w:val="24"/>
        </w:rPr>
      </w:pPr>
      <w:r w:rsidRPr="00210ED0">
        <w:rPr>
          <w:sz w:val="24"/>
          <w:szCs w:val="24"/>
        </w:rPr>
        <w:t>Overview</w:t>
      </w:r>
    </w:p>
    <w:p w14:paraId="4F4D6712" w14:textId="0B9D1D7C" w:rsidR="00512989" w:rsidRPr="00210ED0" w:rsidRDefault="00512989" w:rsidP="00512989">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DC99315" w14:textId="161D4110" w:rsidR="00C31F27" w:rsidRPr="00BA5667" w:rsidRDefault="00C31F27" w:rsidP="00EA4F4D">
      <w:pPr>
        <w:pStyle w:val="ListParagraph"/>
        <w:numPr>
          <w:ilvl w:val="1"/>
          <w:numId w:val="10"/>
        </w:numPr>
        <w:autoSpaceDE w:val="0"/>
        <w:autoSpaceDN w:val="0"/>
        <w:spacing w:before="40" w:after="40"/>
        <w:rPr>
          <w:sz w:val="22"/>
          <w:szCs w:val="22"/>
        </w:rPr>
      </w:pPr>
      <w:r>
        <w:t>Server                                                  </w:t>
      </w:r>
      <w:r w:rsidR="00BA5667">
        <w:tab/>
      </w:r>
      <w:r>
        <w:t>:           </w:t>
      </w:r>
      <w:r w:rsidR="008A3681">
        <w:t>rri1mpkapl10v/11v</w:t>
      </w:r>
    </w:p>
    <w:p w14:paraId="491C6C9D" w14:textId="5149EE3E" w:rsidR="00C31F27" w:rsidRDefault="00C31F27" w:rsidP="00EA4F4D">
      <w:pPr>
        <w:pStyle w:val="ListParagraph"/>
        <w:numPr>
          <w:ilvl w:val="1"/>
          <w:numId w:val="10"/>
        </w:numPr>
        <w:autoSpaceDE w:val="0"/>
        <w:autoSpaceDN w:val="0"/>
        <w:spacing w:before="40" w:after="40"/>
      </w:pPr>
      <w:r>
        <w:t>Shell Script                                           </w:t>
      </w:r>
      <w:r w:rsidR="00BA5667">
        <w:tab/>
      </w:r>
      <w:r>
        <w:t>:             sda_spring_batch.sh</w:t>
      </w:r>
    </w:p>
    <w:p w14:paraId="627F90A9" w14:textId="4CA463E3" w:rsidR="00C31F27" w:rsidRDefault="00C31F27" w:rsidP="00EA4F4D">
      <w:pPr>
        <w:pStyle w:val="ListParagraph"/>
        <w:numPr>
          <w:ilvl w:val="1"/>
          <w:numId w:val="10"/>
        </w:numPr>
        <w:autoSpaceDE w:val="0"/>
        <w:autoSpaceDN w:val="0"/>
        <w:spacing w:before="40" w:after="40"/>
      </w:pPr>
      <w:r>
        <w:t>Database                                              </w:t>
      </w:r>
      <w:r w:rsidR="00BA5667">
        <w:tab/>
      </w:r>
      <w:r>
        <w:t>:            sdaop0</w:t>
      </w:r>
    </w:p>
    <w:p w14:paraId="52DD8420" w14:textId="4C3F7D9E" w:rsidR="00C31F27" w:rsidRDefault="00C31F27" w:rsidP="00EA4F4D">
      <w:pPr>
        <w:pStyle w:val="ListParagraph"/>
        <w:numPr>
          <w:ilvl w:val="1"/>
          <w:numId w:val="10"/>
        </w:numPr>
        <w:autoSpaceDE w:val="0"/>
        <w:autoSpaceDN w:val="0"/>
        <w:spacing w:before="40" w:after="40"/>
      </w:pPr>
      <w:r>
        <w:t>Control-M SDA Process job name          </w:t>
      </w:r>
      <w:r w:rsidR="00BA5667">
        <w:tab/>
      </w:r>
      <w:r>
        <w:t>:            sqsq013d</w:t>
      </w:r>
    </w:p>
    <w:p w14:paraId="1722AC93" w14:textId="6308D255" w:rsidR="00C31F27" w:rsidRDefault="00C31F27" w:rsidP="00EA4F4D">
      <w:pPr>
        <w:pStyle w:val="ListParagraph"/>
        <w:numPr>
          <w:ilvl w:val="1"/>
          <w:numId w:val="10"/>
        </w:numPr>
        <w:autoSpaceDE w:val="0"/>
        <w:autoSpaceDN w:val="0"/>
        <w:spacing w:before="40" w:after="40"/>
      </w:pPr>
      <w:r>
        <w:t>Control-M SDA Schedule                       </w:t>
      </w:r>
      <w:r w:rsidR="00BA5667">
        <w:tab/>
      </w:r>
      <w:r>
        <w:t>:           All days</w:t>
      </w:r>
    </w:p>
    <w:p w14:paraId="28433AED" w14:textId="717FD68C" w:rsidR="00C31F27" w:rsidRDefault="00C31F27" w:rsidP="00EA4F4D">
      <w:pPr>
        <w:pStyle w:val="ListParagraph"/>
        <w:numPr>
          <w:ilvl w:val="1"/>
          <w:numId w:val="10"/>
        </w:numPr>
        <w:autoSpaceDE w:val="0"/>
        <w:autoSpaceDN w:val="0"/>
        <w:spacing w:before="40" w:after="40"/>
      </w:pPr>
      <w:r>
        <w:t>Control-M Predecessor                          </w:t>
      </w:r>
      <w:r w:rsidR="00BA5667">
        <w:tab/>
      </w:r>
      <w:r>
        <w:t>:           sqsq012d</w:t>
      </w:r>
    </w:p>
    <w:p w14:paraId="3638606D" w14:textId="135AD726" w:rsidR="00C31F27" w:rsidRDefault="00C31F27" w:rsidP="00EA4F4D">
      <w:pPr>
        <w:pStyle w:val="ListParagraph"/>
        <w:numPr>
          <w:ilvl w:val="1"/>
          <w:numId w:val="10"/>
        </w:numPr>
        <w:autoSpaceDE w:val="0"/>
        <w:autoSpaceDN w:val="0"/>
        <w:spacing w:before="40" w:after="40"/>
      </w:pPr>
      <w:r>
        <w:t>File Name                                             </w:t>
      </w:r>
      <w:r w:rsidR="00BA5667">
        <w:tab/>
      </w:r>
      <w:r>
        <w:t>: SDA_ROCM_D_CHEFINALREM_TRG_20200819111941443.txt</w:t>
      </w:r>
    </w:p>
    <w:p w14:paraId="2BD816A2" w14:textId="7FA07203" w:rsidR="00C31F27" w:rsidRDefault="00C31F27" w:rsidP="00EA4F4D">
      <w:pPr>
        <w:pStyle w:val="ListParagraph"/>
        <w:numPr>
          <w:ilvl w:val="1"/>
          <w:numId w:val="10"/>
        </w:numPr>
        <w:autoSpaceDE w:val="0"/>
        <w:autoSpaceDN w:val="0"/>
      </w:pPr>
      <w:r>
        <w:t>Control File Name</w:t>
      </w:r>
      <w:r>
        <w:tab/>
        <w:t>                       </w:t>
      </w:r>
      <w:r w:rsidR="00BA5667">
        <w:t xml:space="preserve">                                     </w:t>
      </w:r>
      <w:r>
        <w:t>:            SDA_ROCM_D_CHEFINALREM_TRG_20200819111941451.txt.CNTL</w:t>
      </w:r>
    </w:p>
    <w:p w14:paraId="73A50606" w14:textId="3A80B134" w:rsidR="00512989" w:rsidRPr="0004310E" w:rsidRDefault="00C31F27" w:rsidP="00C31F27">
      <w:pPr>
        <w:pStyle w:val="Heading1"/>
        <w:numPr>
          <w:ilvl w:val="0"/>
          <w:numId w:val="0"/>
        </w:numPr>
      </w:pPr>
      <w:r>
        <w:t>2.13.2</w:t>
      </w:r>
      <w:r>
        <w:tab/>
      </w:r>
      <w:r w:rsidR="00512989" w:rsidRPr="0004310E">
        <w:t>Purpose</w:t>
      </w:r>
    </w:p>
    <w:p w14:paraId="4F9D5C62" w14:textId="77777777" w:rsidR="00EF0137" w:rsidRPr="00EF0137" w:rsidRDefault="00EF0137" w:rsidP="00EF0137">
      <w:pPr>
        <w:rPr>
          <w:rFonts w:ascii="Arial" w:hAnsi="Arial" w:cs="Arial"/>
          <w:sz w:val="20"/>
          <w:szCs w:val="20"/>
        </w:rPr>
      </w:pPr>
      <w:r w:rsidRPr="00EF0137">
        <w:rPr>
          <w:rFonts w:ascii="Arial" w:hAnsi="Arial" w:cs="Arial"/>
          <w:sz w:val="20"/>
          <w:szCs w:val="20"/>
        </w:rPr>
        <w:t>This batch will be used to create Final approval required reminder outreach file for non autofill enrolled patients using data from temp table created in sqsq012dbatch</w:t>
      </w:r>
    </w:p>
    <w:p w14:paraId="62EE04E0" w14:textId="77777777" w:rsidR="00EF0137" w:rsidRPr="00EF0137" w:rsidRDefault="00EF0137" w:rsidP="00EF0137">
      <w:pPr>
        <w:rPr>
          <w:rFonts w:ascii="Arial" w:hAnsi="Arial" w:cs="Arial"/>
          <w:sz w:val="20"/>
          <w:szCs w:val="20"/>
        </w:rPr>
      </w:pPr>
    </w:p>
    <w:p w14:paraId="603DE714" w14:textId="77777777" w:rsidR="00EF0137" w:rsidRPr="00EF0137" w:rsidRDefault="00EF0137" w:rsidP="00EF0137">
      <w:pPr>
        <w:rPr>
          <w:rFonts w:ascii="Arial" w:hAnsi="Arial" w:cs="Arial"/>
          <w:sz w:val="20"/>
          <w:szCs w:val="20"/>
        </w:rPr>
      </w:pPr>
      <w:r w:rsidRPr="00EF0137">
        <w:rPr>
          <w:rFonts w:ascii="Arial" w:hAnsi="Arial" w:cs="Arial"/>
          <w:sz w:val="20"/>
          <w:szCs w:val="20"/>
        </w:rPr>
        <w:t>SELECT * FROM TEMP_APRVL_LAST_MSG TP</w:t>
      </w:r>
    </w:p>
    <w:p w14:paraId="2A0E3AB9" w14:textId="41D6E513" w:rsidR="00512989" w:rsidRDefault="00EF0137" w:rsidP="00EF0137">
      <w:pPr>
        <w:rPr>
          <w:rFonts w:ascii="Arial" w:hAnsi="Arial" w:cs="Arial"/>
          <w:sz w:val="20"/>
          <w:szCs w:val="20"/>
        </w:rPr>
      </w:pPr>
      <w:r w:rsidRPr="00EF0137">
        <w:rPr>
          <w:rFonts w:ascii="Arial" w:hAnsi="Arial" w:cs="Arial"/>
          <w:sz w:val="20"/>
          <w:szCs w:val="20"/>
        </w:rPr>
        <w:t>WHERE TP.STAT_CD = 'OPEN'</w:t>
      </w:r>
    </w:p>
    <w:p w14:paraId="766774F6" w14:textId="77777777" w:rsidR="00EF0137" w:rsidRDefault="00EF0137" w:rsidP="00512989">
      <w:pPr>
        <w:rPr>
          <w:rFonts w:ascii="Arial" w:hAnsi="Arial" w:cs="Arial"/>
          <w:sz w:val="20"/>
        </w:rPr>
      </w:pPr>
    </w:p>
    <w:p w14:paraId="7EEFA1E5" w14:textId="46E6500B" w:rsidR="00512989" w:rsidRDefault="00512989" w:rsidP="00512989">
      <w:pPr>
        <w:rPr>
          <w:rFonts w:ascii="Arial" w:hAnsi="Arial" w:cs="Arial"/>
          <w:sz w:val="20"/>
        </w:rPr>
      </w:pPr>
      <w:r>
        <w:rPr>
          <w:rFonts w:ascii="Arial" w:hAnsi="Arial" w:cs="Arial"/>
          <w:sz w:val="20"/>
        </w:rPr>
        <w:t xml:space="preserve">File Location - </w:t>
      </w:r>
      <w:r w:rsidR="00EF0137" w:rsidRPr="00EF0137">
        <w:rPr>
          <w:rFonts w:ascii="Consolas" w:hAnsi="Consolas" w:cs="Consolas"/>
          <w:sz w:val="20"/>
          <w:szCs w:val="20"/>
        </w:rPr>
        <w:t>/</w:t>
      </w:r>
      <w:r w:rsidR="00EF0137" w:rsidRPr="00EF0137">
        <w:rPr>
          <w:rFonts w:ascii="Consolas" w:hAnsi="Consolas" w:cs="Consolas"/>
          <w:sz w:val="20"/>
          <w:szCs w:val="20"/>
          <w:u w:val="single"/>
        </w:rPr>
        <w:t>usr</w:t>
      </w:r>
      <w:r w:rsidR="00EF0137" w:rsidRPr="00EF0137">
        <w:rPr>
          <w:rFonts w:ascii="Consolas" w:hAnsi="Consolas" w:cs="Consolas"/>
          <w:sz w:val="20"/>
          <w:szCs w:val="20"/>
        </w:rPr>
        <w:t>/local/</w:t>
      </w:r>
      <w:r w:rsidR="00EF0137" w:rsidRPr="00EF0137">
        <w:rPr>
          <w:rFonts w:ascii="Consolas" w:hAnsi="Consolas" w:cs="Consolas"/>
          <w:sz w:val="20"/>
          <w:szCs w:val="20"/>
          <w:u w:val="single"/>
        </w:rPr>
        <w:t>apps</w:t>
      </w:r>
      <w:r w:rsidR="00EF0137" w:rsidRPr="00EF0137">
        <w:rPr>
          <w:rFonts w:ascii="Consolas" w:hAnsi="Consolas" w:cs="Consolas"/>
          <w:sz w:val="20"/>
          <w:szCs w:val="20"/>
        </w:rPr>
        <w:t>/</w:t>
      </w:r>
      <w:r w:rsidR="00EF0137" w:rsidRPr="00EF0137">
        <w:rPr>
          <w:rFonts w:ascii="Consolas" w:hAnsi="Consolas" w:cs="Consolas"/>
          <w:sz w:val="20"/>
          <w:szCs w:val="20"/>
          <w:u w:val="single"/>
        </w:rPr>
        <w:t>sda</w:t>
      </w:r>
      <w:r w:rsidR="00EF0137" w:rsidRPr="00EF0137">
        <w:rPr>
          <w:rFonts w:ascii="Consolas" w:hAnsi="Consolas" w:cs="Consolas"/>
          <w:sz w:val="20"/>
          <w:szCs w:val="20"/>
        </w:rPr>
        <w:t>/dev1/fm_home/</w:t>
      </w:r>
      <w:r w:rsidR="00EF0137" w:rsidRPr="00EF0137">
        <w:rPr>
          <w:rFonts w:ascii="Consolas" w:hAnsi="Consolas" w:cs="Consolas"/>
          <w:sz w:val="20"/>
          <w:szCs w:val="20"/>
          <w:u w:val="single"/>
        </w:rPr>
        <w:t>outbound</w:t>
      </w:r>
      <w:r w:rsidR="00EF0137" w:rsidRPr="00EF0137">
        <w:rPr>
          <w:rFonts w:ascii="Consolas" w:hAnsi="Consolas" w:cs="Consolas"/>
          <w:sz w:val="20"/>
          <w:szCs w:val="20"/>
        </w:rPr>
        <w:t>/</w:t>
      </w:r>
      <w:r w:rsidR="00EF0137" w:rsidRPr="00EF0137">
        <w:rPr>
          <w:rFonts w:ascii="Consolas" w:hAnsi="Consolas" w:cs="Consolas"/>
          <w:sz w:val="20"/>
          <w:szCs w:val="20"/>
          <w:u w:val="single"/>
        </w:rPr>
        <w:t>outreach</w:t>
      </w:r>
      <w:r w:rsidR="00EF0137" w:rsidRPr="00EF0137">
        <w:rPr>
          <w:rFonts w:ascii="Consolas" w:hAnsi="Consolas" w:cs="Consolas"/>
          <w:sz w:val="20"/>
          <w:szCs w:val="20"/>
        </w:rPr>
        <w:t>/final_approval/</w:t>
      </w:r>
    </w:p>
    <w:p w14:paraId="4A22D476" w14:textId="2336E2EE" w:rsidR="00512989" w:rsidRDefault="00512989" w:rsidP="00512989">
      <w:pPr>
        <w:rPr>
          <w:rFonts w:ascii="Arial" w:hAnsi="Arial" w:cs="Arial"/>
          <w:sz w:val="20"/>
        </w:rPr>
      </w:pPr>
      <w:r w:rsidRPr="00CF5B7E">
        <w:rPr>
          <w:rFonts w:ascii="Arial" w:hAnsi="Arial" w:cs="Arial"/>
          <w:sz w:val="20"/>
        </w:rPr>
        <w:t xml:space="preserve">File name </w:t>
      </w:r>
      <w:r>
        <w:rPr>
          <w:rFonts w:ascii="Arial" w:hAnsi="Arial" w:cs="Arial"/>
          <w:sz w:val="20"/>
        </w:rPr>
        <w:t>-</w:t>
      </w:r>
      <w:r w:rsidR="00EF0137">
        <w:rPr>
          <w:rFonts w:ascii="Arial" w:hAnsi="Arial" w:cs="Arial"/>
          <w:sz w:val="20"/>
        </w:rPr>
        <w:t xml:space="preserve">  </w:t>
      </w:r>
      <w:r w:rsidR="00EF0137" w:rsidRPr="00EF0137">
        <w:rPr>
          <w:rFonts w:ascii="Arial" w:hAnsi="Arial" w:cs="Arial"/>
          <w:sz w:val="20"/>
          <w:szCs w:val="20"/>
        </w:rPr>
        <w:t>SDA_ROCM_D_CHEFINALREM_TRG_20200819111941443.txt</w:t>
      </w:r>
    </w:p>
    <w:p w14:paraId="353D9FE4" w14:textId="77777777" w:rsidR="00512989" w:rsidRDefault="00512989" w:rsidP="00512989">
      <w:pPr>
        <w:rPr>
          <w:rFonts w:ascii="Arial" w:hAnsi="Arial" w:cs="Arial"/>
          <w:sz w:val="20"/>
        </w:rPr>
      </w:pPr>
      <w:r>
        <w:rPr>
          <w:rFonts w:ascii="Arial" w:hAnsi="Arial" w:cs="Arial"/>
          <w:sz w:val="20"/>
        </w:rPr>
        <w:t xml:space="preserve">Extract table - </w:t>
      </w:r>
      <w:r w:rsidRPr="00512989">
        <w:rPr>
          <w:rFonts w:ascii="Arial" w:hAnsi="Arial" w:cs="Arial"/>
          <w:sz w:val="20"/>
        </w:rPr>
        <w:t>TEMP_APRVL_LAST_MSG</w:t>
      </w:r>
    </w:p>
    <w:p w14:paraId="182BAC52" w14:textId="67676056" w:rsidR="00512989" w:rsidRPr="00C31F27" w:rsidRDefault="00512989" w:rsidP="00EA4F4D">
      <w:pPr>
        <w:pStyle w:val="Heading3"/>
        <w:numPr>
          <w:ilvl w:val="2"/>
          <w:numId w:val="8"/>
        </w:numPr>
      </w:pPr>
      <w:r w:rsidRPr="00C31F27">
        <w:t>Setup</w:t>
      </w:r>
    </w:p>
    <w:p w14:paraId="5E7E8BFF" w14:textId="77777777" w:rsidR="00512989" w:rsidRPr="00576A71" w:rsidRDefault="00512989" w:rsidP="00512989">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7CD970B" w14:textId="77777777" w:rsidR="00512989" w:rsidRPr="00804ED1" w:rsidRDefault="00512989" w:rsidP="00512989">
      <w:pPr>
        <w:pStyle w:val="BodyTextIndent"/>
        <w:ind w:left="0"/>
        <w:rPr>
          <w:rFonts w:ascii="Arial" w:hAnsi="Arial" w:cs="Arial"/>
          <w:sz w:val="20"/>
        </w:rPr>
      </w:pPr>
    </w:p>
    <w:p w14:paraId="65285FEE" w14:textId="77777777" w:rsidR="00512989" w:rsidRDefault="00512989" w:rsidP="00512989">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12989" w:rsidRPr="00F056E4" w14:paraId="4142D1A6" w14:textId="77777777" w:rsidTr="00E35AC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F50C9E" w14:textId="77777777" w:rsidR="00512989" w:rsidRPr="00F056E4" w:rsidRDefault="00512989" w:rsidP="00E35AC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F1FD76" w14:textId="77777777" w:rsidR="00512989" w:rsidRPr="00F056E4" w:rsidRDefault="00512989"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957F92" w14:textId="77777777" w:rsidR="00512989" w:rsidRPr="00F056E4" w:rsidRDefault="00512989"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4BC681" w14:textId="77777777" w:rsidR="00512989" w:rsidRPr="00F056E4" w:rsidRDefault="00512989"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0AFAC2" w14:textId="77777777" w:rsidR="00512989" w:rsidRPr="00F056E4" w:rsidRDefault="00512989"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12989" w:rsidRPr="00F056E4" w14:paraId="055E58FE" w14:textId="77777777" w:rsidTr="00E35AC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7199CF" w14:textId="77777777" w:rsidR="00512989" w:rsidRPr="00F056E4" w:rsidRDefault="00512989"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0265F23" w14:textId="77777777" w:rsidR="00512989" w:rsidRPr="00F056E4" w:rsidRDefault="00512989"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B1C7963" w14:textId="77777777" w:rsidR="00512989" w:rsidRPr="00F056E4" w:rsidRDefault="00512989"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E69A33A" w14:textId="77777777" w:rsidR="00512989" w:rsidRPr="00F056E4" w:rsidRDefault="00512989" w:rsidP="00E35AC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5A7E739" w14:textId="77777777" w:rsidR="00512989" w:rsidRPr="00F056E4" w:rsidRDefault="00512989" w:rsidP="00E35AC6">
            <w:pPr>
              <w:pStyle w:val="ListParagraph"/>
              <w:ind w:left="0"/>
              <w:rPr>
                <w:rFonts w:asciiTheme="minorHAnsi" w:hAnsiTheme="minorHAnsi"/>
                <w:color w:val="000000" w:themeColor="text1"/>
              </w:rPr>
            </w:pPr>
          </w:p>
        </w:tc>
      </w:tr>
      <w:tr w:rsidR="00512989" w:rsidRPr="00F056E4" w14:paraId="4A9D2061" w14:textId="77777777" w:rsidTr="00E35AC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F88AF3D" w14:textId="77777777" w:rsidR="00512989" w:rsidRPr="00F056E4" w:rsidRDefault="00512989"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9B77C06" w14:textId="77777777" w:rsidR="00512989" w:rsidRPr="00F056E4" w:rsidRDefault="00512989"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F1DA2E2" w14:textId="77777777" w:rsidR="00512989" w:rsidRPr="00F056E4" w:rsidRDefault="00512989"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EFE947E" w14:textId="77777777" w:rsidR="00512989" w:rsidRPr="00F056E4" w:rsidRDefault="00512989" w:rsidP="00E35AC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79357D3" w14:textId="77777777" w:rsidR="00512989" w:rsidRPr="00F056E4" w:rsidRDefault="00512989" w:rsidP="00E35AC6">
            <w:pPr>
              <w:pStyle w:val="ListParagraph"/>
              <w:ind w:left="0"/>
              <w:rPr>
                <w:rFonts w:asciiTheme="minorHAnsi" w:hAnsiTheme="minorHAnsi"/>
                <w:color w:val="000000" w:themeColor="text1"/>
              </w:rPr>
            </w:pPr>
          </w:p>
        </w:tc>
      </w:tr>
    </w:tbl>
    <w:p w14:paraId="08F00434" w14:textId="77777777" w:rsidR="00512989" w:rsidRPr="003138D8" w:rsidRDefault="00512989" w:rsidP="00512989">
      <w:pPr>
        <w:pStyle w:val="Heading3"/>
        <w:spacing w:after="0" w:afterAutospacing="0"/>
        <w:rPr>
          <w:sz w:val="24"/>
          <w:szCs w:val="24"/>
        </w:rPr>
      </w:pPr>
      <w:r>
        <w:rPr>
          <w:sz w:val="24"/>
          <w:szCs w:val="24"/>
        </w:rPr>
        <w:t>Troubleshooting</w:t>
      </w:r>
    </w:p>
    <w:p w14:paraId="4E24EAF9" w14:textId="6440483C" w:rsidR="00512989" w:rsidRDefault="00512989" w:rsidP="008A368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FA39726" w14:textId="6393086B" w:rsidR="00EF0137" w:rsidRPr="00C31F27" w:rsidRDefault="00C31F27" w:rsidP="00C31F27">
      <w:pPr>
        <w:pStyle w:val="Heading2"/>
        <w:rPr>
          <w:i w:val="0"/>
        </w:rPr>
      </w:pPr>
      <w:r>
        <w:t xml:space="preserve">   </w:t>
      </w:r>
      <w:r w:rsidR="00EF0137" w:rsidRPr="00C31F27">
        <w:rPr>
          <w:i w:val="0"/>
        </w:rPr>
        <w:t>sqsq014d</w:t>
      </w:r>
    </w:p>
    <w:p w14:paraId="01EA527E" w14:textId="77777777" w:rsidR="00EF0137" w:rsidRPr="00210ED0" w:rsidRDefault="00EF0137" w:rsidP="00EF0137">
      <w:pPr>
        <w:pStyle w:val="Heading3"/>
        <w:spacing w:after="0" w:afterAutospacing="0"/>
        <w:rPr>
          <w:sz w:val="24"/>
          <w:szCs w:val="24"/>
        </w:rPr>
      </w:pPr>
      <w:r w:rsidRPr="00210ED0">
        <w:rPr>
          <w:sz w:val="24"/>
          <w:szCs w:val="24"/>
        </w:rPr>
        <w:t>Overview</w:t>
      </w:r>
    </w:p>
    <w:p w14:paraId="156B5C68" w14:textId="77777777" w:rsidR="00EF0137" w:rsidRDefault="00EF0137" w:rsidP="00EF0137">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2C4B0D6" w14:textId="77777777" w:rsidR="00EF0137" w:rsidRPr="00210ED0" w:rsidRDefault="00EF0137" w:rsidP="00EF0137">
      <w:pPr>
        <w:rPr>
          <w:rFonts w:ascii="Arial" w:hAnsi="Arial" w:cs="Arial"/>
          <w:sz w:val="20"/>
          <w:szCs w:val="20"/>
        </w:rPr>
      </w:pPr>
    </w:p>
    <w:p w14:paraId="76E46258" w14:textId="223666F2" w:rsidR="00C31F27" w:rsidRPr="00917E90" w:rsidRDefault="00C31F27" w:rsidP="00EA4F4D">
      <w:pPr>
        <w:pStyle w:val="ListParagraph"/>
        <w:numPr>
          <w:ilvl w:val="0"/>
          <w:numId w:val="11"/>
        </w:numPr>
        <w:autoSpaceDE w:val="0"/>
        <w:autoSpaceDN w:val="0"/>
        <w:spacing w:before="40" w:after="40"/>
        <w:rPr>
          <w:sz w:val="22"/>
          <w:szCs w:val="22"/>
        </w:rPr>
      </w:pPr>
      <w:r>
        <w:t>Server                                                  </w:t>
      </w:r>
      <w:r w:rsidR="00917E90">
        <w:tab/>
      </w:r>
      <w:r>
        <w:t>:           </w:t>
      </w:r>
      <w:r w:rsidR="008A3681">
        <w:t>rri1mpkapl10v/11v</w:t>
      </w:r>
    </w:p>
    <w:p w14:paraId="329DC0A8" w14:textId="3169B54B" w:rsidR="00C31F27" w:rsidRDefault="00C31F27" w:rsidP="00EA4F4D">
      <w:pPr>
        <w:pStyle w:val="ListParagraph"/>
        <w:numPr>
          <w:ilvl w:val="0"/>
          <w:numId w:val="11"/>
        </w:numPr>
        <w:autoSpaceDE w:val="0"/>
        <w:autoSpaceDN w:val="0"/>
        <w:spacing w:before="40" w:after="40"/>
      </w:pPr>
      <w:r>
        <w:t>Shell Script                                           </w:t>
      </w:r>
      <w:r w:rsidR="00917E90">
        <w:tab/>
      </w:r>
      <w:r>
        <w:t>:             sqsq014d_order_refresh.sh</w:t>
      </w:r>
    </w:p>
    <w:p w14:paraId="68F4BC14" w14:textId="7BC43FB5" w:rsidR="00C31F27" w:rsidRDefault="00C31F27" w:rsidP="00EA4F4D">
      <w:pPr>
        <w:pStyle w:val="ListParagraph"/>
        <w:numPr>
          <w:ilvl w:val="0"/>
          <w:numId w:val="11"/>
        </w:numPr>
        <w:autoSpaceDE w:val="0"/>
        <w:autoSpaceDN w:val="0"/>
        <w:spacing w:before="40" w:after="40"/>
      </w:pPr>
      <w:r>
        <w:t>Database                                              </w:t>
      </w:r>
      <w:r w:rsidR="00917E90">
        <w:tab/>
      </w:r>
      <w:r>
        <w:t>:            sdaop0</w:t>
      </w:r>
    </w:p>
    <w:p w14:paraId="0FE03D4F" w14:textId="25F14CD0" w:rsidR="00C31F27" w:rsidRDefault="00C31F27" w:rsidP="00EA4F4D">
      <w:pPr>
        <w:pStyle w:val="ListParagraph"/>
        <w:numPr>
          <w:ilvl w:val="0"/>
          <w:numId w:val="11"/>
        </w:numPr>
        <w:autoSpaceDE w:val="0"/>
        <w:autoSpaceDN w:val="0"/>
        <w:spacing w:before="40" w:after="40"/>
      </w:pPr>
      <w:r>
        <w:t>Control-M SDA Process job name          </w:t>
      </w:r>
      <w:r w:rsidR="00917E90">
        <w:tab/>
      </w:r>
      <w:r>
        <w:t>:            sqsq014d</w:t>
      </w:r>
    </w:p>
    <w:p w14:paraId="289CC4B6" w14:textId="35F03865" w:rsidR="00C31F27" w:rsidRDefault="00C31F27" w:rsidP="00EA4F4D">
      <w:pPr>
        <w:pStyle w:val="ListParagraph"/>
        <w:numPr>
          <w:ilvl w:val="0"/>
          <w:numId w:val="11"/>
        </w:numPr>
        <w:autoSpaceDE w:val="0"/>
        <w:autoSpaceDN w:val="0"/>
        <w:spacing w:before="40" w:after="40"/>
      </w:pPr>
      <w:r>
        <w:t>Control-M SDA Schedule                       </w:t>
      </w:r>
      <w:r w:rsidR="00917E90">
        <w:tab/>
      </w:r>
      <w:r>
        <w:t>:           All days</w:t>
      </w:r>
    </w:p>
    <w:p w14:paraId="213338C2" w14:textId="6ECB5BF1" w:rsidR="00C31F27" w:rsidRDefault="00C31F27" w:rsidP="00EA4F4D">
      <w:pPr>
        <w:pStyle w:val="ListParagraph"/>
        <w:numPr>
          <w:ilvl w:val="0"/>
          <w:numId w:val="11"/>
        </w:numPr>
        <w:autoSpaceDE w:val="0"/>
        <w:autoSpaceDN w:val="0"/>
        <w:spacing w:before="40" w:after="40"/>
      </w:pPr>
      <w:r>
        <w:t>Control-M Predecessor                          </w:t>
      </w:r>
      <w:r w:rsidR="00917E90">
        <w:tab/>
      </w:r>
      <w:r>
        <w:t>:           sqsq013d</w:t>
      </w:r>
    </w:p>
    <w:p w14:paraId="45153E9F" w14:textId="1D1E123E" w:rsidR="00C31F27" w:rsidRDefault="00C31F27" w:rsidP="00EA4F4D">
      <w:pPr>
        <w:pStyle w:val="ListParagraph"/>
        <w:numPr>
          <w:ilvl w:val="0"/>
          <w:numId w:val="11"/>
        </w:numPr>
        <w:autoSpaceDE w:val="0"/>
        <w:autoSpaceDN w:val="0"/>
        <w:spacing w:before="40" w:after="40"/>
      </w:pPr>
      <w:r>
        <w:t>File Name                                             </w:t>
      </w:r>
      <w:r w:rsidR="00917E90">
        <w:tab/>
      </w:r>
      <w:r>
        <w:t>:           ---</w:t>
      </w:r>
    </w:p>
    <w:p w14:paraId="5B1032ED" w14:textId="47A2111A" w:rsidR="00C31F27" w:rsidRDefault="00C31F27" w:rsidP="00EA4F4D">
      <w:pPr>
        <w:pStyle w:val="ListParagraph"/>
        <w:numPr>
          <w:ilvl w:val="0"/>
          <w:numId w:val="11"/>
        </w:numPr>
        <w:autoSpaceDE w:val="0"/>
        <w:autoSpaceDN w:val="0"/>
        <w:spacing w:before="40" w:after="40"/>
      </w:pPr>
      <w:r>
        <w:t>Control File Name                                 </w:t>
      </w:r>
      <w:r w:rsidR="00917E90">
        <w:tab/>
      </w:r>
      <w:r>
        <w:t>:            ---  </w:t>
      </w:r>
    </w:p>
    <w:p w14:paraId="44DF79C9" w14:textId="6D1209C5" w:rsidR="00EF0137" w:rsidRPr="0004310E" w:rsidRDefault="00EF0137" w:rsidP="00C31F27">
      <w:pPr>
        <w:pStyle w:val="Heading3"/>
      </w:pPr>
      <w:r w:rsidRPr="0004310E">
        <w:t>Purpose</w:t>
      </w:r>
    </w:p>
    <w:p w14:paraId="3D4E8258" w14:textId="77777777" w:rsidR="00F25FA8" w:rsidRPr="00F25FA8" w:rsidRDefault="00F25FA8" w:rsidP="00F25FA8">
      <w:pPr>
        <w:rPr>
          <w:rFonts w:ascii="Arial" w:hAnsi="Arial" w:cs="Arial"/>
          <w:sz w:val="20"/>
          <w:szCs w:val="20"/>
        </w:rPr>
      </w:pPr>
      <w:r w:rsidRPr="00F25FA8">
        <w:rPr>
          <w:rFonts w:ascii="Arial" w:hAnsi="Arial" w:cs="Arial"/>
          <w:sz w:val="20"/>
          <w:szCs w:val="20"/>
        </w:rPr>
        <w:t>This batch will be used to populate temp table with prescriptions for the order created in current batch cycle to get latest status</w:t>
      </w:r>
    </w:p>
    <w:p w14:paraId="07EB51D3" w14:textId="77777777" w:rsidR="00F25FA8" w:rsidRPr="00F25FA8" w:rsidRDefault="00F25FA8" w:rsidP="00F25FA8">
      <w:pPr>
        <w:rPr>
          <w:rFonts w:ascii="Arial" w:hAnsi="Arial" w:cs="Arial"/>
          <w:sz w:val="20"/>
          <w:szCs w:val="20"/>
        </w:rPr>
      </w:pPr>
    </w:p>
    <w:p w14:paraId="4B1ADC8F" w14:textId="77777777" w:rsidR="00F25FA8" w:rsidRDefault="00F25FA8" w:rsidP="00F25FA8">
      <w:pPr>
        <w:rPr>
          <w:rFonts w:ascii="Arial" w:hAnsi="Arial" w:cs="Arial"/>
          <w:sz w:val="20"/>
          <w:szCs w:val="20"/>
        </w:rPr>
      </w:pPr>
      <w:r w:rsidRPr="00F25FA8">
        <w:rPr>
          <w:rFonts w:ascii="Arial" w:hAnsi="Arial" w:cs="Arial"/>
          <w:sz w:val="20"/>
          <w:szCs w:val="20"/>
        </w:rPr>
        <w:t>Identify all order(In Process &amp; Approval Required) created in current cycle</w:t>
      </w:r>
    </w:p>
    <w:p w14:paraId="005D7F05" w14:textId="77777777" w:rsidR="00F25FA8" w:rsidRDefault="00F25FA8" w:rsidP="00F25FA8">
      <w:pPr>
        <w:rPr>
          <w:rFonts w:ascii="Arial" w:hAnsi="Arial" w:cs="Arial"/>
          <w:sz w:val="20"/>
          <w:szCs w:val="20"/>
        </w:rPr>
      </w:pPr>
    </w:p>
    <w:p w14:paraId="364A0A77" w14:textId="5AE09DF3" w:rsidR="00EF0137" w:rsidRDefault="00EF0137" w:rsidP="00F25FA8">
      <w:pPr>
        <w:rPr>
          <w:rFonts w:ascii="Arial" w:hAnsi="Arial" w:cs="Arial"/>
          <w:sz w:val="20"/>
        </w:rPr>
      </w:pPr>
      <w:r>
        <w:rPr>
          <w:rFonts w:ascii="Arial" w:hAnsi="Arial" w:cs="Arial"/>
          <w:sz w:val="20"/>
        </w:rPr>
        <w:t xml:space="preserve">File Location - </w:t>
      </w:r>
      <w:r w:rsidR="00E35AC6">
        <w:rPr>
          <w:rFonts w:ascii="Consolas" w:hAnsi="Consolas" w:cs="Consolas"/>
          <w:sz w:val="20"/>
          <w:szCs w:val="20"/>
        </w:rPr>
        <w:t>---</w:t>
      </w:r>
    </w:p>
    <w:p w14:paraId="5180527E" w14:textId="67D05354" w:rsidR="00EF0137" w:rsidRDefault="00EF0137" w:rsidP="00EF0137">
      <w:pPr>
        <w:rPr>
          <w:rFonts w:ascii="Arial" w:hAnsi="Arial" w:cs="Arial"/>
          <w:sz w:val="20"/>
        </w:rPr>
      </w:pPr>
      <w:r w:rsidRPr="00CF5B7E">
        <w:rPr>
          <w:rFonts w:ascii="Arial" w:hAnsi="Arial" w:cs="Arial"/>
          <w:sz w:val="20"/>
        </w:rPr>
        <w:t xml:space="preserve">File name </w:t>
      </w:r>
      <w:r w:rsidR="00E35AC6">
        <w:rPr>
          <w:rFonts w:ascii="Arial" w:hAnsi="Arial" w:cs="Arial"/>
          <w:sz w:val="20"/>
        </w:rPr>
        <w:t>- ---</w:t>
      </w:r>
    </w:p>
    <w:p w14:paraId="42E98EC1" w14:textId="7047CD64" w:rsidR="00EF0137" w:rsidRDefault="00EF0137" w:rsidP="00EF0137">
      <w:pPr>
        <w:rPr>
          <w:rFonts w:ascii="Arial" w:hAnsi="Arial" w:cs="Arial"/>
          <w:sz w:val="20"/>
        </w:rPr>
      </w:pPr>
      <w:r>
        <w:rPr>
          <w:rFonts w:ascii="Arial" w:hAnsi="Arial" w:cs="Arial"/>
          <w:sz w:val="20"/>
        </w:rPr>
        <w:t xml:space="preserve">Extract table - </w:t>
      </w:r>
      <w:r w:rsidR="00E35AC6" w:rsidRPr="00E35AC6">
        <w:rPr>
          <w:rFonts w:ascii="Arial" w:hAnsi="Arial" w:cs="Arial"/>
          <w:sz w:val="20"/>
        </w:rPr>
        <w:t>TEMP_NEW_ORDER_PRSCRPTN</w:t>
      </w:r>
    </w:p>
    <w:p w14:paraId="151659EF" w14:textId="77777777" w:rsidR="00EF0137" w:rsidRPr="00210ED0" w:rsidRDefault="00EF0137" w:rsidP="00EF0137">
      <w:pPr>
        <w:pStyle w:val="Heading3"/>
        <w:spacing w:after="0" w:afterAutospacing="0"/>
        <w:rPr>
          <w:sz w:val="24"/>
          <w:szCs w:val="24"/>
        </w:rPr>
      </w:pPr>
      <w:r>
        <w:rPr>
          <w:sz w:val="24"/>
          <w:szCs w:val="24"/>
        </w:rPr>
        <w:t>Setup</w:t>
      </w:r>
    </w:p>
    <w:p w14:paraId="1584D4CF" w14:textId="77777777" w:rsidR="00EF0137" w:rsidRPr="00576A71" w:rsidRDefault="00EF0137" w:rsidP="00EF0137">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23E4B868" w14:textId="77777777" w:rsidR="00EF0137" w:rsidRPr="00804ED1" w:rsidRDefault="00EF0137" w:rsidP="00EF0137">
      <w:pPr>
        <w:pStyle w:val="BodyTextIndent"/>
        <w:ind w:left="0"/>
        <w:rPr>
          <w:rFonts w:ascii="Arial" w:hAnsi="Arial" w:cs="Arial"/>
          <w:sz w:val="20"/>
        </w:rPr>
      </w:pPr>
    </w:p>
    <w:p w14:paraId="188331E5" w14:textId="77777777" w:rsidR="00EF0137" w:rsidRDefault="00EF0137" w:rsidP="00EF0137">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F0137" w:rsidRPr="00F056E4" w14:paraId="3A3BDA2F" w14:textId="77777777" w:rsidTr="00E35AC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1DD5EF" w14:textId="77777777" w:rsidR="00EF0137" w:rsidRPr="00F056E4" w:rsidRDefault="00EF0137" w:rsidP="00E35AC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A5376C" w14:textId="77777777" w:rsidR="00EF0137" w:rsidRPr="00F056E4" w:rsidRDefault="00EF0137"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BFEFB" w14:textId="77777777" w:rsidR="00EF0137" w:rsidRPr="00F056E4" w:rsidRDefault="00EF0137"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81A75F" w14:textId="77777777" w:rsidR="00EF0137" w:rsidRPr="00F056E4" w:rsidRDefault="00EF0137"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FEA639" w14:textId="77777777" w:rsidR="00EF0137" w:rsidRPr="00F056E4" w:rsidRDefault="00EF0137"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F0137" w:rsidRPr="00F056E4" w14:paraId="739CB383" w14:textId="77777777" w:rsidTr="00E35AC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2E121F" w14:textId="77777777" w:rsidR="00EF0137" w:rsidRPr="00F056E4" w:rsidRDefault="00EF0137"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379E8F4" w14:textId="77777777" w:rsidR="00EF0137" w:rsidRPr="00F056E4" w:rsidRDefault="00EF0137"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6EAD39A" w14:textId="77777777" w:rsidR="00EF0137" w:rsidRPr="00F056E4" w:rsidRDefault="00EF0137"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9C47145" w14:textId="77777777" w:rsidR="00EF0137" w:rsidRPr="00F056E4" w:rsidRDefault="00EF0137" w:rsidP="00E35AC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03A31FE" w14:textId="77777777" w:rsidR="00EF0137" w:rsidRPr="00F056E4" w:rsidRDefault="00EF0137" w:rsidP="00E35AC6">
            <w:pPr>
              <w:pStyle w:val="ListParagraph"/>
              <w:ind w:left="0"/>
              <w:rPr>
                <w:rFonts w:asciiTheme="minorHAnsi" w:hAnsiTheme="minorHAnsi"/>
                <w:color w:val="000000" w:themeColor="text1"/>
              </w:rPr>
            </w:pPr>
          </w:p>
        </w:tc>
      </w:tr>
      <w:tr w:rsidR="00EF0137" w:rsidRPr="00F056E4" w14:paraId="02572168" w14:textId="77777777" w:rsidTr="00E35AC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9FAB6A" w14:textId="77777777" w:rsidR="00EF0137" w:rsidRPr="00F056E4" w:rsidRDefault="00EF0137"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17FE10A" w14:textId="77777777" w:rsidR="00EF0137" w:rsidRPr="00F056E4" w:rsidRDefault="00EF0137"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1E92D2D" w14:textId="77777777" w:rsidR="00EF0137" w:rsidRPr="00F056E4" w:rsidRDefault="00EF0137"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976EA71" w14:textId="77777777" w:rsidR="00EF0137" w:rsidRPr="00F056E4" w:rsidRDefault="00EF0137" w:rsidP="00E35AC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20CDBC0" w14:textId="77777777" w:rsidR="00EF0137" w:rsidRPr="00F056E4" w:rsidRDefault="00EF0137" w:rsidP="00E35AC6">
            <w:pPr>
              <w:pStyle w:val="ListParagraph"/>
              <w:ind w:left="0"/>
              <w:rPr>
                <w:rFonts w:asciiTheme="minorHAnsi" w:hAnsiTheme="minorHAnsi"/>
                <w:color w:val="000000" w:themeColor="text1"/>
              </w:rPr>
            </w:pPr>
          </w:p>
        </w:tc>
      </w:tr>
    </w:tbl>
    <w:p w14:paraId="63A93F49" w14:textId="77777777" w:rsidR="00EF0137" w:rsidRPr="003138D8" w:rsidRDefault="00EF0137" w:rsidP="00EF0137">
      <w:pPr>
        <w:pStyle w:val="Heading3"/>
        <w:spacing w:after="0" w:afterAutospacing="0"/>
        <w:rPr>
          <w:sz w:val="24"/>
          <w:szCs w:val="24"/>
        </w:rPr>
      </w:pPr>
      <w:r>
        <w:rPr>
          <w:sz w:val="24"/>
          <w:szCs w:val="24"/>
        </w:rPr>
        <w:t>Troubleshooting</w:t>
      </w:r>
    </w:p>
    <w:p w14:paraId="6EEDCFAD" w14:textId="36B50611" w:rsidR="00EF0137" w:rsidRDefault="00EF0137" w:rsidP="00EF0137">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9B67A03" w14:textId="4873BC00" w:rsidR="00E35AC6" w:rsidRDefault="00E35AC6" w:rsidP="00EF0137">
      <w:pPr>
        <w:pStyle w:val="BodyTextIndent"/>
        <w:spacing w:after="0"/>
        <w:ind w:left="720"/>
        <w:rPr>
          <w:del w:id="438" w:author="Itharaju, Narasimha (Contractor)" w:date="2020-12-10T08:58:00Z"/>
          <w:rFonts w:ascii="Arial" w:hAnsi="Arial" w:cs="Arial"/>
          <w:sz w:val="20"/>
        </w:rPr>
      </w:pPr>
    </w:p>
    <w:p w14:paraId="1B002FF5" w14:textId="713C8951" w:rsidR="00E35AC6" w:rsidRDefault="00E35AC6">
      <w:pPr>
        <w:pStyle w:val="BodyTextIndent"/>
        <w:spacing w:after="0"/>
        <w:ind w:left="0"/>
        <w:rPr>
          <w:rFonts w:ascii="Arial" w:hAnsi="Arial" w:cs="Arial"/>
          <w:sz w:val="20"/>
        </w:rPr>
        <w:pPrChange w:id="439" w:author="Itharaju, Narasimha (Contractor)" w:date="2020-12-10T08:58:00Z">
          <w:pPr>
            <w:pStyle w:val="BodyTextIndent"/>
            <w:spacing w:after="0"/>
            <w:ind w:left="720"/>
          </w:pPr>
        </w:pPrChange>
      </w:pPr>
    </w:p>
    <w:p w14:paraId="7C313C2B" w14:textId="0AAF4488" w:rsidR="00E35AC6" w:rsidRPr="00FA3499" w:rsidRDefault="00E35AC6" w:rsidP="00E35AC6">
      <w:pPr>
        <w:pStyle w:val="Heading2"/>
        <w:rPr>
          <w:i w:val="0"/>
          <w:color w:val="000000"/>
        </w:rPr>
      </w:pPr>
      <w:r w:rsidRPr="00D50ACA">
        <w:rPr>
          <w:i w:val="0"/>
          <w:color w:val="000000"/>
        </w:rPr>
        <w:t>sqsq01</w:t>
      </w:r>
      <w:r>
        <w:rPr>
          <w:i w:val="0"/>
          <w:color w:val="000000"/>
        </w:rPr>
        <w:t>5</w:t>
      </w:r>
      <w:r w:rsidRPr="00D50ACA">
        <w:rPr>
          <w:i w:val="0"/>
          <w:color w:val="000000"/>
        </w:rPr>
        <w:t>d</w:t>
      </w:r>
    </w:p>
    <w:p w14:paraId="07DE470B" w14:textId="77777777" w:rsidR="00E35AC6" w:rsidRPr="00210ED0" w:rsidRDefault="00E35AC6" w:rsidP="00E35AC6">
      <w:pPr>
        <w:pStyle w:val="Heading3"/>
        <w:spacing w:after="0" w:afterAutospacing="0"/>
        <w:rPr>
          <w:sz w:val="24"/>
          <w:szCs w:val="24"/>
        </w:rPr>
      </w:pPr>
      <w:r w:rsidRPr="00210ED0">
        <w:rPr>
          <w:sz w:val="24"/>
          <w:szCs w:val="24"/>
        </w:rPr>
        <w:t>Overview</w:t>
      </w:r>
    </w:p>
    <w:p w14:paraId="75582990" w14:textId="77777777" w:rsidR="00E35AC6" w:rsidRDefault="00E35AC6" w:rsidP="00E35AC6">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23F7ED5" w14:textId="77777777" w:rsidR="00E35AC6" w:rsidRPr="00210ED0" w:rsidRDefault="00E35AC6" w:rsidP="00E35AC6">
      <w:pPr>
        <w:rPr>
          <w:rFonts w:ascii="Arial" w:hAnsi="Arial" w:cs="Arial"/>
          <w:sz w:val="20"/>
          <w:szCs w:val="20"/>
        </w:rPr>
      </w:pPr>
    </w:p>
    <w:p w14:paraId="43CE388E" w14:textId="625F8A4E" w:rsidR="00C31F27" w:rsidRPr="00917E90" w:rsidRDefault="00C31F27" w:rsidP="00EA4F4D">
      <w:pPr>
        <w:pStyle w:val="ListParagraph"/>
        <w:numPr>
          <w:ilvl w:val="1"/>
          <w:numId w:val="12"/>
        </w:numPr>
        <w:autoSpaceDE w:val="0"/>
        <w:autoSpaceDN w:val="0"/>
        <w:spacing w:before="40" w:after="40"/>
        <w:rPr>
          <w:sz w:val="22"/>
          <w:szCs w:val="22"/>
        </w:rPr>
      </w:pPr>
      <w:r>
        <w:t>Server                                                 </w:t>
      </w:r>
      <w:r w:rsidR="00917E90">
        <w:tab/>
      </w:r>
      <w:r w:rsidR="00917E90">
        <w:tab/>
      </w:r>
      <w:r>
        <w:t> :           </w:t>
      </w:r>
      <w:r w:rsidR="008A3681">
        <w:t>rri1mpkapl10v/11v</w:t>
      </w:r>
    </w:p>
    <w:p w14:paraId="595C7B86" w14:textId="7B5A73CA" w:rsidR="00C31F27" w:rsidRDefault="00C31F27" w:rsidP="00EA4F4D">
      <w:pPr>
        <w:pStyle w:val="ListParagraph"/>
        <w:numPr>
          <w:ilvl w:val="1"/>
          <w:numId w:val="12"/>
        </w:numPr>
        <w:autoSpaceDE w:val="0"/>
        <w:autoSpaceDN w:val="0"/>
        <w:spacing w:before="40" w:after="40"/>
      </w:pPr>
      <w:r>
        <w:t>Shell Script                                           </w:t>
      </w:r>
      <w:r w:rsidR="00917E90">
        <w:tab/>
        <w:t xml:space="preserve"> </w:t>
      </w:r>
      <w:r>
        <w:t>:             sda_spring_batch.sh</w:t>
      </w:r>
    </w:p>
    <w:p w14:paraId="4BFB98A6" w14:textId="6EDFB116" w:rsidR="00C31F27" w:rsidRDefault="00C31F27" w:rsidP="00EA4F4D">
      <w:pPr>
        <w:pStyle w:val="ListParagraph"/>
        <w:numPr>
          <w:ilvl w:val="1"/>
          <w:numId w:val="12"/>
        </w:numPr>
        <w:autoSpaceDE w:val="0"/>
        <w:autoSpaceDN w:val="0"/>
        <w:spacing w:before="40" w:after="40"/>
      </w:pPr>
      <w:r>
        <w:t>Database                                              </w:t>
      </w:r>
      <w:r w:rsidR="00917E90">
        <w:tab/>
        <w:t xml:space="preserve"> </w:t>
      </w:r>
      <w:r>
        <w:t>:            sdaop0</w:t>
      </w:r>
    </w:p>
    <w:p w14:paraId="0E1BF166" w14:textId="4695F96C" w:rsidR="00C31F27" w:rsidRDefault="00C31F27" w:rsidP="00EA4F4D">
      <w:pPr>
        <w:pStyle w:val="ListParagraph"/>
        <w:numPr>
          <w:ilvl w:val="1"/>
          <w:numId w:val="12"/>
        </w:numPr>
        <w:autoSpaceDE w:val="0"/>
        <w:autoSpaceDN w:val="0"/>
        <w:spacing w:before="40" w:after="40"/>
      </w:pPr>
      <w:r>
        <w:t>Control-M SDA Process job name        </w:t>
      </w:r>
      <w:r w:rsidR="00917E90">
        <w:tab/>
        <w:t> </w:t>
      </w:r>
      <w:r>
        <w:t>:            sqsq015d</w:t>
      </w:r>
    </w:p>
    <w:p w14:paraId="61088868" w14:textId="26E52B52" w:rsidR="00C31F27" w:rsidRDefault="00C31F27" w:rsidP="00EA4F4D">
      <w:pPr>
        <w:pStyle w:val="ListParagraph"/>
        <w:numPr>
          <w:ilvl w:val="1"/>
          <w:numId w:val="12"/>
        </w:numPr>
        <w:autoSpaceDE w:val="0"/>
        <w:autoSpaceDN w:val="0"/>
        <w:spacing w:before="40" w:after="40"/>
      </w:pPr>
      <w:r>
        <w:t>Control-M SDA Schedule                       </w:t>
      </w:r>
      <w:r w:rsidR="00917E90">
        <w:tab/>
        <w:t xml:space="preserve"> </w:t>
      </w:r>
      <w:r>
        <w:t>:           All days</w:t>
      </w:r>
    </w:p>
    <w:p w14:paraId="1F65DA05" w14:textId="68681ED2" w:rsidR="00C31F27" w:rsidRDefault="00C31F27" w:rsidP="00EA4F4D">
      <w:pPr>
        <w:pStyle w:val="ListParagraph"/>
        <w:numPr>
          <w:ilvl w:val="1"/>
          <w:numId w:val="12"/>
        </w:numPr>
        <w:autoSpaceDE w:val="0"/>
        <w:autoSpaceDN w:val="0"/>
        <w:spacing w:before="40" w:after="40"/>
      </w:pPr>
      <w:r>
        <w:t>Control-M Predecessor                          </w:t>
      </w:r>
      <w:r w:rsidR="00917E90">
        <w:tab/>
        <w:t xml:space="preserve"> </w:t>
      </w:r>
      <w:r>
        <w:t>:           sqsq014d</w:t>
      </w:r>
    </w:p>
    <w:p w14:paraId="2169BC4C" w14:textId="161F1E69" w:rsidR="00C31F27" w:rsidRDefault="00C31F27" w:rsidP="00EA4F4D">
      <w:pPr>
        <w:pStyle w:val="ListParagraph"/>
        <w:numPr>
          <w:ilvl w:val="1"/>
          <w:numId w:val="12"/>
        </w:numPr>
        <w:autoSpaceDE w:val="0"/>
        <w:autoSpaceDN w:val="0"/>
        <w:spacing w:before="40" w:after="40"/>
      </w:pPr>
      <w:r>
        <w:t>File Name                                             </w:t>
      </w:r>
      <w:r w:rsidR="00917E90">
        <w:tab/>
        <w:t xml:space="preserve"> </w:t>
      </w:r>
      <w:r>
        <w:t>:           ---</w:t>
      </w:r>
    </w:p>
    <w:p w14:paraId="70697836" w14:textId="3A11D058" w:rsidR="00C31F27" w:rsidRDefault="00C31F27" w:rsidP="00EA4F4D">
      <w:pPr>
        <w:pStyle w:val="ListParagraph"/>
        <w:numPr>
          <w:ilvl w:val="1"/>
          <w:numId w:val="12"/>
        </w:numPr>
        <w:autoSpaceDE w:val="0"/>
        <w:autoSpaceDN w:val="0"/>
      </w:pPr>
      <w:r>
        <w:t>Control File Name                                 </w:t>
      </w:r>
      <w:r w:rsidR="00917E90">
        <w:tab/>
        <w:t xml:space="preserve"> </w:t>
      </w:r>
      <w:r>
        <w:t>:            ---</w:t>
      </w:r>
    </w:p>
    <w:p w14:paraId="6CEADBAE" w14:textId="3BB53C51" w:rsidR="00E35AC6" w:rsidRPr="0004310E" w:rsidRDefault="00E35AC6" w:rsidP="00C31F27">
      <w:pPr>
        <w:pStyle w:val="Heading3"/>
      </w:pPr>
      <w:r w:rsidRPr="0004310E">
        <w:t>Purpose</w:t>
      </w:r>
    </w:p>
    <w:p w14:paraId="05519B73" w14:textId="77777777" w:rsidR="00E35AC6" w:rsidRPr="00E35AC6" w:rsidRDefault="00E35AC6" w:rsidP="00E35AC6">
      <w:pPr>
        <w:rPr>
          <w:rFonts w:ascii="Arial" w:hAnsi="Arial" w:cs="Arial"/>
          <w:sz w:val="20"/>
          <w:szCs w:val="20"/>
        </w:rPr>
      </w:pPr>
      <w:r w:rsidRPr="00E35AC6">
        <w:rPr>
          <w:rFonts w:ascii="Arial" w:hAnsi="Arial" w:cs="Arial"/>
          <w:sz w:val="20"/>
          <w:szCs w:val="20"/>
        </w:rPr>
        <w:t>This batch will be used to refresh prescription of newly created order in current batch cycle using data from  temp table created in sqsq014d batch and by calling getfillstatus</w:t>
      </w:r>
    </w:p>
    <w:p w14:paraId="26C540E1" w14:textId="77777777" w:rsidR="00E35AC6" w:rsidRPr="00E35AC6" w:rsidRDefault="00E35AC6" w:rsidP="00E35AC6">
      <w:pPr>
        <w:rPr>
          <w:rFonts w:ascii="Arial" w:hAnsi="Arial" w:cs="Arial"/>
          <w:sz w:val="20"/>
          <w:szCs w:val="20"/>
        </w:rPr>
      </w:pPr>
    </w:p>
    <w:p w14:paraId="7856B0C1" w14:textId="77777777" w:rsidR="00E35AC6" w:rsidRPr="00E35AC6" w:rsidRDefault="00E35AC6" w:rsidP="00E35AC6">
      <w:pPr>
        <w:rPr>
          <w:rFonts w:ascii="Arial" w:hAnsi="Arial" w:cs="Arial"/>
          <w:sz w:val="20"/>
          <w:szCs w:val="20"/>
        </w:rPr>
      </w:pPr>
      <w:r w:rsidRPr="00E35AC6">
        <w:rPr>
          <w:rFonts w:ascii="Arial" w:hAnsi="Arial" w:cs="Arial"/>
          <w:sz w:val="20"/>
          <w:szCs w:val="20"/>
        </w:rPr>
        <w:t>SELECT * FROM TEMP_NEW_ORDER_PRSCRPTN TP</w:t>
      </w:r>
    </w:p>
    <w:p w14:paraId="0753299A" w14:textId="30C7E515" w:rsidR="00E35AC6" w:rsidRDefault="00E35AC6" w:rsidP="00E35AC6">
      <w:pPr>
        <w:rPr>
          <w:rFonts w:ascii="Arial" w:hAnsi="Arial" w:cs="Arial"/>
          <w:sz w:val="20"/>
          <w:szCs w:val="20"/>
        </w:rPr>
      </w:pPr>
      <w:r w:rsidRPr="00E35AC6">
        <w:rPr>
          <w:rFonts w:ascii="Arial" w:hAnsi="Arial" w:cs="Arial"/>
          <w:sz w:val="20"/>
          <w:szCs w:val="20"/>
        </w:rPr>
        <w:t>WHERE TP.STAT_CD = 'OPEN'</w:t>
      </w:r>
    </w:p>
    <w:p w14:paraId="1C6FAB99" w14:textId="77777777" w:rsidR="00E35AC6" w:rsidRDefault="00E35AC6" w:rsidP="00E35AC6">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316DE55" w14:textId="77777777" w:rsidR="00E35AC6" w:rsidRDefault="00E35AC6" w:rsidP="00E35AC6">
      <w:pPr>
        <w:rPr>
          <w:rFonts w:ascii="Arial" w:hAnsi="Arial" w:cs="Arial"/>
          <w:sz w:val="20"/>
        </w:rPr>
      </w:pPr>
      <w:r w:rsidRPr="00CF5B7E">
        <w:rPr>
          <w:rFonts w:ascii="Arial" w:hAnsi="Arial" w:cs="Arial"/>
          <w:sz w:val="20"/>
        </w:rPr>
        <w:t xml:space="preserve">File name </w:t>
      </w:r>
      <w:r>
        <w:rPr>
          <w:rFonts w:ascii="Arial" w:hAnsi="Arial" w:cs="Arial"/>
          <w:sz w:val="20"/>
        </w:rPr>
        <w:t>- ---</w:t>
      </w:r>
    </w:p>
    <w:p w14:paraId="1F5C1CE0" w14:textId="2F4BF1BE" w:rsidR="00E35AC6" w:rsidRDefault="00E35AC6" w:rsidP="00E35AC6">
      <w:pPr>
        <w:rPr>
          <w:rFonts w:ascii="Arial" w:hAnsi="Arial" w:cs="Arial"/>
          <w:sz w:val="20"/>
        </w:rPr>
      </w:pPr>
      <w:r>
        <w:rPr>
          <w:rFonts w:ascii="Arial" w:hAnsi="Arial" w:cs="Arial"/>
          <w:sz w:val="20"/>
        </w:rPr>
        <w:t xml:space="preserve">Extract table - </w:t>
      </w:r>
      <w:r w:rsidRPr="00E35AC6">
        <w:rPr>
          <w:rFonts w:ascii="Arial" w:hAnsi="Arial" w:cs="Arial"/>
          <w:sz w:val="20"/>
        </w:rPr>
        <w:t>TEMP_NEW_ORDER_PRSCRPTN</w:t>
      </w:r>
    </w:p>
    <w:p w14:paraId="2BCC877C" w14:textId="77777777" w:rsidR="00E35AC6" w:rsidRPr="00210ED0" w:rsidRDefault="00E35AC6" w:rsidP="00E35AC6">
      <w:pPr>
        <w:pStyle w:val="Heading3"/>
        <w:spacing w:after="0" w:afterAutospacing="0"/>
        <w:rPr>
          <w:sz w:val="24"/>
          <w:szCs w:val="24"/>
        </w:rPr>
      </w:pPr>
      <w:r>
        <w:rPr>
          <w:sz w:val="24"/>
          <w:szCs w:val="24"/>
        </w:rPr>
        <w:t>Setup</w:t>
      </w:r>
    </w:p>
    <w:p w14:paraId="60765CD0" w14:textId="77777777" w:rsidR="00E35AC6" w:rsidRPr="00576A71" w:rsidRDefault="00E35AC6" w:rsidP="00E35AC6">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7D37D51" w14:textId="77777777" w:rsidR="00E35AC6" w:rsidRPr="00804ED1" w:rsidRDefault="00E35AC6" w:rsidP="00E35AC6">
      <w:pPr>
        <w:pStyle w:val="BodyTextIndent"/>
        <w:ind w:left="0"/>
        <w:rPr>
          <w:rFonts w:ascii="Arial" w:hAnsi="Arial" w:cs="Arial"/>
          <w:sz w:val="20"/>
        </w:rPr>
      </w:pPr>
    </w:p>
    <w:p w14:paraId="477B5987" w14:textId="77777777" w:rsidR="00E35AC6" w:rsidRDefault="00E35AC6" w:rsidP="00E35AC6">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35AC6" w:rsidRPr="00F056E4" w14:paraId="5C135E47" w14:textId="77777777" w:rsidTr="00E35AC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26665C" w14:textId="77777777" w:rsidR="00E35AC6" w:rsidRPr="00F056E4" w:rsidRDefault="00E35AC6" w:rsidP="00E35AC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31BAD9" w14:textId="77777777" w:rsidR="00E35AC6" w:rsidRPr="00F056E4" w:rsidRDefault="00E35AC6"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DA1875" w14:textId="77777777" w:rsidR="00E35AC6" w:rsidRPr="00F056E4" w:rsidRDefault="00E35AC6"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E923A3" w14:textId="77777777" w:rsidR="00E35AC6" w:rsidRPr="00F056E4" w:rsidRDefault="00E35AC6"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08E3AD" w14:textId="77777777" w:rsidR="00E35AC6" w:rsidRPr="00F056E4" w:rsidRDefault="00E35AC6" w:rsidP="00E35AC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35AC6" w:rsidRPr="00F056E4" w14:paraId="3C85919F" w14:textId="77777777" w:rsidTr="00E35AC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14C25A" w14:textId="77777777" w:rsidR="00E35AC6" w:rsidRPr="00F056E4" w:rsidRDefault="00E35AC6"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D70DA80" w14:textId="77777777" w:rsidR="00E35AC6" w:rsidRPr="00F056E4" w:rsidRDefault="00E35AC6"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D7B383D" w14:textId="77777777" w:rsidR="00E35AC6" w:rsidRPr="00F056E4" w:rsidRDefault="00E35AC6"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B2970E6" w14:textId="77777777" w:rsidR="00E35AC6" w:rsidRPr="00F056E4" w:rsidRDefault="00E35AC6" w:rsidP="00E35AC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FDD013E" w14:textId="77777777" w:rsidR="00E35AC6" w:rsidRPr="00F056E4" w:rsidRDefault="00E35AC6" w:rsidP="00E35AC6">
            <w:pPr>
              <w:pStyle w:val="ListParagraph"/>
              <w:ind w:left="0"/>
              <w:rPr>
                <w:rFonts w:asciiTheme="minorHAnsi" w:hAnsiTheme="minorHAnsi"/>
                <w:color w:val="000000" w:themeColor="text1"/>
              </w:rPr>
            </w:pPr>
          </w:p>
        </w:tc>
      </w:tr>
      <w:tr w:rsidR="00E35AC6" w:rsidRPr="00F056E4" w14:paraId="3A78BC53" w14:textId="77777777" w:rsidTr="00E35AC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306264" w14:textId="77777777" w:rsidR="00E35AC6" w:rsidRPr="00F056E4" w:rsidRDefault="00E35AC6"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A3B8A2B" w14:textId="77777777" w:rsidR="00E35AC6" w:rsidRPr="00F056E4" w:rsidRDefault="00E35AC6"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9306692" w14:textId="77777777" w:rsidR="00E35AC6" w:rsidRPr="00F056E4" w:rsidRDefault="00E35AC6" w:rsidP="00E35AC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0DBA56F" w14:textId="77777777" w:rsidR="00E35AC6" w:rsidRPr="00F056E4" w:rsidRDefault="00E35AC6" w:rsidP="00E35AC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5668E95" w14:textId="77777777" w:rsidR="00E35AC6" w:rsidRPr="00F056E4" w:rsidRDefault="00E35AC6" w:rsidP="00E35AC6">
            <w:pPr>
              <w:pStyle w:val="ListParagraph"/>
              <w:ind w:left="0"/>
              <w:rPr>
                <w:rFonts w:asciiTheme="minorHAnsi" w:hAnsiTheme="minorHAnsi"/>
                <w:color w:val="000000" w:themeColor="text1"/>
              </w:rPr>
            </w:pPr>
          </w:p>
        </w:tc>
      </w:tr>
    </w:tbl>
    <w:p w14:paraId="44DD9FF5" w14:textId="77777777" w:rsidR="00E35AC6" w:rsidRPr="003138D8" w:rsidRDefault="00E35AC6" w:rsidP="00E35AC6">
      <w:pPr>
        <w:pStyle w:val="Heading3"/>
        <w:spacing w:after="0" w:afterAutospacing="0"/>
        <w:rPr>
          <w:sz w:val="24"/>
          <w:szCs w:val="24"/>
        </w:rPr>
      </w:pPr>
      <w:r>
        <w:rPr>
          <w:sz w:val="24"/>
          <w:szCs w:val="24"/>
        </w:rPr>
        <w:t>Troubleshooting</w:t>
      </w:r>
    </w:p>
    <w:p w14:paraId="054E51C0" w14:textId="77777777" w:rsidR="00E35AC6" w:rsidRDefault="00E35AC6" w:rsidP="00E35AC6">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A6CD4EC" w14:textId="77777777" w:rsidR="00E35AC6" w:rsidRDefault="00E35AC6" w:rsidP="00EF0137">
      <w:pPr>
        <w:pStyle w:val="BodyTextIndent"/>
        <w:spacing w:after="0"/>
        <w:ind w:left="720"/>
        <w:rPr>
          <w:rFonts w:ascii="Arial" w:hAnsi="Arial" w:cs="Arial"/>
          <w:sz w:val="20"/>
        </w:rPr>
      </w:pPr>
    </w:p>
    <w:p w14:paraId="34450FDE" w14:textId="1120014A" w:rsidR="00EF0137" w:rsidRDefault="00EF0137" w:rsidP="00EF0137">
      <w:pPr>
        <w:pStyle w:val="BodyTextIndent"/>
        <w:spacing w:after="0"/>
        <w:ind w:left="0"/>
        <w:rPr>
          <w:rFonts w:ascii="Arial" w:hAnsi="Arial" w:cs="Arial"/>
          <w:sz w:val="20"/>
        </w:rPr>
      </w:pPr>
    </w:p>
    <w:p w14:paraId="13DE1F0B" w14:textId="77777777" w:rsidR="008A3681" w:rsidRPr="00040283" w:rsidRDefault="008A3681" w:rsidP="00EF0137">
      <w:pPr>
        <w:pStyle w:val="BodyTextIndent"/>
        <w:spacing w:after="0"/>
        <w:ind w:left="0"/>
        <w:rPr>
          <w:rFonts w:ascii="Arial" w:hAnsi="Arial" w:cs="Arial"/>
          <w:sz w:val="20"/>
        </w:rPr>
      </w:pPr>
    </w:p>
    <w:p w14:paraId="2AE8CA3F" w14:textId="592C3665" w:rsidR="00EF0137" w:rsidRDefault="00EF0137" w:rsidP="005C541D">
      <w:pPr>
        <w:pStyle w:val="BodyTextIndent"/>
        <w:spacing w:after="0"/>
        <w:ind w:left="0"/>
        <w:rPr>
          <w:rFonts w:ascii="Arial" w:hAnsi="Arial" w:cs="Arial"/>
          <w:sz w:val="20"/>
        </w:rPr>
      </w:pPr>
    </w:p>
    <w:p w14:paraId="102FA6BF" w14:textId="0F1CB000" w:rsidR="008A3681" w:rsidRDefault="008A3681" w:rsidP="005C541D">
      <w:pPr>
        <w:pStyle w:val="BodyTextIndent"/>
        <w:spacing w:after="0"/>
        <w:ind w:left="0"/>
        <w:rPr>
          <w:rFonts w:ascii="Arial" w:hAnsi="Arial" w:cs="Arial"/>
          <w:sz w:val="20"/>
        </w:rPr>
      </w:pPr>
    </w:p>
    <w:p w14:paraId="5A98B5D5" w14:textId="78767EA8" w:rsidR="008A3681" w:rsidRDefault="008A3681" w:rsidP="005C541D">
      <w:pPr>
        <w:pStyle w:val="BodyTextIndent"/>
        <w:spacing w:after="0"/>
        <w:ind w:left="0"/>
        <w:rPr>
          <w:rFonts w:ascii="Arial" w:hAnsi="Arial" w:cs="Arial"/>
          <w:sz w:val="20"/>
        </w:rPr>
      </w:pPr>
    </w:p>
    <w:p w14:paraId="7FEB9A71" w14:textId="77777777" w:rsidR="008A3681" w:rsidRDefault="008A3681" w:rsidP="008A3681">
      <w:pPr>
        <w:pStyle w:val="BodyTextIndent"/>
        <w:spacing w:after="0"/>
        <w:ind w:left="720"/>
        <w:rPr>
          <w:rFonts w:ascii="Arial" w:hAnsi="Arial" w:cs="Arial"/>
          <w:sz w:val="20"/>
        </w:rPr>
      </w:pPr>
    </w:p>
    <w:p w14:paraId="0C90DAAA" w14:textId="5C707EAC" w:rsidR="008A3681" w:rsidRPr="00FA3499" w:rsidRDefault="00D34993" w:rsidP="008A3681">
      <w:pPr>
        <w:pStyle w:val="Heading2"/>
        <w:rPr>
          <w:i w:val="0"/>
          <w:color w:val="000000"/>
        </w:rPr>
      </w:pPr>
      <w:r>
        <w:rPr>
          <w:i w:val="0"/>
          <w:color w:val="000000"/>
        </w:rPr>
        <w:t xml:space="preserve">  </w:t>
      </w:r>
      <w:r w:rsidR="008A3681" w:rsidRPr="00D50ACA">
        <w:rPr>
          <w:i w:val="0"/>
          <w:color w:val="000000"/>
        </w:rPr>
        <w:t>sqsq01</w:t>
      </w:r>
      <w:r w:rsidR="008A3681">
        <w:rPr>
          <w:i w:val="0"/>
          <w:color w:val="000000"/>
        </w:rPr>
        <w:t>6</w:t>
      </w:r>
      <w:r w:rsidR="008A3681" w:rsidRPr="00D50ACA">
        <w:rPr>
          <w:i w:val="0"/>
          <w:color w:val="000000"/>
        </w:rPr>
        <w:t>d</w:t>
      </w:r>
    </w:p>
    <w:p w14:paraId="2C2157BE" w14:textId="77777777" w:rsidR="008A3681" w:rsidRPr="00210ED0" w:rsidRDefault="008A3681" w:rsidP="008A3681">
      <w:pPr>
        <w:pStyle w:val="Heading3"/>
        <w:spacing w:after="0" w:afterAutospacing="0"/>
        <w:rPr>
          <w:sz w:val="24"/>
          <w:szCs w:val="24"/>
        </w:rPr>
      </w:pPr>
      <w:r w:rsidRPr="00210ED0">
        <w:rPr>
          <w:sz w:val="24"/>
          <w:szCs w:val="24"/>
        </w:rPr>
        <w:t>Overview</w:t>
      </w:r>
    </w:p>
    <w:p w14:paraId="162FDF67" w14:textId="77777777" w:rsidR="008A3681" w:rsidRDefault="008A3681" w:rsidP="008A3681">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59A41EB" w14:textId="77777777" w:rsidR="008A3681" w:rsidRPr="00210ED0" w:rsidRDefault="008A3681" w:rsidP="008A3681">
      <w:pPr>
        <w:rPr>
          <w:rFonts w:ascii="Arial" w:hAnsi="Arial" w:cs="Arial"/>
          <w:sz w:val="20"/>
          <w:szCs w:val="20"/>
        </w:rPr>
      </w:pPr>
    </w:p>
    <w:p w14:paraId="49DFA37F" w14:textId="019B846A" w:rsidR="008A3681" w:rsidRPr="00917E90" w:rsidRDefault="008A3681" w:rsidP="00EA4F4D">
      <w:pPr>
        <w:pStyle w:val="ListParagraph"/>
        <w:numPr>
          <w:ilvl w:val="1"/>
          <w:numId w:val="12"/>
        </w:numPr>
        <w:autoSpaceDE w:val="0"/>
        <w:autoSpaceDN w:val="0"/>
        <w:spacing w:before="40" w:after="40"/>
        <w:rPr>
          <w:sz w:val="22"/>
          <w:szCs w:val="22"/>
        </w:rPr>
      </w:pPr>
      <w:r>
        <w:t>Server                                                 </w:t>
      </w:r>
      <w:r>
        <w:tab/>
      </w:r>
      <w:r>
        <w:tab/>
        <w:t>:           rri1mpkapl10v/11v</w:t>
      </w:r>
    </w:p>
    <w:p w14:paraId="239011C9" w14:textId="675AABC3" w:rsidR="008A3681" w:rsidRDefault="008A3681" w:rsidP="00EA4F4D">
      <w:pPr>
        <w:pStyle w:val="ListParagraph"/>
        <w:numPr>
          <w:ilvl w:val="1"/>
          <w:numId w:val="12"/>
        </w:numPr>
        <w:autoSpaceDE w:val="0"/>
        <w:autoSpaceDN w:val="0"/>
        <w:spacing w:before="40" w:after="40"/>
      </w:pPr>
      <w:r>
        <w:t>Shell Script                                           </w:t>
      </w:r>
      <w:r>
        <w:tab/>
        <w:t>:            </w:t>
      </w:r>
      <w:r w:rsidRPr="008A3681">
        <w:t>sqsq016d_inprocess_order_refresh.sh</w:t>
      </w:r>
    </w:p>
    <w:p w14:paraId="69070CE8" w14:textId="41CB7F86" w:rsidR="008A3681" w:rsidRDefault="008A3681" w:rsidP="00EA4F4D">
      <w:pPr>
        <w:pStyle w:val="ListParagraph"/>
        <w:numPr>
          <w:ilvl w:val="1"/>
          <w:numId w:val="12"/>
        </w:numPr>
        <w:autoSpaceDE w:val="0"/>
        <w:autoSpaceDN w:val="0"/>
        <w:spacing w:before="40" w:after="40"/>
      </w:pPr>
      <w:r>
        <w:t>Database                                              </w:t>
      </w:r>
      <w:r>
        <w:tab/>
        <w:t>:            sdaop0</w:t>
      </w:r>
    </w:p>
    <w:p w14:paraId="4E8705A9" w14:textId="7E2EC16B" w:rsidR="008A3681" w:rsidRDefault="008A3681" w:rsidP="00EA4F4D">
      <w:pPr>
        <w:pStyle w:val="ListParagraph"/>
        <w:numPr>
          <w:ilvl w:val="1"/>
          <w:numId w:val="12"/>
        </w:numPr>
        <w:autoSpaceDE w:val="0"/>
        <w:autoSpaceDN w:val="0"/>
        <w:spacing w:before="40" w:after="40"/>
      </w:pPr>
      <w:r>
        <w:t>Control-M SDA Process job name        </w:t>
      </w:r>
      <w:r>
        <w:tab/>
        <w:t>:            sqsq016d</w:t>
      </w:r>
    </w:p>
    <w:p w14:paraId="2CF0F505" w14:textId="59EAFB3C" w:rsidR="008A3681" w:rsidRDefault="008A3681" w:rsidP="00EA4F4D">
      <w:pPr>
        <w:pStyle w:val="ListParagraph"/>
        <w:numPr>
          <w:ilvl w:val="1"/>
          <w:numId w:val="12"/>
        </w:numPr>
        <w:autoSpaceDE w:val="0"/>
        <w:autoSpaceDN w:val="0"/>
        <w:spacing w:before="40" w:after="40"/>
      </w:pPr>
      <w:r>
        <w:t>Control-M SDA Schedule                       </w:t>
      </w:r>
      <w:r>
        <w:tab/>
        <w:t>:           All days</w:t>
      </w:r>
    </w:p>
    <w:p w14:paraId="32F48560" w14:textId="0BA0F7CF" w:rsidR="008A3681" w:rsidRDefault="008A3681" w:rsidP="00EA4F4D">
      <w:pPr>
        <w:pStyle w:val="ListParagraph"/>
        <w:numPr>
          <w:ilvl w:val="1"/>
          <w:numId w:val="12"/>
        </w:numPr>
        <w:autoSpaceDE w:val="0"/>
        <w:autoSpaceDN w:val="0"/>
        <w:spacing w:before="40" w:after="40"/>
      </w:pPr>
      <w:r>
        <w:t>Control-M Predecessor                          </w:t>
      </w:r>
      <w:r>
        <w:tab/>
        <w:t>:           sqsq015d</w:t>
      </w:r>
    </w:p>
    <w:p w14:paraId="69AD956E" w14:textId="3AD5C5D6" w:rsidR="008A3681" w:rsidRDefault="008A3681" w:rsidP="00EA4F4D">
      <w:pPr>
        <w:pStyle w:val="ListParagraph"/>
        <w:numPr>
          <w:ilvl w:val="1"/>
          <w:numId w:val="12"/>
        </w:numPr>
        <w:autoSpaceDE w:val="0"/>
        <w:autoSpaceDN w:val="0"/>
        <w:spacing w:before="40" w:after="40"/>
      </w:pPr>
      <w:r>
        <w:t>File Name                                             </w:t>
      </w:r>
      <w:r>
        <w:tab/>
        <w:t>:           ---</w:t>
      </w:r>
    </w:p>
    <w:p w14:paraId="434A89D5" w14:textId="22B967A9" w:rsidR="008A3681" w:rsidRDefault="008A3681" w:rsidP="00EA4F4D">
      <w:pPr>
        <w:pStyle w:val="ListParagraph"/>
        <w:numPr>
          <w:ilvl w:val="1"/>
          <w:numId w:val="12"/>
        </w:numPr>
        <w:autoSpaceDE w:val="0"/>
        <w:autoSpaceDN w:val="0"/>
      </w:pPr>
      <w:r>
        <w:t>Control File Name                                 </w:t>
      </w:r>
      <w:r>
        <w:tab/>
        <w:t>:            ---</w:t>
      </w:r>
    </w:p>
    <w:p w14:paraId="1D96874C" w14:textId="77777777" w:rsidR="008A3681" w:rsidRPr="0004310E" w:rsidRDefault="008A3681" w:rsidP="008A3681">
      <w:pPr>
        <w:pStyle w:val="Heading3"/>
      </w:pPr>
      <w:r w:rsidRPr="0004310E">
        <w:t>Purpose</w:t>
      </w:r>
    </w:p>
    <w:p w14:paraId="21E2AC94" w14:textId="77777777" w:rsidR="008A3681" w:rsidRDefault="008A3681" w:rsidP="008A3681">
      <w:pPr>
        <w:rPr>
          <w:rFonts w:ascii="Arial" w:hAnsi="Arial" w:cs="Arial"/>
          <w:sz w:val="20"/>
          <w:szCs w:val="20"/>
        </w:rPr>
      </w:pPr>
      <w:r w:rsidRPr="008A3681">
        <w:rPr>
          <w:rFonts w:ascii="Arial" w:hAnsi="Arial" w:cs="Arial"/>
          <w:sz w:val="20"/>
          <w:szCs w:val="20"/>
        </w:rPr>
        <w:t xml:space="preserve">This batch will be used to populate temp table to initiate refill auth(renewal) request for rxc prescription which are expired or refill remaining = 0 </w:t>
      </w:r>
    </w:p>
    <w:p w14:paraId="6C39A3E6" w14:textId="77777777" w:rsidR="008A3681" w:rsidRDefault="008A3681" w:rsidP="008A3681">
      <w:pPr>
        <w:rPr>
          <w:rFonts w:ascii="Arial" w:hAnsi="Arial" w:cs="Arial"/>
          <w:sz w:val="20"/>
          <w:szCs w:val="20"/>
        </w:rPr>
      </w:pPr>
    </w:p>
    <w:p w14:paraId="71B6D97F" w14:textId="10035DFE" w:rsidR="008A3681" w:rsidRDefault="008A3681" w:rsidP="008A3681">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EC2C1C5" w14:textId="77777777" w:rsidR="008A3681" w:rsidRDefault="008A3681" w:rsidP="008A3681">
      <w:pPr>
        <w:rPr>
          <w:rFonts w:ascii="Arial" w:hAnsi="Arial" w:cs="Arial"/>
          <w:sz w:val="20"/>
        </w:rPr>
      </w:pPr>
      <w:r w:rsidRPr="00CF5B7E">
        <w:rPr>
          <w:rFonts w:ascii="Arial" w:hAnsi="Arial" w:cs="Arial"/>
          <w:sz w:val="20"/>
        </w:rPr>
        <w:t xml:space="preserve">File name </w:t>
      </w:r>
      <w:r>
        <w:rPr>
          <w:rFonts w:ascii="Arial" w:hAnsi="Arial" w:cs="Arial"/>
          <w:sz w:val="20"/>
        </w:rPr>
        <w:t>- ---</w:t>
      </w:r>
    </w:p>
    <w:p w14:paraId="609053F1" w14:textId="095EB63C" w:rsidR="008A3681" w:rsidRDefault="008A3681" w:rsidP="008A3681">
      <w:pPr>
        <w:rPr>
          <w:rFonts w:ascii="Arial" w:hAnsi="Arial" w:cs="Arial"/>
          <w:sz w:val="20"/>
        </w:rPr>
      </w:pPr>
      <w:r>
        <w:rPr>
          <w:rFonts w:ascii="Arial" w:hAnsi="Arial" w:cs="Arial"/>
          <w:sz w:val="20"/>
        </w:rPr>
        <w:t xml:space="preserve">Extract table - </w:t>
      </w:r>
      <w:r w:rsidRPr="008A3681">
        <w:rPr>
          <w:rFonts w:ascii="Arial" w:hAnsi="Arial" w:cs="Arial"/>
          <w:sz w:val="20"/>
        </w:rPr>
        <w:t>TEMP_REFILL_AUTH</w:t>
      </w:r>
    </w:p>
    <w:p w14:paraId="1BF1394B" w14:textId="77777777" w:rsidR="008A3681" w:rsidRPr="00210ED0" w:rsidRDefault="008A3681" w:rsidP="008A3681">
      <w:pPr>
        <w:pStyle w:val="Heading3"/>
        <w:spacing w:after="0" w:afterAutospacing="0"/>
        <w:rPr>
          <w:sz w:val="24"/>
          <w:szCs w:val="24"/>
        </w:rPr>
      </w:pPr>
      <w:r>
        <w:rPr>
          <w:sz w:val="24"/>
          <w:szCs w:val="24"/>
        </w:rPr>
        <w:t>Setup</w:t>
      </w:r>
    </w:p>
    <w:p w14:paraId="102FA593" w14:textId="77777777" w:rsidR="008A3681" w:rsidRPr="00576A71" w:rsidRDefault="008A3681" w:rsidP="008A3681">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EEFBC24" w14:textId="1181BEF1" w:rsidR="008A3681" w:rsidRDefault="008A3681" w:rsidP="008A3681">
      <w:pPr>
        <w:pStyle w:val="BodyTextIndent"/>
        <w:ind w:left="0"/>
        <w:rPr>
          <w:rFonts w:ascii="Arial" w:hAnsi="Arial" w:cs="Arial"/>
          <w:sz w:val="20"/>
        </w:rPr>
      </w:pPr>
    </w:p>
    <w:p w14:paraId="3986DE4C" w14:textId="77777777" w:rsidR="008A3681" w:rsidRPr="00804ED1" w:rsidRDefault="008A3681" w:rsidP="008A3681">
      <w:pPr>
        <w:pStyle w:val="BodyTextIndent"/>
        <w:ind w:left="0"/>
        <w:rPr>
          <w:rFonts w:ascii="Arial" w:hAnsi="Arial" w:cs="Arial"/>
          <w:sz w:val="20"/>
        </w:rPr>
      </w:pPr>
    </w:p>
    <w:p w14:paraId="1E116C59" w14:textId="77777777" w:rsidR="008A3681" w:rsidRDefault="008A3681" w:rsidP="008A3681">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8A3681" w:rsidRPr="00F056E4" w14:paraId="236D4A2E"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765FCF" w14:textId="77777777" w:rsidR="008A3681" w:rsidRPr="00F056E4" w:rsidRDefault="008A3681"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465AFE" w14:textId="77777777" w:rsidR="008A3681" w:rsidRPr="00F056E4" w:rsidRDefault="008A3681"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1DB776" w14:textId="77777777" w:rsidR="008A3681" w:rsidRPr="00F056E4" w:rsidRDefault="008A3681"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140702" w14:textId="77777777" w:rsidR="008A3681" w:rsidRPr="00F056E4" w:rsidRDefault="008A3681"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5D82BC" w14:textId="77777777" w:rsidR="008A3681" w:rsidRPr="00F056E4" w:rsidRDefault="008A3681"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8A3681" w:rsidRPr="00F056E4" w14:paraId="08A6505D"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2C37F0F" w14:textId="77777777" w:rsidR="008A3681" w:rsidRPr="00F056E4" w:rsidRDefault="008A3681"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0EE2CB5" w14:textId="77777777" w:rsidR="008A3681" w:rsidRPr="00F056E4" w:rsidRDefault="008A3681"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C35CF75" w14:textId="77777777" w:rsidR="008A3681" w:rsidRPr="00F056E4" w:rsidRDefault="008A3681"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7647BB7" w14:textId="77777777" w:rsidR="008A3681" w:rsidRPr="00F056E4" w:rsidRDefault="008A3681"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4EB0EDF" w14:textId="77777777" w:rsidR="008A3681" w:rsidRPr="00F056E4" w:rsidRDefault="008A3681" w:rsidP="00E07DB9">
            <w:pPr>
              <w:pStyle w:val="ListParagraph"/>
              <w:ind w:left="0"/>
              <w:rPr>
                <w:rFonts w:asciiTheme="minorHAnsi" w:hAnsiTheme="minorHAnsi"/>
                <w:color w:val="000000" w:themeColor="text1"/>
              </w:rPr>
            </w:pPr>
          </w:p>
        </w:tc>
      </w:tr>
      <w:tr w:rsidR="008A3681" w:rsidRPr="00F056E4" w14:paraId="4D18421D"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65C0F8" w14:textId="77777777" w:rsidR="008A3681" w:rsidRPr="00F056E4" w:rsidRDefault="008A3681"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DA8EB59" w14:textId="77777777" w:rsidR="008A3681" w:rsidRPr="00F056E4" w:rsidRDefault="008A3681"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459758C" w14:textId="77777777" w:rsidR="008A3681" w:rsidRPr="00F056E4" w:rsidRDefault="008A3681"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6FF48E3" w14:textId="77777777" w:rsidR="008A3681" w:rsidRPr="00F056E4" w:rsidRDefault="008A3681"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A9BFBD0" w14:textId="77777777" w:rsidR="008A3681" w:rsidRPr="00F056E4" w:rsidRDefault="008A3681" w:rsidP="00E07DB9">
            <w:pPr>
              <w:pStyle w:val="ListParagraph"/>
              <w:ind w:left="0"/>
              <w:rPr>
                <w:rFonts w:asciiTheme="minorHAnsi" w:hAnsiTheme="minorHAnsi"/>
                <w:color w:val="000000" w:themeColor="text1"/>
              </w:rPr>
            </w:pPr>
          </w:p>
        </w:tc>
      </w:tr>
    </w:tbl>
    <w:p w14:paraId="36AD2D93" w14:textId="77777777" w:rsidR="008A3681" w:rsidRPr="003138D8" w:rsidRDefault="008A3681" w:rsidP="008A3681">
      <w:pPr>
        <w:pStyle w:val="Heading3"/>
        <w:spacing w:after="0" w:afterAutospacing="0"/>
        <w:rPr>
          <w:sz w:val="24"/>
          <w:szCs w:val="24"/>
        </w:rPr>
      </w:pPr>
      <w:r>
        <w:rPr>
          <w:sz w:val="24"/>
          <w:szCs w:val="24"/>
        </w:rPr>
        <w:t>Troubleshooting</w:t>
      </w:r>
    </w:p>
    <w:p w14:paraId="2CBA2E7B" w14:textId="77777777" w:rsidR="008A3681" w:rsidRDefault="008A3681" w:rsidP="008A3681">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D95E27F" w14:textId="77777777" w:rsidR="008A3681" w:rsidRDefault="008A3681" w:rsidP="008A3681">
      <w:pPr>
        <w:pStyle w:val="BodyTextIndent"/>
        <w:spacing w:after="0"/>
        <w:ind w:left="720"/>
        <w:rPr>
          <w:rFonts w:ascii="Arial" w:hAnsi="Arial" w:cs="Arial"/>
          <w:sz w:val="20"/>
        </w:rPr>
      </w:pPr>
    </w:p>
    <w:p w14:paraId="7A1F1CB7" w14:textId="77777777" w:rsidR="008A3681" w:rsidRDefault="008A3681" w:rsidP="008A3681">
      <w:pPr>
        <w:pStyle w:val="BodyTextIndent"/>
        <w:spacing w:after="0"/>
        <w:ind w:left="0"/>
        <w:rPr>
          <w:rFonts w:ascii="Arial" w:hAnsi="Arial" w:cs="Arial"/>
          <w:sz w:val="20"/>
        </w:rPr>
      </w:pPr>
    </w:p>
    <w:p w14:paraId="6DBE5A30" w14:textId="22D2DE5D" w:rsidR="006E5BD3" w:rsidRPr="00FA3499" w:rsidRDefault="00226385" w:rsidP="006E5BD3">
      <w:pPr>
        <w:pStyle w:val="Heading2"/>
        <w:rPr>
          <w:i w:val="0"/>
          <w:color w:val="000000"/>
        </w:rPr>
      </w:pPr>
      <w:r>
        <w:rPr>
          <w:i w:val="0"/>
          <w:color w:val="000000"/>
        </w:rPr>
        <w:t xml:space="preserve">  </w:t>
      </w:r>
      <w:r w:rsidR="006E5BD3" w:rsidRPr="00D50ACA">
        <w:rPr>
          <w:i w:val="0"/>
          <w:color w:val="000000"/>
        </w:rPr>
        <w:t>sqsq01</w:t>
      </w:r>
      <w:r w:rsidR="000B4472">
        <w:rPr>
          <w:i w:val="0"/>
          <w:color w:val="000000"/>
        </w:rPr>
        <w:t>7</w:t>
      </w:r>
      <w:r w:rsidR="006E5BD3" w:rsidRPr="00D50ACA">
        <w:rPr>
          <w:i w:val="0"/>
          <w:color w:val="000000"/>
        </w:rPr>
        <w:t>d</w:t>
      </w:r>
    </w:p>
    <w:p w14:paraId="3A96D70D" w14:textId="77777777" w:rsidR="006E5BD3" w:rsidRPr="00210ED0" w:rsidRDefault="006E5BD3" w:rsidP="006E5BD3">
      <w:pPr>
        <w:pStyle w:val="Heading3"/>
        <w:spacing w:after="0" w:afterAutospacing="0"/>
        <w:rPr>
          <w:sz w:val="24"/>
          <w:szCs w:val="24"/>
        </w:rPr>
      </w:pPr>
      <w:r w:rsidRPr="00210ED0">
        <w:rPr>
          <w:sz w:val="24"/>
          <w:szCs w:val="24"/>
        </w:rPr>
        <w:t>Overview</w:t>
      </w:r>
    </w:p>
    <w:p w14:paraId="47C4F20D" w14:textId="77777777" w:rsidR="006E5BD3" w:rsidRDefault="006E5BD3" w:rsidP="006E5BD3">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986BEE0" w14:textId="77777777" w:rsidR="006E5BD3" w:rsidRPr="00210ED0" w:rsidRDefault="006E5BD3" w:rsidP="006E5BD3">
      <w:pPr>
        <w:rPr>
          <w:rFonts w:ascii="Arial" w:hAnsi="Arial" w:cs="Arial"/>
          <w:sz w:val="20"/>
          <w:szCs w:val="20"/>
        </w:rPr>
      </w:pPr>
    </w:p>
    <w:p w14:paraId="715595A0" w14:textId="77777777" w:rsidR="006E5BD3" w:rsidRPr="00917E90" w:rsidRDefault="006E5BD3" w:rsidP="00EA4F4D">
      <w:pPr>
        <w:pStyle w:val="ListParagraph"/>
        <w:numPr>
          <w:ilvl w:val="1"/>
          <w:numId w:val="12"/>
        </w:numPr>
        <w:autoSpaceDE w:val="0"/>
        <w:autoSpaceDN w:val="0"/>
        <w:spacing w:before="40" w:after="40"/>
        <w:rPr>
          <w:sz w:val="22"/>
          <w:szCs w:val="22"/>
        </w:rPr>
      </w:pPr>
      <w:r>
        <w:t>Server                                                 </w:t>
      </w:r>
      <w:r>
        <w:tab/>
      </w:r>
      <w:r>
        <w:tab/>
        <w:t>:           rri1mpkapl10v/11v</w:t>
      </w:r>
    </w:p>
    <w:p w14:paraId="7B5A1DCC" w14:textId="737106E7" w:rsidR="006E5BD3" w:rsidRDefault="006E5BD3" w:rsidP="00EA4F4D">
      <w:pPr>
        <w:pStyle w:val="ListParagraph"/>
        <w:numPr>
          <w:ilvl w:val="1"/>
          <w:numId w:val="12"/>
        </w:numPr>
        <w:autoSpaceDE w:val="0"/>
        <w:autoSpaceDN w:val="0"/>
        <w:spacing w:before="40" w:after="40"/>
      </w:pPr>
      <w:r>
        <w:t>Shell Script                                           </w:t>
      </w:r>
      <w:r>
        <w:tab/>
        <w:t>:            </w:t>
      </w:r>
      <w:r w:rsidR="000B4472" w:rsidRPr="000B4472">
        <w:t>sqsq017d_temp_refill_auth_threading.sh</w:t>
      </w:r>
    </w:p>
    <w:p w14:paraId="4B3612EB" w14:textId="77777777" w:rsidR="006E5BD3" w:rsidRDefault="006E5BD3" w:rsidP="00EA4F4D">
      <w:pPr>
        <w:pStyle w:val="ListParagraph"/>
        <w:numPr>
          <w:ilvl w:val="1"/>
          <w:numId w:val="12"/>
        </w:numPr>
        <w:autoSpaceDE w:val="0"/>
        <w:autoSpaceDN w:val="0"/>
        <w:spacing w:before="40" w:after="40"/>
      </w:pPr>
      <w:r>
        <w:t>Database                                              </w:t>
      </w:r>
      <w:r>
        <w:tab/>
        <w:t>:            sdaop0</w:t>
      </w:r>
    </w:p>
    <w:p w14:paraId="7480AC4A" w14:textId="1C2B90F1" w:rsidR="006E5BD3" w:rsidRDefault="006E5BD3" w:rsidP="00EA4F4D">
      <w:pPr>
        <w:pStyle w:val="ListParagraph"/>
        <w:numPr>
          <w:ilvl w:val="1"/>
          <w:numId w:val="12"/>
        </w:numPr>
        <w:autoSpaceDE w:val="0"/>
        <w:autoSpaceDN w:val="0"/>
        <w:spacing w:before="40" w:after="40"/>
      </w:pPr>
      <w:r>
        <w:t>Control-M SDA Process job name        </w:t>
      </w:r>
      <w:r>
        <w:tab/>
        <w:t>:            sqsq01</w:t>
      </w:r>
      <w:r w:rsidR="000B4472">
        <w:t>7</w:t>
      </w:r>
      <w:r>
        <w:t>d</w:t>
      </w:r>
    </w:p>
    <w:p w14:paraId="075E9ACE" w14:textId="77777777" w:rsidR="006E5BD3" w:rsidRDefault="006E5BD3" w:rsidP="00EA4F4D">
      <w:pPr>
        <w:pStyle w:val="ListParagraph"/>
        <w:numPr>
          <w:ilvl w:val="1"/>
          <w:numId w:val="12"/>
        </w:numPr>
        <w:autoSpaceDE w:val="0"/>
        <w:autoSpaceDN w:val="0"/>
        <w:spacing w:before="40" w:after="40"/>
      </w:pPr>
      <w:r>
        <w:t>Control-M SDA Schedule                       </w:t>
      </w:r>
      <w:r>
        <w:tab/>
        <w:t>:           All days</w:t>
      </w:r>
    </w:p>
    <w:p w14:paraId="5365977E" w14:textId="74EBDD56" w:rsidR="006E5BD3" w:rsidRDefault="006E5BD3" w:rsidP="00EA4F4D">
      <w:pPr>
        <w:pStyle w:val="ListParagraph"/>
        <w:numPr>
          <w:ilvl w:val="1"/>
          <w:numId w:val="12"/>
        </w:numPr>
        <w:autoSpaceDE w:val="0"/>
        <w:autoSpaceDN w:val="0"/>
        <w:spacing w:before="40" w:after="40"/>
      </w:pPr>
      <w:r>
        <w:t>Control-M Predecessor                          </w:t>
      </w:r>
      <w:r>
        <w:tab/>
        <w:t>:           sqsq01</w:t>
      </w:r>
      <w:r w:rsidR="000B4472">
        <w:t>6</w:t>
      </w:r>
      <w:r>
        <w:t>d</w:t>
      </w:r>
    </w:p>
    <w:p w14:paraId="7B71A1A0" w14:textId="77777777" w:rsidR="006E5BD3" w:rsidRDefault="006E5BD3" w:rsidP="00EA4F4D">
      <w:pPr>
        <w:pStyle w:val="ListParagraph"/>
        <w:numPr>
          <w:ilvl w:val="1"/>
          <w:numId w:val="12"/>
        </w:numPr>
        <w:autoSpaceDE w:val="0"/>
        <w:autoSpaceDN w:val="0"/>
        <w:spacing w:before="40" w:after="40"/>
      </w:pPr>
      <w:r>
        <w:t>File Name                                             </w:t>
      </w:r>
      <w:r>
        <w:tab/>
        <w:t>:           ---</w:t>
      </w:r>
    </w:p>
    <w:p w14:paraId="515263B2" w14:textId="6A7EE058" w:rsidR="006E5BD3" w:rsidRDefault="006E5BD3" w:rsidP="00EA4F4D">
      <w:pPr>
        <w:pStyle w:val="ListParagraph"/>
        <w:numPr>
          <w:ilvl w:val="1"/>
          <w:numId w:val="12"/>
        </w:numPr>
        <w:autoSpaceDE w:val="0"/>
        <w:autoSpaceDN w:val="0"/>
      </w:pPr>
      <w:r>
        <w:t>Control File Name                                 </w:t>
      </w:r>
      <w:r>
        <w:tab/>
        <w:t>:           ---</w:t>
      </w:r>
    </w:p>
    <w:p w14:paraId="60C78525" w14:textId="77777777" w:rsidR="006E5BD3" w:rsidRPr="0004310E" w:rsidRDefault="006E5BD3" w:rsidP="006E5BD3">
      <w:pPr>
        <w:pStyle w:val="Heading3"/>
      </w:pPr>
      <w:r w:rsidRPr="0004310E">
        <w:t>Purpose</w:t>
      </w:r>
    </w:p>
    <w:p w14:paraId="11FF8483" w14:textId="77777777" w:rsidR="000B4472" w:rsidRPr="000B4472" w:rsidRDefault="000B4472" w:rsidP="000B4472">
      <w:pPr>
        <w:rPr>
          <w:rFonts w:ascii="Arial" w:hAnsi="Arial" w:cs="Arial"/>
          <w:sz w:val="20"/>
          <w:szCs w:val="20"/>
        </w:rPr>
      </w:pPr>
      <w:r w:rsidRPr="000B4472">
        <w:rPr>
          <w:rFonts w:ascii="Arial" w:hAnsi="Arial" w:cs="Arial"/>
          <w:sz w:val="20"/>
          <w:szCs w:val="20"/>
        </w:rPr>
        <w:t>This batch will be used to update thread number in temp table for refill renewal</w:t>
      </w:r>
    </w:p>
    <w:p w14:paraId="128B5DF9" w14:textId="77777777" w:rsidR="000B4472" w:rsidRPr="000B4472" w:rsidRDefault="000B4472" w:rsidP="000B4472">
      <w:pPr>
        <w:rPr>
          <w:rFonts w:ascii="Arial" w:hAnsi="Arial" w:cs="Arial"/>
          <w:sz w:val="20"/>
          <w:szCs w:val="20"/>
        </w:rPr>
      </w:pPr>
    </w:p>
    <w:p w14:paraId="07A0DEC5" w14:textId="77777777" w:rsidR="000B4472" w:rsidRPr="000B4472" w:rsidRDefault="000B4472" w:rsidP="000B4472">
      <w:pPr>
        <w:rPr>
          <w:rFonts w:ascii="Arial" w:hAnsi="Arial" w:cs="Arial"/>
          <w:sz w:val="20"/>
          <w:szCs w:val="20"/>
        </w:rPr>
      </w:pPr>
      <w:r w:rsidRPr="000B4472">
        <w:rPr>
          <w:rFonts w:ascii="Arial" w:hAnsi="Arial" w:cs="Arial"/>
          <w:sz w:val="20"/>
          <w:szCs w:val="20"/>
        </w:rPr>
        <w:t>SELECT * FROM TEMP_REFILL_AUTH TP</w:t>
      </w:r>
    </w:p>
    <w:p w14:paraId="418EDFB7" w14:textId="77777777" w:rsidR="000B4472" w:rsidRPr="000B4472" w:rsidRDefault="000B4472" w:rsidP="000B4472">
      <w:pPr>
        <w:rPr>
          <w:rFonts w:ascii="Arial" w:hAnsi="Arial" w:cs="Arial"/>
          <w:sz w:val="20"/>
          <w:szCs w:val="20"/>
        </w:rPr>
      </w:pPr>
      <w:r w:rsidRPr="000B4472">
        <w:rPr>
          <w:rFonts w:ascii="Arial" w:hAnsi="Arial" w:cs="Arial"/>
          <w:sz w:val="20"/>
          <w:szCs w:val="20"/>
        </w:rPr>
        <w:t>WHERE TP.STAT_CD = 'OPEN'</w:t>
      </w:r>
    </w:p>
    <w:p w14:paraId="21295982" w14:textId="77777777" w:rsidR="000B4472" w:rsidRPr="000B4472" w:rsidRDefault="000B4472" w:rsidP="000B4472">
      <w:pPr>
        <w:rPr>
          <w:rFonts w:ascii="Arial" w:hAnsi="Arial" w:cs="Arial"/>
          <w:sz w:val="20"/>
          <w:szCs w:val="20"/>
        </w:rPr>
      </w:pPr>
    </w:p>
    <w:p w14:paraId="4A5B8487" w14:textId="77777777" w:rsidR="000B4472" w:rsidRPr="000B4472" w:rsidRDefault="000B4472" w:rsidP="000B4472">
      <w:pPr>
        <w:rPr>
          <w:rFonts w:ascii="Arial" w:hAnsi="Arial" w:cs="Arial"/>
          <w:sz w:val="20"/>
          <w:szCs w:val="20"/>
        </w:rPr>
      </w:pPr>
      <w:r w:rsidRPr="000B4472">
        <w:rPr>
          <w:rFonts w:ascii="Arial" w:hAnsi="Arial" w:cs="Arial"/>
          <w:sz w:val="20"/>
          <w:szCs w:val="20"/>
        </w:rPr>
        <w:t xml:space="preserve">SELECT * FROM SDA_CODE WHERE </w:t>
      </w:r>
    </w:p>
    <w:p w14:paraId="33F800A4" w14:textId="77777777" w:rsidR="000B4472" w:rsidRPr="000B4472" w:rsidRDefault="000B4472" w:rsidP="000B4472">
      <w:pPr>
        <w:rPr>
          <w:rFonts w:ascii="Arial" w:hAnsi="Arial" w:cs="Arial"/>
          <w:sz w:val="20"/>
          <w:szCs w:val="20"/>
        </w:rPr>
      </w:pPr>
      <w:r w:rsidRPr="000B4472">
        <w:rPr>
          <w:rFonts w:ascii="Arial" w:hAnsi="Arial" w:cs="Arial"/>
          <w:sz w:val="20"/>
          <w:szCs w:val="20"/>
        </w:rPr>
        <w:t xml:space="preserve">SDA_TYPE = 'THREADING' AND </w:t>
      </w:r>
    </w:p>
    <w:p w14:paraId="614BC258" w14:textId="4C3D6600" w:rsidR="006E5BD3" w:rsidRDefault="000B4472" w:rsidP="000B4472">
      <w:pPr>
        <w:rPr>
          <w:rFonts w:ascii="Arial" w:hAnsi="Arial" w:cs="Arial"/>
          <w:sz w:val="20"/>
          <w:szCs w:val="20"/>
        </w:rPr>
      </w:pPr>
      <w:r w:rsidRPr="000B4472">
        <w:rPr>
          <w:rFonts w:ascii="Arial" w:hAnsi="Arial" w:cs="Arial"/>
          <w:sz w:val="20"/>
          <w:szCs w:val="20"/>
        </w:rPr>
        <w:t>SDA_CD = 'REFILL_AUTH'</w:t>
      </w:r>
      <w:r w:rsidR="006E5BD3" w:rsidRPr="008A3681">
        <w:rPr>
          <w:rFonts w:ascii="Arial" w:hAnsi="Arial" w:cs="Arial"/>
          <w:sz w:val="20"/>
          <w:szCs w:val="20"/>
        </w:rPr>
        <w:t xml:space="preserve"> </w:t>
      </w:r>
    </w:p>
    <w:p w14:paraId="326B8502" w14:textId="77777777" w:rsidR="006E5BD3" w:rsidRDefault="006E5BD3" w:rsidP="006E5BD3">
      <w:pPr>
        <w:rPr>
          <w:rFonts w:ascii="Arial" w:hAnsi="Arial" w:cs="Arial"/>
          <w:sz w:val="20"/>
          <w:szCs w:val="20"/>
        </w:rPr>
      </w:pPr>
    </w:p>
    <w:p w14:paraId="61DA6BCD" w14:textId="77777777" w:rsidR="006E5BD3" w:rsidRDefault="006E5BD3" w:rsidP="006E5BD3">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13667BA8" w14:textId="77777777" w:rsidR="006E5BD3" w:rsidRDefault="006E5BD3" w:rsidP="006E5BD3">
      <w:pPr>
        <w:rPr>
          <w:rFonts w:ascii="Arial" w:hAnsi="Arial" w:cs="Arial"/>
          <w:sz w:val="20"/>
        </w:rPr>
      </w:pPr>
      <w:r w:rsidRPr="00CF5B7E">
        <w:rPr>
          <w:rFonts w:ascii="Arial" w:hAnsi="Arial" w:cs="Arial"/>
          <w:sz w:val="20"/>
        </w:rPr>
        <w:t xml:space="preserve">File name </w:t>
      </w:r>
      <w:r>
        <w:rPr>
          <w:rFonts w:ascii="Arial" w:hAnsi="Arial" w:cs="Arial"/>
          <w:sz w:val="20"/>
        </w:rPr>
        <w:t>- ---</w:t>
      </w:r>
    </w:p>
    <w:p w14:paraId="5DA289E3" w14:textId="77777777" w:rsidR="006E5BD3" w:rsidRDefault="006E5BD3" w:rsidP="006E5BD3">
      <w:pPr>
        <w:rPr>
          <w:rFonts w:ascii="Arial" w:hAnsi="Arial" w:cs="Arial"/>
          <w:sz w:val="20"/>
        </w:rPr>
      </w:pPr>
      <w:r>
        <w:rPr>
          <w:rFonts w:ascii="Arial" w:hAnsi="Arial" w:cs="Arial"/>
          <w:sz w:val="20"/>
        </w:rPr>
        <w:t xml:space="preserve">Extract table - </w:t>
      </w:r>
      <w:r w:rsidRPr="008A3681">
        <w:rPr>
          <w:rFonts w:ascii="Arial" w:hAnsi="Arial" w:cs="Arial"/>
          <w:sz w:val="20"/>
        </w:rPr>
        <w:t>TEMP_REFILL_AUTH</w:t>
      </w:r>
    </w:p>
    <w:p w14:paraId="3F90A999" w14:textId="77777777" w:rsidR="006E5BD3" w:rsidRPr="00210ED0" w:rsidRDefault="006E5BD3" w:rsidP="006E5BD3">
      <w:pPr>
        <w:pStyle w:val="Heading3"/>
        <w:spacing w:after="0" w:afterAutospacing="0"/>
        <w:rPr>
          <w:sz w:val="24"/>
          <w:szCs w:val="24"/>
        </w:rPr>
      </w:pPr>
      <w:r>
        <w:rPr>
          <w:sz w:val="24"/>
          <w:szCs w:val="24"/>
        </w:rPr>
        <w:t>Setup</w:t>
      </w:r>
    </w:p>
    <w:p w14:paraId="69E9AD27" w14:textId="61312CAA" w:rsidR="006E5BD3" w:rsidRPr="000B4472" w:rsidRDefault="006E5BD3" w:rsidP="000B4472">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44A4AE60" w14:textId="77777777" w:rsidR="006E5BD3" w:rsidRDefault="006E5BD3" w:rsidP="006E5BD3">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6E5BD3" w:rsidRPr="00F056E4" w14:paraId="526ED48C"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C2605A" w14:textId="77777777" w:rsidR="006E5BD3" w:rsidRPr="00F056E4" w:rsidRDefault="006E5BD3"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F767D6" w14:textId="77777777" w:rsidR="006E5BD3" w:rsidRPr="00F056E4" w:rsidRDefault="006E5BD3"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57626B" w14:textId="77777777" w:rsidR="006E5BD3" w:rsidRPr="00F056E4" w:rsidRDefault="006E5BD3"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678F5E" w14:textId="77777777" w:rsidR="006E5BD3" w:rsidRPr="00F056E4" w:rsidRDefault="006E5BD3"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F3E397" w14:textId="77777777" w:rsidR="006E5BD3" w:rsidRPr="00F056E4" w:rsidRDefault="006E5BD3"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6E5BD3" w:rsidRPr="00F056E4" w14:paraId="5F33C4CC"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DCDDA6" w14:textId="77777777" w:rsidR="006E5BD3" w:rsidRPr="00F056E4" w:rsidRDefault="006E5BD3"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42FD42A" w14:textId="77777777" w:rsidR="006E5BD3" w:rsidRPr="00F056E4" w:rsidRDefault="006E5BD3"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EB2534" w14:textId="77777777" w:rsidR="006E5BD3" w:rsidRPr="00F056E4" w:rsidRDefault="006E5BD3"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FF07FB" w14:textId="77777777" w:rsidR="006E5BD3" w:rsidRPr="00F056E4" w:rsidRDefault="006E5BD3"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EE20057" w14:textId="77777777" w:rsidR="006E5BD3" w:rsidRPr="00F056E4" w:rsidRDefault="006E5BD3" w:rsidP="00E07DB9">
            <w:pPr>
              <w:pStyle w:val="ListParagraph"/>
              <w:ind w:left="0"/>
              <w:rPr>
                <w:rFonts w:asciiTheme="minorHAnsi" w:hAnsiTheme="minorHAnsi"/>
                <w:color w:val="000000" w:themeColor="text1"/>
              </w:rPr>
            </w:pPr>
          </w:p>
        </w:tc>
      </w:tr>
      <w:tr w:rsidR="006E5BD3" w:rsidRPr="00F056E4" w14:paraId="7EC3DF47"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011B2FB" w14:textId="77777777" w:rsidR="006E5BD3" w:rsidRPr="00F056E4" w:rsidRDefault="006E5BD3"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20C1E1A" w14:textId="77777777" w:rsidR="006E5BD3" w:rsidRPr="00F056E4" w:rsidRDefault="006E5BD3"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5EB99E5" w14:textId="77777777" w:rsidR="006E5BD3" w:rsidRPr="00F056E4" w:rsidRDefault="006E5BD3"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A7BC6D8" w14:textId="77777777" w:rsidR="006E5BD3" w:rsidRPr="00F056E4" w:rsidRDefault="006E5BD3"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98858CE" w14:textId="77777777" w:rsidR="006E5BD3" w:rsidRPr="00F056E4" w:rsidRDefault="006E5BD3" w:rsidP="00E07DB9">
            <w:pPr>
              <w:pStyle w:val="ListParagraph"/>
              <w:ind w:left="0"/>
              <w:rPr>
                <w:rFonts w:asciiTheme="minorHAnsi" w:hAnsiTheme="minorHAnsi"/>
                <w:color w:val="000000" w:themeColor="text1"/>
              </w:rPr>
            </w:pPr>
          </w:p>
        </w:tc>
      </w:tr>
    </w:tbl>
    <w:p w14:paraId="3B599E28" w14:textId="77777777" w:rsidR="006E5BD3" w:rsidRPr="003138D8" w:rsidRDefault="006E5BD3" w:rsidP="006E5BD3">
      <w:pPr>
        <w:pStyle w:val="Heading3"/>
        <w:spacing w:after="0" w:afterAutospacing="0"/>
        <w:rPr>
          <w:sz w:val="24"/>
          <w:szCs w:val="24"/>
        </w:rPr>
      </w:pPr>
      <w:r>
        <w:rPr>
          <w:sz w:val="24"/>
          <w:szCs w:val="24"/>
        </w:rPr>
        <w:t>Troubleshooting</w:t>
      </w:r>
    </w:p>
    <w:p w14:paraId="781525A4" w14:textId="77777777" w:rsidR="006E5BD3" w:rsidRDefault="006E5BD3" w:rsidP="006E5BD3">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E51FEDC" w14:textId="77777777" w:rsidR="006E5BD3" w:rsidRDefault="006E5BD3" w:rsidP="006E5BD3">
      <w:pPr>
        <w:pStyle w:val="BodyTextIndent"/>
        <w:spacing w:after="0"/>
        <w:ind w:left="720"/>
        <w:rPr>
          <w:rFonts w:ascii="Arial" w:hAnsi="Arial" w:cs="Arial"/>
          <w:sz w:val="20"/>
        </w:rPr>
      </w:pPr>
    </w:p>
    <w:p w14:paraId="0AAB288C" w14:textId="77777777" w:rsidR="006E5BD3" w:rsidRDefault="006E5BD3" w:rsidP="006E5BD3">
      <w:pPr>
        <w:pStyle w:val="BodyTextIndent"/>
        <w:spacing w:after="0"/>
        <w:ind w:left="0"/>
        <w:rPr>
          <w:rFonts w:ascii="Arial" w:hAnsi="Arial" w:cs="Arial"/>
          <w:sz w:val="20"/>
        </w:rPr>
      </w:pPr>
    </w:p>
    <w:p w14:paraId="17D4D995" w14:textId="0FE9B78B" w:rsidR="000B4472" w:rsidRPr="00FA3499" w:rsidRDefault="001857CD" w:rsidP="000B4472">
      <w:pPr>
        <w:pStyle w:val="Heading2"/>
        <w:rPr>
          <w:i w:val="0"/>
          <w:color w:val="000000"/>
        </w:rPr>
      </w:pPr>
      <w:r>
        <w:rPr>
          <w:i w:val="0"/>
          <w:color w:val="000000"/>
        </w:rPr>
        <w:t xml:space="preserve">  </w:t>
      </w:r>
      <w:r w:rsidR="000B4472" w:rsidRPr="00D50ACA">
        <w:rPr>
          <w:i w:val="0"/>
          <w:color w:val="000000"/>
        </w:rPr>
        <w:t>sqsq01</w:t>
      </w:r>
      <w:r w:rsidR="000B4472">
        <w:rPr>
          <w:i w:val="0"/>
          <w:color w:val="000000"/>
        </w:rPr>
        <w:t>8</w:t>
      </w:r>
      <w:r w:rsidR="000B4472" w:rsidRPr="00D50ACA">
        <w:rPr>
          <w:i w:val="0"/>
          <w:color w:val="000000"/>
        </w:rPr>
        <w:t>d</w:t>
      </w:r>
    </w:p>
    <w:p w14:paraId="5BABEC30" w14:textId="77777777" w:rsidR="000B4472" w:rsidRPr="00210ED0" w:rsidRDefault="000B4472" w:rsidP="000B4472">
      <w:pPr>
        <w:pStyle w:val="Heading3"/>
        <w:spacing w:after="0" w:afterAutospacing="0"/>
        <w:rPr>
          <w:sz w:val="24"/>
          <w:szCs w:val="24"/>
        </w:rPr>
      </w:pPr>
      <w:r w:rsidRPr="00210ED0">
        <w:rPr>
          <w:sz w:val="24"/>
          <w:szCs w:val="24"/>
        </w:rPr>
        <w:t>Overview</w:t>
      </w:r>
    </w:p>
    <w:p w14:paraId="6D90DD14" w14:textId="77777777" w:rsidR="000B4472" w:rsidRDefault="000B4472" w:rsidP="000B4472">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97E3AD4" w14:textId="77777777" w:rsidR="000B4472" w:rsidRPr="00210ED0" w:rsidRDefault="000B4472" w:rsidP="000B4472">
      <w:pPr>
        <w:rPr>
          <w:rFonts w:ascii="Arial" w:hAnsi="Arial" w:cs="Arial"/>
          <w:sz w:val="20"/>
          <w:szCs w:val="20"/>
        </w:rPr>
      </w:pPr>
    </w:p>
    <w:p w14:paraId="2AA3CCE1" w14:textId="77777777" w:rsidR="000B4472" w:rsidRPr="00917E90" w:rsidRDefault="000B4472" w:rsidP="00EA4F4D">
      <w:pPr>
        <w:pStyle w:val="ListParagraph"/>
        <w:numPr>
          <w:ilvl w:val="1"/>
          <w:numId w:val="12"/>
        </w:numPr>
        <w:autoSpaceDE w:val="0"/>
        <w:autoSpaceDN w:val="0"/>
        <w:spacing w:before="40" w:after="40"/>
        <w:rPr>
          <w:sz w:val="22"/>
          <w:szCs w:val="22"/>
        </w:rPr>
      </w:pPr>
      <w:r>
        <w:t>Server                                                 </w:t>
      </w:r>
      <w:r>
        <w:tab/>
      </w:r>
      <w:r>
        <w:tab/>
        <w:t>:           rri1mpkapl10v/11v</w:t>
      </w:r>
    </w:p>
    <w:p w14:paraId="68F7A2DC" w14:textId="38AB1CB2" w:rsidR="000B4472" w:rsidRDefault="000B4472" w:rsidP="00EA4F4D">
      <w:pPr>
        <w:pStyle w:val="ListParagraph"/>
        <w:numPr>
          <w:ilvl w:val="1"/>
          <w:numId w:val="12"/>
        </w:numPr>
        <w:autoSpaceDE w:val="0"/>
        <w:autoSpaceDN w:val="0"/>
        <w:spacing w:before="40" w:after="40"/>
      </w:pPr>
      <w:r>
        <w:t>Shell Script                                           </w:t>
      </w:r>
      <w:r>
        <w:tab/>
        <w:t>:           </w:t>
      </w:r>
      <w:r w:rsidRPr="000B4472">
        <w:t>sda_spring_batch.sh</w:t>
      </w:r>
    </w:p>
    <w:p w14:paraId="7F2FCAED" w14:textId="77777777" w:rsidR="000B4472" w:rsidRDefault="000B4472" w:rsidP="00EA4F4D">
      <w:pPr>
        <w:pStyle w:val="ListParagraph"/>
        <w:numPr>
          <w:ilvl w:val="1"/>
          <w:numId w:val="12"/>
        </w:numPr>
        <w:autoSpaceDE w:val="0"/>
        <w:autoSpaceDN w:val="0"/>
        <w:spacing w:before="40" w:after="40"/>
      </w:pPr>
      <w:r>
        <w:t>Database                                              </w:t>
      </w:r>
      <w:r>
        <w:tab/>
        <w:t>:            sdaop0</w:t>
      </w:r>
    </w:p>
    <w:p w14:paraId="6788F3B6" w14:textId="095CB375" w:rsidR="000B4472" w:rsidRDefault="000B4472" w:rsidP="00EA4F4D">
      <w:pPr>
        <w:pStyle w:val="ListParagraph"/>
        <w:numPr>
          <w:ilvl w:val="1"/>
          <w:numId w:val="12"/>
        </w:numPr>
        <w:autoSpaceDE w:val="0"/>
        <w:autoSpaceDN w:val="0"/>
        <w:spacing w:before="40" w:after="40"/>
      </w:pPr>
      <w:r>
        <w:t>Control-M SDA Process job name        </w:t>
      </w:r>
      <w:r>
        <w:tab/>
        <w:t>:            sqsq018d</w:t>
      </w:r>
    </w:p>
    <w:p w14:paraId="0BFA72A6" w14:textId="77777777" w:rsidR="000B4472" w:rsidRDefault="000B4472" w:rsidP="00EA4F4D">
      <w:pPr>
        <w:pStyle w:val="ListParagraph"/>
        <w:numPr>
          <w:ilvl w:val="1"/>
          <w:numId w:val="12"/>
        </w:numPr>
        <w:autoSpaceDE w:val="0"/>
        <w:autoSpaceDN w:val="0"/>
        <w:spacing w:before="40" w:after="40"/>
      </w:pPr>
      <w:r>
        <w:t>Control-M SDA Schedule                       </w:t>
      </w:r>
      <w:r>
        <w:tab/>
        <w:t>:           All days</w:t>
      </w:r>
    </w:p>
    <w:p w14:paraId="220D0281" w14:textId="48D3E95F" w:rsidR="000B4472" w:rsidRDefault="000B4472" w:rsidP="00EA4F4D">
      <w:pPr>
        <w:pStyle w:val="ListParagraph"/>
        <w:numPr>
          <w:ilvl w:val="1"/>
          <w:numId w:val="12"/>
        </w:numPr>
        <w:autoSpaceDE w:val="0"/>
        <w:autoSpaceDN w:val="0"/>
        <w:spacing w:before="40" w:after="40"/>
      </w:pPr>
      <w:r>
        <w:t>Control-M Predecessor                          </w:t>
      </w:r>
      <w:r>
        <w:tab/>
        <w:t>:           sqsq017d</w:t>
      </w:r>
    </w:p>
    <w:p w14:paraId="6825CB2E" w14:textId="77777777" w:rsidR="000B4472" w:rsidRDefault="000B4472" w:rsidP="00EA4F4D">
      <w:pPr>
        <w:pStyle w:val="ListParagraph"/>
        <w:numPr>
          <w:ilvl w:val="1"/>
          <w:numId w:val="12"/>
        </w:numPr>
        <w:autoSpaceDE w:val="0"/>
        <w:autoSpaceDN w:val="0"/>
        <w:spacing w:before="40" w:after="40"/>
      </w:pPr>
      <w:r>
        <w:t>File Name                                             </w:t>
      </w:r>
      <w:r>
        <w:tab/>
        <w:t>:           ---</w:t>
      </w:r>
    </w:p>
    <w:p w14:paraId="0CF08605" w14:textId="77777777" w:rsidR="000B4472" w:rsidRDefault="000B4472" w:rsidP="00EA4F4D">
      <w:pPr>
        <w:pStyle w:val="ListParagraph"/>
        <w:numPr>
          <w:ilvl w:val="1"/>
          <w:numId w:val="12"/>
        </w:numPr>
        <w:autoSpaceDE w:val="0"/>
        <w:autoSpaceDN w:val="0"/>
      </w:pPr>
      <w:r>
        <w:t>Control File Name                                 </w:t>
      </w:r>
      <w:r>
        <w:tab/>
        <w:t>:           ---</w:t>
      </w:r>
    </w:p>
    <w:p w14:paraId="02522D49" w14:textId="77777777" w:rsidR="000B4472" w:rsidRPr="0004310E" w:rsidRDefault="000B4472" w:rsidP="000B4472">
      <w:pPr>
        <w:pStyle w:val="Heading3"/>
      </w:pPr>
      <w:r w:rsidRPr="0004310E">
        <w:t>Purpose</w:t>
      </w:r>
    </w:p>
    <w:p w14:paraId="6D51654A" w14:textId="77777777" w:rsidR="000B4472" w:rsidRPr="000B4472" w:rsidRDefault="000B4472" w:rsidP="000B4472">
      <w:pPr>
        <w:rPr>
          <w:rFonts w:ascii="Arial" w:hAnsi="Arial" w:cs="Arial"/>
          <w:sz w:val="20"/>
          <w:szCs w:val="20"/>
        </w:rPr>
      </w:pPr>
      <w:r w:rsidRPr="000B4472">
        <w:rPr>
          <w:rFonts w:ascii="Arial" w:hAnsi="Arial" w:cs="Arial"/>
          <w:sz w:val="20"/>
          <w:szCs w:val="20"/>
        </w:rPr>
        <w:t>This batch will be used to initiate refill auth(renewal) request for prescription identified in batch sqsq016d/17d, system will first check fill history to get new prescription with same GCN and last fill date is greater then old prescription last fill date</w:t>
      </w:r>
    </w:p>
    <w:p w14:paraId="66A7B6B3" w14:textId="77777777" w:rsidR="000B4472" w:rsidRPr="000B4472" w:rsidRDefault="000B4472" w:rsidP="000B4472">
      <w:pPr>
        <w:rPr>
          <w:rFonts w:ascii="Arial" w:hAnsi="Arial" w:cs="Arial"/>
          <w:sz w:val="20"/>
          <w:szCs w:val="20"/>
        </w:rPr>
      </w:pPr>
    </w:p>
    <w:p w14:paraId="4B18E3BE" w14:textId="77777777" w:rsidR="000B4472" w:rsidRPr="000B4472" w:rsidRDefault="000B4472" w:rsidP="000B4472">
      <w:pPr>
        <w:rPr>
          <w:rFonts w:ascii="Arial" w:hAnsi="Arial" w:cs="Arial"/>
          <w:sz w:val="20"/>
          <w:szCs w:val="20"/>
        </w:rPr>
      </w:pPr>
      <w:r w:rsidRPr="000B4472">
        <w:rPr>
          <w:rFonts w:ascii="Arial" w:hAnsi="Arial" w:cs="Arial"/>
          <w:sz w:val="20"/>
          <w:szCs w:val="20"/>
        </w:rPr>
        <w:t>SELECT * FROM TEMP_REFILL_AUTH TP</w:t>
      </w:r>
    </w:p>
    <w:p w14:paraId="30B859C8" w14:textId="14E5CD63" w:rsidR="000B4472" w:rsidRDefault="000B4472" w:rsidP="000B4472">
      <w:pPr>
        <w:rPr>
          <w:rFonts w:ascii="Arial" w:hAnsi="Arial" w:cs="Arial"/>
          <w:sz w:val="20"/>
          <w:szCs w:val="20"/>
        </w:rPr>
      </w:pPr>
      <w:r w:rsidRPr="000B4472">
        <w:rPr>
          <w:rFonts w:ascii="Arial" w:hAnsi="Arial" w:cs="Arial"/>
          <w:sz w:val="20"/>
          <w:szCs w:val="20"/>
        </w:rPr>
        <w:t>WHERE TP.STAT_CD = 'OPEN' and TP.MATCH_FOUND IS NULL</w:t>
      </w:r>
    </w:p>
    <w:p w14:paraId="2B5923FA" w14:textId="77777777" w:rsidR="000B4472" w:rsidRDefault="000B4472" w:rsidP="000B4472">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15C5EAE4" w14:textId="77777777" w:rsidR="000B4472" w:rsidRDefault="000B4472" w:rsidP="000B4472">
      <w:pPr>
        <w:rPr>
          <w:rFonts w:ascii="Arial" w:hAnsi="Arial" w:cs="Arial"/>
          <w:sz w:val="20"/>
        </w:rPr>
      </w:pPr>
      <w:r w:rsidRPr="00CF5B7E">
        <w:rPr>
          <w:rFonts w:ascii="Arial" w:hAnsi="Arial" w:cs="Arial"/>
          <w:sz w:val="20"/>
        </w:rPr>
        <w:t xml:space="preserve">File name </w:t>
      </w:r>
      <w:r>
        <w:rPr>
          <w:rFonts w:ascii="Arial" w:hAnsi="Arial" w:cs="Arial"/>
          <w:sz w:val="20"/>
        </w:rPr>
        <w:t>- ---</w:t>
      </w:r>
    </w:p>
    <w:p w14:paraId="64D0E1BA" w14:textId="77777777" w:rsidR="000B4472" w:rsidRDefault="000B4472" w:rsidP="000B4472">
      <w:pPr>
        <w:rPr>
          <w:rFonts w:ascii="Arial" w:hAnsi="Arial" w:cs="Arial"/>
          <w:sz w:val="20"/>
        </w:rPr>
      </w:pPr>
      <w:r>
        <w:rPr>
          <w:rFonts w:ascii="Arial" w:hAnsi="Arial" w:cs="Arial"/>
          <w:sz w:val="20"/>
        </w:rPr>
        <w:t xml:space="preserve">Extract table - </w:t>
      </w:r>
      <w:r w:rsidRPr="008A3681">
        <w:rPr>
          <w:rFonts w:ascii="Arial" w:hAnsi="Arial" w:cs="Arial"/>
          <w:sz w:val="20"/>
        </w:rPr>
        <w:t>TEMP_REFILL_AUTH</w:t>
      </w:r>
    </w:p>
    <w:p w14:paraId="3C707F8D" w14:textId="77777777" w:rsidR="000B4472" w:rsidRPr="00210ED0" w:rsidRDefault="000B4472" w:rsidP="000B4472">
      <w:pPr>
        <w:pStyle w:val="Heading3"/>
        <w:spacing w:after="0" w:afterAutospacing="0"/>
        <w:rPr>
          <w:sz w:val="24"/>
          <w:szCs w:val="24"/>
        </w:rPr>
      </w:pPr>
      <w:r>
        <w:rPr>
          <w:sz w:val="24"/>
          <w:szCs w:val="24"/>
        </w:rPr>
        <w:t>Setup</w:t>
      </w:r>
    </w:p>
    <w:p w14:paraId="42DA1C0A" w14:textId="77777777" w:rsidR="000B4472" w:rsidRPr="000B4472" w:rsidRDefault="000B4472" w:rsidP="000B4472">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447280FA" w14:textId="77777777" w:rsidR="000B4472" w:rsidRDefault="000B4472" w:rsidP="000B4472">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0B4472" w:rsidRPr="00F056E4" w14:paraId="55C0A7FF"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CACC63" w14:textId="77777777" w:rsidR="000B4472" w:rsidRPr="00F056E4" w:rsidRDefault="000B4472"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FDC70"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8892E0"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775B37"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F31D87"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0B4472" w:rsidRPr="00F056E4" w14:paraId="124B27FD"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F9C750"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B60348F"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4CD2C63"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E2CB504" w14:textId="77777777" w:rsidR="000B4472" w:rsidRPr="00F056E4" w:rsidRDefault="000B4472"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4295FC1" w14:textId="77777777" w:rsidR="000B4472" w:rsidRPr="00F056E4" w:rsidRDefault="000B4472" w:rsidP="00E07DB9">
            <w:pPr>
              <w:pStyle w:val="ListParagraph"/>
              <w:ind w:left="0"/>
              <w:rPr>
                <w:rFonts w:asciiTheme="minorHAnsi" w:hAnsiTheme="minorHAnsi"/>
                <w:color w:val="000000" w:themeColor="text1"/>
              </w:rPr>
            </w:pPr>
          </w:p>
        </w:tc>
      </w:tr>
      <w:tr w:rsidR="000B4472" w:rsidRPr="00F056E4" w14:paraId="6B8D2443"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49C337"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0D2F88F"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8966F25"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E32DF8A" w14:textId="77777777" w:rsidR="000B4472" w:rsidRPr="00F056E4" w:rsidRDefault="000B4472"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0B6B010" w14:textId="77777777" w:rsidR="000B4472" w:rsidRPr="00F056E4" w:rsidRDefault="000B4472" w:rsidP="00E07DB9">
            <w:pPr>
              <w:pStyle w:val="ListParagraph"/>
              <w:ind w:left="0"/>
              <w:rPr>
                <w:rFonts w:asciiTheme="minorHAnsi" w:hAnsiTheme="minorHAnsi"/>
                <w:color w:val="000000" w:themeColor="text1"/>
              </w:rPr>
            </w:pPr>
          </w:p>
        </w:tc>
      </w:tr>
    </w:tbl>
    <w:p w14:paraId="20B4FF00" w14:textId="77777777" w:rsidR="000B4472" w:rsidRPr="003138D8" w:rsidRDefault="000B4472" w:rsidP="000B4472">
      <w:pPr>
        <w:pStyle w:val="Heading3"/>
        <w:spacing w:after="0" w:afterAutospacing="0"/>
        <w:rPr>
          <w:sz w:val="24"/>
          <w:szCs w:val="24"/>
        </w:rPr>
      </w:pPr>
      <w:r>
        <w:rPr>
          <w:sz w:val="24"/>
          <w:szCs w:val="24"/>
        </w:rPr>
        <w:t>Troubleshooting</w:t>
      </w:r>
    </w:p>
    <w:p w14:paraId="5AA762C3" w14:textId="77777777" w:rsidR="000B4472" w:rsidRDefault="000B4472" w:rsidP="000B4472">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284C2C8" w14:textId="77777777" w:rsidR="000B4472" w:rsidRDefault="000B4472" w:rsidP="000B4472">
      <w:pPr>
        <w:pStyle w:val="BodyTextIndent"/>
        <w:spacing w:after="0"/>
        <w:ind w:left="720"/>
        <w:rPr>
          <w:rFonts w:ascii="Arial" w:hAnsi="Arial" w:cs="Arial"/>
          <w:sz w:val="20"/>
        </w:rPr>
      </w:pPr>
    </w:p>
    <w:p w14:paraId="74E5F8B3" w14:textId="24938668" w:rsidR="008A3681" w:rsidRDefault="008A3681" w:rsidP="005C541D">
      <w:pPr>
        <w:pStyle w:val="BodyTextIndent"/>
        <w:spacing w:after="0"/>
        <w:ind w:left="0"/>
        <w:rPr>
          <w:rFonts w:ascii="Arial" w:hAnsi="Arial" w:cs="Arial"/>
          <w:sz w:val="20"/>
        </w:rPr>
      </w:pPr>
    </w:p>
    <w:p w14:paraId="464E0A1C" w14:textId="06FD302A" w:rsidR="000B4472" w:rsidRPr="00FA3499" w:rsidRDefault="00A61F7C" w:rsidP="000B4472">
      <w:pPr>
        <w:pStyle w:val="Heading2"/>
        <w:rPr>
          <w:i w:val="0"/>
          <w:color w:val="000000"/>
        </w:rPr>
      </w:pPr>
      <w:r>
        <w:rPr>
          <w:i w:val="0"/>
          <w:color w:val="000000"/>
        </w:rPr>
        <w:t xml:space="preserve">  </w:t>
      </w:r>
      <w:r w:rsidR="000B4472" w:rsidRPr="00D50ACA">
        <w:rPr>
          <w:i w:val="0"/>
          <w:color w:val="000000"/>
        </w:rPr>
        <w:t>sqsq01</w:t>
      </w:r>
      <w:r w:rsidR="000B4472">
        <w:rPr>
          <w:i w:val="0"/>
          <w:color w:val="000000"/>
        </w:rPr>
        <w:t>9</w:t>
      </w:r>
      <w:r w:rsidR="000B4472" w:rsidRPr="00D50ACA">
        <w:rPr>
          <w:i w:val="0"/>
          <w:color w:val="000000"/>
        </w:rPr>
        <w:t>d</w:t>
      </w:r>
    </w:p>
    <w:p w14:paraId="3AE6AD1D" w14:textId="77777777" w:rsidR="000B4472" w:rsidRPr="00210ED0" w:rsidRDefault="000B4472" w:rsidP="000B4472">
      <w:pPr>
        <w:pStyle w:val="Heading3"/>
        <w:spacing w:after="0" w:afterAutospacing="0"/>
        <w:rPr>
          <w:sz w:val="24"/>
          <w:szCs w:val="24"/>
        </w:rPr>
      </w:pPr>
      <w:r w:rsidRPr="00210ED0">
        <w:rPr>
          <w:sz w:val="24"/>
          <w:szCs w:val="24"/>
        </w:rPr>
        <w:t>Overview</w:t>
      </w:r>
    </w:p>
    <w:p w14:paraId="3E8BFC50" w14:textId="77777777" w:rsidR="000B4472" w:rsidRDefault="000B4472" w:rsidP="000B4472">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B5B6D8B" w14:textId="77777777" w:rsidR="000B4472" w:rsidRPr="00210ED0" w:rsidRDefault="000B4472" w:rsidP="000B4472">
      <w:pPr>
        <w:rPr>
          <w:rFonts w:ascii="Arial" w:hAnsi="Arial" w:cs="Arial"/>
          <w:sz w:val="20"/>
          <w:szCs w:val="20"/>
        </w:rPr>
      </w:pPr>
    </w:p>
    <w:p w14:paraId="1D86373A" w14:textId="77777777" w:rsidR="000B4472" w:rsidRPr="00917E90" w:rsidRDefault="000B4472" w:rsidP="00EA4F4D">
      <w:pPr>
        <w:pStyle w:val="ListParagraph"/>
        <w:numPr>
          <w:ilvl w:val="1"/>
          <w:numId w:val="12"/>
        </w:numPr>
        <w:autoSpaceDE w:val="0"/>
        <w:autoSpaceDN w:val="0"/>
        <w:spacing w:before="40" w:after="40"/>
        <w:rPr>
          <w:sz w:val="22"/>
          <w:szCs w:val="22"/>
        </w:rPr>
      </w:pPr>
      <w:r>
        <w:t>Server                                                 </w:t>
      </w:r>
      <w:r>
        <w:tab/>
      </w:r>
      <w:r>
        <w:tab/>
        <w:t>:           rri1mpkapl10v/11v</w:t>
      </w:r>
    </w:p>
    <w:p w14:paraId="41017BB8" w14:textId="16CB6272" w:rsidR="000B4472" w:rsidRDefault="000B4472" w:rsidP="00EA4F4D">
      <w:pPr>
        <w:pStyle w:val="ListParagraph"/>
        <w:numPr>
          <w:ilvl w:val="1"/>
          <w:numId w:val="12"/>
        </w:numPr>
        <w:autoSpaceDE w:val="0"/>
        <w:autoSpaceDN w:val="0"/>
        <w:spacing w:before="40" w:after="40"/>
      </w:pPr>
      <w:r>
        <w:t>Shell Script                                           </w:t>
      </w:r>
      <w:r>
        <w:tab/>
        <w:t>:           </w:t>
      </w:r>
      <w:r w:rsidRPr="000B4472">
        <w:t>sqsq019d_refill_auth_match.sh</w:t>
      </w:r>
    </w:p>
    <w:p w14:paraId="70F41EE7" w14:textId="77777777" w:rsidR="000B4472" w:rsidRDefault="000B4472" w:rsidP="00EA4F4D">
      <w:pPr>
        <w:pStyle w:val="ListParagraph"/>
        <w:numPr>
          <w:ilvl w:val="1"/>
          <w:numId w:val="12"/>
        </w:numPr>
        <w:autoSpaceDE w:val="0"/>
        <w:autoSpaceDN w:val="0"/>
        <w:spacing w:before="40" w:after="40"/>
      </w:pPr>
      <w:r>
        <w:t>Database                                              </w:t>
      </w:r>
      <w:r>
        <w:tab/>
        <w:t>:            sdaop0</w:t>
      </w:r>
    </w:p>
    <w:p w14:paraId="605274AF" w14:textId="0AC361A0" w:rsidR="000B4472" w:rsidRDefault="000B4472" w:rsidP="00EA4F4D">
      <w:pPr>
        <w:pStyle w:val="ListParagraph"/>
        <w:numPr>
          <w:ilvl w:val="1"/>
          <w:numId w:val="12"/>
        </w:numPr>
        <w:autoSpaceDE w:val="0"/>
        <w:autoSpaceDN w:val="0"/>
        <w:spacing w:before="40" w:after="40"/>
      </w:pPr>
      <w:r>
        <w:t>Control-M SDA Process job name        </w:t>
      </w:r>
      <w:r>
        <w:tab/>
        <w:t>:            sqsq019d</w:t>
      </w:r>
    </w:p>
    <w:p w14:paraId="565345A6" w14:textId="77777777" w:rsidR="000B4472" w:rsidRDefault="000B4472" w:rsidP="00EA4F4D">
      <w:pPr>
        <w:pStyle w:val="ListParagraph"/>
        <w:numPr>
          <w:ilvl w:val="1"/>
          <w:numId w:val="12"/>
        </w:numPr>
        <w:autoSpaceDE w:val="0"/>
        <w:autoSpaceDN w:val="0"/>
        <w:spacing w:before="40" w:after="40"/>
      </w:pPr>
      <w:r>
        <w:t>Control-M SDA Schedule                       </w:t>
      </w:r>
      <w:r>
        <w:tab/>
        <w:t>:           All days</w:t>
      </w:r>
    </w:p>
    <w:p w14:paraId="53A3D69B" w14:textId="3DF824A3" w:rsidR="000B4472" w:rsidRDefault="000B4472" w:rsidP="00EA4F4D">
      <w:pPr>
        <w:pStyle w:val="ListParagraph"/>
        <w:numPr>
          <w:ilvl w:val="1"/>
          <w:numId w:val="12"/>
        </w:numPr>
        <w:autoSpaceDE w:val="0"/>
        <w:autoSpaceDN w:val="0"/>
        <w:spacing w:before="40" w:after="40"/>
      </w:pPr>
      <w:r>
        <w:t>Control-M Predecessor                          </w:t>
      </w:r>
      <w:r>
        <w:tab/>
        <w:t>:           sqsq018d</w:t>
      </w:r>
    </w:p>
    <w:p w14:paraId="4F6CE853" w14:textId="77777777" w:rsidR="000B4472" w:rsidRDefault="000B4472" w:rsidP="00EA4F4D">
      <w:pPr>
        <w:pStyle w:val="ListParagraph"/>
        <w:numPr>
          <w:ilvl w:val="1"/>
          <w:numId w:val="12"/>
        </w:numPr>
        <w:autoSpaceDE w:val="0"/>
        <w:autoSpaceDN w:val="0"/>
        <w:spacing w:before="40" w:after="40"/>
      </w:pPr>
      <w:r>
        <w:t>File Name                                             </w:t>
      </w:r>
      <w:r>
        <w:tab/>
        <w:t>:           ---</w:t>
      </w:r>
    </w:p>
    <w:p w14:paraId="2019A733" w14:textId="77777777" w:rsidR="000B4472" w:rsidRDefault="000B4472" w:rsidP="00EA4F4D">
      <w:pPr>
        <w:pStyle w:val="ListParagraph"/>
        <w:numPr>
          <w:ilvl w:val="1"/>
          <w:numId w:val="12"/>
        </w:numPr>
        <w:autoSpaceDE w:val="0"/>
        <w:autoSpaceDN w:val="0"/>
      </w:pPr>
      <w:r>
        <w:t>Control File Name                                 </w:t>
      </w:r>
      <w:r>
        <w:tab/>
        <w:t>:           ---</w:t>
      </w:r>
    </w:p>
    <w:p w14:paraId="13300A59" w14:textId="77777777" w:rsidR="000B4472" w:rsidRPr="0004310E" w:rsidRDefault="000B4472" w:rsidP="000B4472">
      <w:pPr>
        <w:pStyle w:val="Heading3"/>
      </w:pPr>
      <w:r w:rsidRPr="0004310E">
        <w:t>Purpose</w:t>
      </w:r>
    </w:p>
    <w:p w14:paraId="784EEAAA" w14:textId="77777777" w:rsidR="000B4472" w:rsidRPr="000B4472" w:rsidRDefault="000B4472" w:rsidP="000B4472">
      <w:pPr>
        <w:rPr>
          <w:rFonts w:ascii="Arial" w:hAnsi="Arial" w:cs="Arial"/>
          <w:sz w:val="20"/>
          <w:szCs w:val="20"/>
        </w:rPr>
      </w:pPr>
      <w:r w:rsidRPr="000B4472">
        <w:rPr>
          <w:rFonts w:ascii="Arial" w:hAnsi="Arial" w:cs="Arial"/>
          <w:sz w:val="20"/>
          <w:szCs w:val="20"/>
        </w:rPr>
        <w:t>This batch will be used to remove old precription (refill remaning = 0 or expired prescription) with renewed prescription.</w:t>
      </w:r>
    </w:p>
    <w:p w14:paraId="068D7392" w14:textId="77777777" w:rsidR="000B4472" w:rsidRPr="000B4472" w:rsidRDefault="000B4472" w:rsidP="000B4472">
      <w:pPr>
        <w:rPr>
          <w:rFonts w:ascii="Arial" w:hAnsi="Arial" w:cs="Arial"/>
          <w:sz w:val="20"/>
          <w:szCs w:val="20"/>
        </w:rPr>
      </w:pPr>
    </w:p>
    <w:p w14:paraId="7B976C98" w14:textId="77777777" w:rsidR="000B4472" w:rsidRPr="000B4472" w:rsidRDefault="000B4472" w:rsidP="000B4472">
      <w:pPr>
        <w:rPr>
          <w:rFonts w:ascii="Arial" w:hAnsi="Arial" w:cs="Arial"/>
          <w:sz w:val="20"/>
          <w:szCs w:val="20"/>
        </w:rPr>
      </w:pPr>
    </w:p>
    <w:p w14:paraId="7B2E0B23" w14:textId="77777777" w:rsidR="000B4472" w:rsidRPr="000B4472" w:rsidRDefault="000B4472" w:rsidP="000B4472">
      <w:pPr>
        <w:rPr>
          <w:rFonts w:ascii="Arial" w:hAnsi="Arial" w:cs="Arial"/>
          <w:sz w:val="20"/>
          <w:szCs w:val="20"/>
        </w:rPr>
      </w:pPr>
      <w:r w:rsidRPr="000B4472">
        <w:rPr>
          <w:rFonts w:ascii="Arial" w:hAnsi="Arial" w:cs="Arial"/>
          <w:sz w:val="20"/>
          <w:szCs w:val="20"/>
        </w:rPr>
        <w:t>SELECT * FROM TEMP_REFILL_AUTH TP</w:t>
      </w:r>
    </w:p>
    <w:p w14:paraId="4307A53F" w14:textId="77777777" w:rsidR="000B4472" w:rsidRDefault="000B4472" w:rsidP="000B4472">
      <w:pPr>
        <w:rPr>
          <w:rFonts w:ascii="Arial" w:hAnsi="Arial" w:cs="Arial"/>
          <w:sz w:val="20"/>
          <w:szCs w:val="20"/>
        </w:rPr>
      </w:pPr>
      <w:r w:rsidRPr="000B4472">
        <w:rPr>
          <w:rFonts w:ascii="Arial" w:hAnsi="Arial" w:cs="Arial"/>
          <w:sz w:val="20"/>
          <w:szCs w:val="20"/>
        </w:rPr>
        <w:t>WHERE TP.STAT_CD = 'OPEN'</w:t>
      </w:r>
    </w:p>
    <w:p w14:paraId="22935A4C" w14:textId="77777777" w:rsidR="000B4472" w:rsidRDefault="000B4472" w:rsidP="000B4472">
      <w:pPr>
        <w:rPr>
          <w:rFonts w:ascii="Arial" w:hAnsi="Arial" w:cs="Arial"/>
          <w:sz w:val="20"/>
          <w:szCs w:val="20"/>
        </w:rPr>
      </w:pPr>
    </w:p>
    <w:p w14:paraId="65D715C3" w14:textId="175B3F2D" w:rsidR="000B4472" w:rsidRDefault="000B4472" w:rsidP="000B4472">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76ABDFC" w14:textId="77777777" w:rsidR="000B4472" w:rsidRDefault="000B4472" w:rsidP="000B4472">
      <w:pPr>
        <w:rPr>
          <w:rFonts w:ascii="Arial" w:hAnsi="Arial" w:cs="Arial"/>
          <w:sz w:val="20"/>
        </w:rPr>
      </w:pPr>
      <w:r w:rsidRPr="00CF5B7E">
        <w:rPr>
          <w:rFonts w:ascii="Arial" w:hAnsi="Arial" w:cs="Arial"/>
          <w:sz w:val="20"/>
        </w:rPr>
        <w:t xml:space="preserve">File name </w:t>
      </w:r>
      <w:r>
        <w:rPr>
          <w:rFonts w:ascii="Arial" w:hAnsi="Arial" w:cs="Arial"/>
          <w:sz w:val="20"/>
        </w:rPr>
        <w:t>- ---</w:t>
      </w:r>
    </w:p>
    <w:p w14:paraId="25072A24" w14:textId="77777777" w:rsidR="000B4472" w:rsidRDefault="000B4472" w:rsidP="000B4472">
      <w:pPr>
        <w:rPr>
          <w:rFonts w:ascii="Arial" w:hAnsi="Arial" w:cs="Arial"/>
          <w:sz w:val="20"/>
        </w:rPr>
      </w:pPr>
      <w:r>
        <w:rPr>
          <w:rFonts w:ascii="Arial" w:hAnsi="Arial" w:cs="Arial"/>
          <w:sz w:val="20"/>
        </w:rPr>
        <w:t xml:space="preserve">Extract table - </w:t>
      </w:r>
      <w:r w:rsidRPr="008A3681">
        <w:rPr>
          <w:rFonts w:ascii="Arial" w:hAnsi="Arial" w:cs="Arial"/>
          <w:sz w:val="20"/>
        </w:rPr>
        <w:t>TEMP_REFILL_AUTH</w:t>
      </w:r>
    </w:p>
    <w:p w14:paraId="1EE86665" w14:textId="77777777" w:rsidR="000B4472" w:rsidRPr="00210ED0" w:rsidRDefault="000B4472" w:rsidP="000B4472">
      <w:pPr>
        <w:pStyle w:val="Heading3"/>
        <w:spacing w:after="0" w:afterAutospacing="0"/>
        <w:rPr>
          <w:sz w:val="24"/>
          <w:szCs w:val="24"/>
        </w:rPr>
      </w:pPr>
      <w:r>
        <w:rPr>
          <w:sz w:val="24"/>
          <w:szCs w:val="24"/>
        </w:rPr>
        <w:t>Setup</w:t>
      </w:r>
    </w:p>
    <w:p w14:paraId="54ACF6D3" w14:textId="77777777" w:rsidR="000B4472" w:rsidRPr="000B4472" w:rsidRDefault="000B4472" w:rsidP="000B4472">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A85D718" w14:textId="77777777" w:rsidR="000B4472" w:rsidRDefault="000B4472" w:rsidP="000B4472">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0B4472" w:rsidRPr="00F056E4" w14:paraId="21475BCA"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997069" w14:textId="77777777" w:rsidR="000B4472" w:rsidRPr="00F056E4" w:rsidRDefault="000B4472"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7A4AED"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995DAE"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ABD885"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9E26E7" w14:textId="77777777" w:rsidR="000B4472" w:rsidRPr="00F056E4" w:rsidRDefault="000B4472"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0B4472" w:rsidRPr="00F056E4" w14:paraId="4C812840"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990F34"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E907EC"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9E1ADE4"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1D8F6C4" w14:textId="77777777" w:rsidR="000B4472" w:rsidRPr="00F056E4" w:rsidRDefault="000B4472"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B7FAF9E" w14:textId="77777777" w:rsidR="000B4472" w:rsidRPr="00F056E4" w:rsidRDefault="000B4472" w:rsidP="00E07DB9">
            <w:pPr>
              <w:pStyle w:val="ListParagraph"/>
              <w:ind w:left="0"/>
              <w:rPr>
                <w:rFonts w:asciiTheme="minorHAnsi" w:hAnsiTheme="minorHAnsi"/>
                <w:color w:val="000000" w:themeColor="text1"/>
              </w:rPr>
            </w:pPr>
          </w:p>
        </w:tc>
      </w:tr>
      <w:tr w:rsidR="000B4472" w:rsidRPr="00F056E4" w14:paraId="2F99852A"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F1EFA7"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9838953"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637FCB6" w14:textId="77777777" w:rsidR="000B4472" w:rsidRPr="00F056E4" w:rsidRDefault="000B4472"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CE6977F" w14:textId="77777777" w:rsidR="000B4472" w:rsidRPr="00F056E4" w:rsidRDefault="000B4472"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54EEAFC" w14:textId="77777777" w:rsidR="000B4472" w:rsidRPr="00F056E4" w:rsidRDefault="000B4472" w:rsidP="00E07DB9">
            <w:pPr>
              <w:pStyle w:val="ListParagraph"/>
              <w:ind w:left="0"/>
              <w:rPr>
                <w:rFonts w:asciiTheme="minorHAnsi" w:hAnsiTheme="minorHAnsi"/>
                <w:color w:val="000000" w:themeColor="text1"/>
              </w:rPr>
            </w:pPr>
          </w:p>
        </w:tc>
      </w:tr>
    </w:tbl>
    <w:p w14:paraId="2F9657E7" w14:textId="77777777" w:rsidR="000B4472" w:rsidRPr="003138D8" w:rsidRDefault="000B4472" w:rsidP="000B4472">
      <w:pPr>
        <w:pStyle w:val="Heading3"/>
        <w:spacing w:after="0" w:afterAutospacing="0"/>
        <w:rPr>
          <w:sz w:val="24"/>
          <w:szCs w:val="24"/>
        </w:rPr>
      </w:pPr>
      <w:r>
        <w:rPr>
          <w:sz w:val="24"/>
          <w:szCs w:val="24"/>
        </w:rPr>
        <w:t>Troubleshooting</w:t>
      </w:r>
    </w:p>
    <w:p w14:paraId="35B702E0" w14:textId="77777777" w:rsidR="000B4472" w:rsidRDefault="000B4472" w:rsidP="000B4472">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A980D96" w14:textId="0E971659" w:rsidR="000B4472" w:rsidRDefault="000B4472" w:rsidP="005C541D">
      <w:pPr>
        <w:pStyle w:val="BodyTextIndent"/>
        <w:spacing w:after="0"/>
        <w:ind w:left="0"/>
        <w:rPr>
          <w:rFonts w:ascii="Arial" w:hAnsi="Arial" w:cs="Arial"/>
          <w:sz w:val="20"/>
        </w:rPr>
      </w:pPr>
    </w:p>
    <w:p w14:paraId="3C0EB3C6" w14:textId="631E1CCE" w:rsidR="00DA182D" w:rsidRPr="00FA3499" w:rsidRDefault="00027676" w:rsidP="00DA182D">
      <w:pPr>
        <w:pStyle w:val="Heading2"/>
        <w:rPr>
          <w:i w:val="0"/>
          <w:color w:val="000000"/>
        </w:rPr>
      </w:pPr>
      <w:r>
        <w:rPr>
          <w:i w:val="0"/>
          <w:color w:val="000000"/>
        </w:rPr>
        <w:t xml:space="preserve">  </w:t>
      </w:r>
      <w:r w:rsidR="00DA182D" w:rsidRPr="00D50ACA">
        <w:rPr>
          <w:i w:val="0"/>
          <w:color w:val="000000"/>
        </w:rPr>
        <w:t>sqsq0</w:t>
      </w:r>
      <w:r w:rsidR="00DA182D">
        <w:rPr>
          <w:i w:val="0"/>
          <w:color w:val="000000"/>
        </w:rPr>
        <w:t>20</w:t>
      </w:r>
      <w:r w:rsidR="00DA182D" w:rsidRPr="00D50ACA">
        <w:rPr>
          <w:i w:val="0"/>
          <w:color w:val="000000"/>
        </w:rPr>
        <w:t>d</w:t>
      </w:r>
    </w:p>
    <w:p w14:paraId="1B13977C" w14:textId="77777777" w:rsidR="00DA182D" w:rsidRPr="00210ED0" w:rsidRDefault="00DA182D" w:rsidP="00DA182D">
      <w:pPr>
        <w:pStyle w:val="Heading3"/>
        <w:spacing w:after="0" w:afterAutospacing="0"/>
        <w:rPr>
          <w:sz w:val="24"/>
          <w:szCs w:val="24"/>
        </w:rPr>
      </w:pPr>
      <w:r w:rsidRPr="00210ED0">
        <w:rPr>
          <w:sz w:val="24"/>
          <w:szCs w:val="24"/>
        </w:rPr>
        <w:t>Overview</w:t>
      </w:r>
    </w:p>
    <w:p w14:paraId="59A740BE" w14:textId="77777777" w:rsidR="00DA182D" w:rsidRDefault="00DA182D" w:rsidP="00DA182D">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06BAAEB" w14:textId="77777777" w:rsidR="00DA182D" w:rsidRPr="00210ED0" w:rsidRDefault="00DA182D" w:rsidP="00DA182D">
      <w:pPr>
        <w:rPr>
          <w:rFonts w:ascii="Arial" w:hAnsi="Arial" w:cs="Arial"/>
          <w:sz w:val="20"/>
          <w:szCs w:val="20"/>
        </w:rPr>
      </w:pPr>
    </w:p>
    <w:p w14:paraId="3D88B072" w14:textId="77777777" w:rsidR="00DA182D" w:rsidRPr="00917E90" w:rsidRDefault="00DA182D" w:rsidP="00EA4F4D">
      <w:pPr>
        <w:pStyle w:val="ListParagraph"/>
        <w:numPr>
          <w:ilvl w:val="1"/>
          <w:numId w:val="12"/>
        </w:numPr>
        <w:autoSpaceDE w:val="0"/>
        <w:autoSpaceDN w:val="0"/>
        <w:spacing w:before="40" w:after="40"/>
        <w:rPr>
          <w:sz w:val="22"/>
          <w:szCs w:val="22"/>
        </w:rPr>
      </w:pPr>
      <w:r>
        <w:t>Server                                                 </w:t>
      </w:r>
      <w:r>
        <w:tab/>
      </w:r>
      <w:r>
        <w:tab/>
        <w:t>:           rri1mpkapl10v/11v</w:t>
      </w:r>
    </w:p>
    <w:p w14:paraId="3FE5CC4C" w14:textId="61454D5E" w:rsidR="00DA182D" w:rsidRDefault="00DA182D" w:rsidP="00EA4F4D">
      <w:pPr>
        <w:pStyle w:val="ListParagraph"/>
        <w:numPr>
          <w:ilvl w:val="1"/>
          <w:numId w:val="12"/>
        </w:numPr>
        <w:autoSpaceDE w:val="0"/>
        <w:autoSpaceDN w:val="0"/>
        <w:spacing w:before="40" w:after="40"/>
      </w:pPr>
      <w:r>
        <w:t>Shell Script                                           </w:t>
      </w:r>
      <w:r>
        <w:tab/>
        <w:t>:           </w:t>
      </w:r>
      <w:r w:rsidRPr="00DA182D">
        <w:t>sqsq020d_inprocess_order_refresh.sh</w:t>
      </w:r>
    </w:p>
    <w:p w14:paraId="6DDB5E77" w14:textId="77777777" w:rsidR="00DA182D" w:rsidRDefault="00DA182D" w:rsidP="00EA4F4D">
      <w:pPr>
        <w:pStyle w:val="ListParagraph"/>
        <w:numPr>
          <w:ilvl w:val="1"/>
          <w:numId w:val="12"/>
        </w:numPr>
        <w:autoSpaceDE w:val="0"/>
        <w:autoSpaceDN w:val="0"/>
        <w:spacing w:before="40" w:after="40"/>
      </w:pPr>
      <w:r>
        <w:t>Database                                              </w:t>
      </w:r>
      <w:r>
        <w:tab/>
        <w:t>:            sdaop0</w:t>
      </w:r>
    </w:p>
    <w:p w14:paraId="13C3F9CA" w14:textId="79643F58" w:rsidR="00DA182D" w:rsidRDefault="00DA182D" w:rsidP="00EA4F4D">
      <w:pPr>
        <w:pStyle w:val="ListParagraph"/>
        <w:numPr>
          <w:ilvl w:val="1"/>
          <w:numId w:val="12"/>
        </w:numPr>
        <w:autoSpaceDE w:val="0"/>
        <w:autoSpaceDN w:val="0"/>
        <w:spacing w:before="40" w:after="40"/>
      </w:pPr>
      <w:r>
        <w:t>Control-M SDA Process job name        </w:t>
      </w:r>
      <w:r>
        <w:tab/>
        <w:t>:            sqsq020d</w:t>
      </w:r>
    </w:p>
    <w:p w14:paraId="605265EA" w14:textId="77777777" w:rsidR="00DA182D" w:rsidRDefault="00DA182D" w:rsidP="00EA4F4D">
      <w:pPr>
        <w:pStyle w:val="ListParagraph"/>
        <w:numPr>
          <w:ilvl w:val="1"/>
          <w:numId w:val="12"/>
        </w:numPr>
        <w:autoSpaceDE w:val="0"/>
        <w:autoSpaceDN w:val="0"/>
        <w:spacing w:before="40" w:after="40"/>
      </w:pPr>
      <w:r>
        <w:t>Control-M SDA Schedule                       </w:t>
      </w:r>
      <w:r>
        <w:tab/>
        <w:t>:           All days</w:t>
      </w:r>
    </w:p>
    <w:p w14:paraId="541CB04D" w14:textId="27D00940" w:rsidR="00DA182D" w:rsidRDefault="00DA182D" w:rsidP="00EA4F4D">
      <w:pPr>
        <w:pStyle w:val="ListParagraph"/>
        <w:numPr>
          <w:ilvl w:val="1"/>
          <w:numId w:val="12"/>
        </w:numPr>
        <w:autoSpaceDE w:val="0"/>
        <w:autoSpaceDN w:val="0"/>
        <w:spacing w:before="40" w:after="40"/>
      </w:pPr>
      <w:r>
        <w:t>Control-M Predecessor                          </w:t>
      </w:r>
      <w:r>
        <w:tab/>
        <w:t>:           sqsq019d</w:t>
      </w:r>
    </w:p>
    <w:p w14:paraId="6BA46232" w14:textId="77777777" w:rsidR="00DA182D" w:rsidRDefault="00DA182D" w:rsidP="00EA4F4D">
      <w:pPr>
        <w:pStyle w:val="ListParagraph"/>
        <w:numPr>
          <w:ilvl w:val="1"/>
          <w:numId w:val="12"/>
        </w:numPr>
        <w:autoSpaceDE w:val="0"/>
        <w:autoSpaceDN w:val="0"/>
        <w:spacing w:before="40" w:after="40"/>
      </w:pPr>
      <w:r>
        <w:t>File Name                                             </w:t>
      </w:r>
      <w:r>
        <w:tab/>
        <w:t>:           ---</w:t>
      </w:r>
    </w:p>
    <w:p w14:paraId="1C580B68" w14:textId="77777777" w:rsidR="00DA182D" w:rsidRDefault="00DA182D" w:rsidP="00EA4F4D">
      <w:pPr>
        <w:pStyle w:val="ListParagraph"/>
        <w:numPr>
          <w:ilvl w:val="1"/>
          <w:numId w:val="12"/>
        </w:numPr>
        <w:autoSpaceDE w:val="0"/>
        <w:autoSpaceDN w:val="0"/>
      </w:pPr>
      <w:r>
        <w:t>Control File Name                                 </w:t>
      </w:r>
      <w:r>
        <w:tab/>
        <w:t>:           ---</w:t>
      </w:r>
    </w:p>
    <w:p w14:paraId="78BA5657" w14:textId="77777777" w:rsidR="00DA182D" w:rsidRPr="0004310E" w:rsidRDefault="00DA182D" w:rsidP="00DA182D">
      <w:pPr>
        <w:pStyle w:val="Heading3"/>
      </w:pPr>
      <w:r w:rsidRPr="0004310E">
        <w:t>Purpose</w:t>
      </w:r>
    </w:p>
    <w:p w14:paraId="2D0A7A10" w14:textId="77777777" w:rsidR="00DA182D" w:rsidRPr="00DA182D" w:rsidRDefault="00DA182D" w:rsidP="00DA182D">
      <w:pPr>
        <w:rPr>
          <w:rFonts w:ascii="Arial" w:hAnsi="Arial" w:cs="Arial"/>
          <w:sz w:val="20"/>
          <w:szCs w:val="20"/>
        </w:rPr>
      </w:pPr>
      <w:r w:rsidRPr="00DA182D">
        <w:rPr>
          <w:rFonts w:ascii="Arial" w:hAnsi="Arial" w:cs="Arial"/>
          <w:sz w:val="20"/>
          <w:szCs w:val="20"/>
        </w:rPr>
        <w:t>This batch will be used to populate temp table with prescriptions for In process order to refresh rx status and fill status</w:t>
      </w:r>
    </w:p>
    <w:p w14:paraId="05F97C87" w14:textId="77777777" w:rsidR="00DA182D" w:rsidRPr="00DA182D" w:rsidRDefault="00DA182D" w:rsidP="00DA182D">
      <w:pPr>
        <w:rPr>
          <w:rFonts w:ascii="Arial" w:hAnsi="Arial" w:cs="Arial"/>
          <w:sz w:val="20"/>
          <w:szCs w:val="20"/>
        </w:rPr>
      </w:pPr>
    </w:p>
    <w:p w14:paraId="4F2AE9CF" w14:textId="77777777" w:rsidR="00DA182D" w:rsidRPr="00DA182D" w:rsidRDefault="00DA182D" w:rsidP="00DA182D">
      <w:pPr>
        <w:rPr>
          <w:rFonts w:ascii="Arial" w:hAnsi="Arial" w:cs="Arial"/>
          <w:sz w:val="20"/>
          <w:szCs w:val="20"/>
        </w:rPr>
      </w:pPr>
      <w:r w:rsidRPr="00DA182D">
        <w:rPr>
          <w:rFonts w:ascii="Arial" w:hAnsi="Arial" w:cs="Arial"/>
          <w:sz w:val="20"/>
          <w:szCs w:val="20"/>
        </w:rPr>
        <w:t xml:space="preserve">Configure # of days : </w:t>
      </w:r>
    </w:p>
    <w:p w14:paraId="4DE12AFB" w14:textId="77777777" w:rsidR="00DA182D" w:rsidRDefault="00DA182D" w:rsidP="00DA182D">
      <w:pPr>
        <w:rPr>
          <w:rFonts w:ascii="Arial" w:hAnsi="Arial" w:cs="Arial"/>
          <w:sz w:val="20"/>
          <w:szCs w:val="20"/>
        </w:rPr>
      </w:pPr>
      <w:r w:rsidRPr="00DA182D">
        <w:rPr>
          <w:rFonts w:ascii="Arial" w:hAnsi="Arial" w:cs="Arial"/>
          <w:sz w:val="20"/>
          <w:szCs w:val="20"/>
        </w:rPr>
        <w:t>SELECT * FROM SDA_CODE SC WHERE SC.SDA_TYPE = 'ITADMIN' AND SC.SDA_CD =  'INITIATE_REFILL'</w:t>
      </w:r>
    </w:p>
    <w:p w14:paraId="32714600" w14:textId="77777777" w:rsidR="00DA182D" w:rsidRDefault="00DA182D" w:rsidP="00DA182D">
      <w:pPr>
        <w:rPr>
          <w:rFonts w:ascii="Arial" w:hAnsi="Arial" w:cs="Arial"/>
          <w:sz w:val="20"/>
          <w:szCs w:val="20"/>
        </w:rPr>
      </w:pPr>
    </w:p>
    <w:p w14:paraId="20D3FC41" w14:textId="523ABCFE" w:rsidR="00DA182D" w:rsidRDefault="00DA182D" w:rsidP="00DA182D">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F81081A" w14:textId="77777777" w:rsidR="00DA182D" w:rsidRDefault="00DA182D" w:rsidP="00DA182D">
      <w:pPr>
        <w:rPr>
          <w:rFonts w:ascii="Arial" w:hAnsi="Arial" w:cs="Arial"/>
          <w:sz w:val="20"/>
        </w:rPr>
      </w:pPr>
      <w:r w:rsidRPr="00CF5B7E">
        <w:rPr>
          <w:rFonts w:ascii="Arial" w:hAnsi="Arial" w:cs="Arial"/>
          <w:sz w:val="20"/>
        </w:rPr>
        <w:t xml:space="preserve">File name </w:t>
      </w:r>
      <w:r>
        <w:rPr>
          <w:rFonts w:ascii="Arial" w:hAnsi="Arial" w:cs="Arial"/>
          <w:sz w:val="20"/>
        </w:rPr>
        <w:t>- ---</w:t>
      </w:r>
    </w:p>
    <w:p w14:paraId="1420BA05" w14:textId="62D98199" w:rsidR="00DA182D" w:rsidRDefault="00DA182D" w:rsidP="00DA182D">
      <w:pPr>
        <w:rPr>
          <w:rFonts w:ascii="Arial" w:hAnsi="Arial" w:cs="Arial"/>
          <w:sz w:val="20"/>
        </w:rPr>
      </w:pPr>
      <w:r>
        <w:rPr>
          <w:rFonts w:ascii="Arial" w:hAnsi="Arial" w:cs="Arial"/>
          <w:sz w:val="20"/>
        </w:rPr>
        <w:t xml:space="preserve">Extract table - </w:t>
      </w:r>
      <w:r w:rsidRPr="00DA182D">
        <w:rPr>
          <w:rFonts w:ascii="Arial" w:hAnsi="Arial" w:cs="Arial"/>
          <w:sz w:val="20"/>
        </w:rPr>
        <w:t>TEMP_PAT_INPROCESS_PRSCRPTN</w:t>
      </w:r>
    </w:p>
    <w:p w14:paraId="468D0CEF" w14:textId="77777777" w:rsidR="00DA182D" w:rsidRPr="00210ED0" w:rsidRDefault="00DA182D" w:rsidP="00DA182D">
      <w:pPr>
        <w:pStyle w:val="Heading3"/>
        <w:spacing w:after="0" w:afterAutospacing="0"/>
        <w:rPr>
          <w:sz w:val="24"/>
          <w:szCs w:val="24"/>
        </w:rPr>
      </w:pPr>
      <w:r>
        <w:rPr>
          <w:sz w:val="24"/>
          <w:szCs w:val="24"/>
        </w:rPr>
        <w:t>Setup</w:t>
      </w:r>
    </w:p>
    <w:p w14:paraId="2C3612BA" w14:textId="77777777" w:rsidR="00DA182D" w:rsidRPr="000B4472" w:rsidRDefault="00DA182D" w:rsidP="00DA182D">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179449C" w14:textId="77777777" w:rsidR="00DA182D" w:rsidRDefault="00DA182D" w:rsidP="00DA182D">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A182D" w:rsidRPr="00F056E4" w14:paraId="6A48EFF8"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49E2C0" w14:textId="77777777" w:rsidR="00DA182D" w:rsidRPr="00F056E4" w:rsidRDefault="00DA182D"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8C9D90"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8597E5"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210C53"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E2A7B7"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A182D" w:rsidRPr="00F056E4" w14:paraId="6129B679"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2AEACB"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87E1E3A"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95A5E8D"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AEA2C00" w14:textId="77777777" w:rsidR="00DA182D" w:rsidRPr="00F056E4" w:rsidRDefault="00DA182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4A6E19B" w14:textId="77777777" w:rsidR="00DA182D" w:rsidRPr="00F056E4" w:rsidRDefault="00DA182D" w:rsidP="00E07DB9">
            <w:pPr>
              <w:pStyle w:val="ListParagraph"/>
              <w:ind w:left="0"/>
              <w:rPr>
                <w:rFonts w:asciiTheme="minorHAnsi" w:hAnsiTheme="minorHAnsi"/>
                <w:color w:val="000000" w:themeColor="text1"/>
              </w:rPr>
            </w:pPr>
          </w:p>
        </w:tc>
      </w:tr>
      <w:tr w:rsidR="00DA182D" w:rsidRPr="00F056E4" w14:paraId="6ABCFDD7"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4A1E85"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E8190A2"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B967927"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6B2D95C" w14:textId="77777777" w:rsidR="00DA182D" w:rsidRPr="00F056E4" w:rsidRDefault="00DA182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6497291" w14:textId="77777777" w:rsidR="00DA182D" w:rsidRPr="00F056E4" w:rsidRDefault="00DA182D" w:rsidP="00E07DB9">
            <w:pPr>
              <w:pStyle w:val="ListParagraph"/>
              <w:ind w:left="0"/>
              <w:rPr>
                <w:rFonts w:asciiTheme="minorHAnsi" w:hAnsiTheme="minorHAnsi"/>
                <w:color w:val="000000" w:themeColor="text1"/>
              </w:rPr>
            </w:pPr>
          </w:p>
        </w:tc>
      </w:tr>
    </w:tbl>
    <w:p w14:paraId="6F6300C9" w14:textId="77777777" w:rsidR="00DA182D" w:rsidRPr="003138D8" w:rsidRDefault="00DA182D" w:rsidP="00DA182D">
      <w:pPr>
        <w:pStyle w:val="Heading3"/>
        <w:spacing w:after="0" w:afterAutospacing="0"/>
        <w:rPr>
          <w:sz w:val="24"/>
          <w:szCs w:val="24"/>
        </w:rPr>
      </w:pPr>
      <w:r>
        <w:rPr>
          <w:sz w:val="24"/>
          <w:szCs w:val="24"/>
        </w:rPr>
        <w:t>Troubleshooting</w:t>
      </w:r>
    </w:p>
    <w:p w14:paraId="44221D80" w14:textId="3A7F576D" w:rsidR="00DA182D" w:rsidRDefault="00DA182D" w:rsidP="00DA182D">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249CEDC" w14:textId="77777777" w:rsidR="00DA182D" w:rsidRDefault="00DA182D" w:rsidP="00DA182D">
      <w:pPr>
        <w:pStyle w:val="BodyTextIndent"/>
        <w:spacing w:after="0"/>
        <w:ind w:left="720"/>
        <w:rPr>
          <w:rFonts w:ascii="Arial" w:hAnsi="Arial" w:cs="Arial"/>
          <w:sz w:val="20"/>
        </w:rPr>
      </w:pPr>
    </w:p>
    <w:p w14:paraId="54147642" w14:textId="43DCC1CD" w:rsidR="00DA182D" w:rsidRPr="00FA3499" w:rsidRDefault="003D2478" w:rsidP="00DA182D">
      <w:pPr>
        <w:pStyle w:val="Heading2"/>
        <w:rPr>
          <w:i w:val="0"/>
          <w:color w:val="000000"/>
        </w:rPr>
      </w:pPr>
      <w:r>
        <w:rPr>
          <w:i w:val="0"/>
          <w:color w:val="000000"/>
        </w:rPr>
        <w:t xml:space="preserve">  </w:t>
      </w:r>
      <w:r w:rsidR="00DA182D" w:rsidRPr="00D50ACA">
        <w:rPr>
          <w:i w:val="0"/>
          <w:color w:val="000000"/>
        </w:rPr>
        <w:t>sqsq0</w:t>
      </w:r>
      <w:r w:rsidR="00DA182D">
        <w:rPr>
          <w:i w:val="0"/>
          <w:color w:val="000000"/>
        </w:rPr>
        <w:t>21</w:t>
      </w:r>
      <w:r w:rsidR="00DA182D" w:rsidRPr="00D50ACA">
        <w:rPr>
          <w:i w:val="0"/>
          <w:color w:val="000000"/>
        </w:rPr>
        <w:t>d</w:t>
      </w:r>
    </w:p>
    <w:p w14:paraId="30099B4B" w14:textId="77777777" w:rsidR="00DA182D" w:rsidRPr="00210ED0" w:rsidRDefault="00DA182D" w:rsidP="00DA182D">
      <w:pPr>
        <w:pStyle w:val="Heading3"/>
        <w:spacing w:after="0" w:afterAutospacing="0"/>
        <w:rPr>
          <w:sz w:val="24"/>
          <w:szCs w:val="24"/>
        </w:rPr>
      </w:pPr>
      <w:r w:rsidRPr="00210ED0">
        <w:rPr>
          <w:sz w:val="24"/>
          <w:szCs w:val="24"/>
        </w:rPr>
        <w:t>Overview</w:t>
      </w:r>
    </w:p>
    <w:p w14:paraId="7B975380" w14:textId="77777777" w:rsidR="00DA182D" w:rsidRDefault="00DA182D" w:rsidP="00DA182D">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776B4BBC" w14:textId="77777777" w:rsidR="00DA182D" w:rsidRPr="00210ED0" w:rsidRDefault="00DA182D" w:rsidP="00DA182D">
      <w:pPr>
        <w:rPr>
          <w:rFonts w:ascii="Arial" w:hAnsi="Arial" w:cs="Arial"/>
          <w:sz w:val="20"/>
          <w:szCs w:val="20"/>
        </w:rPr>
      </w:pPr>
    </w:p>
    <w:p w14:paraId="6A455D69" w14:textId="77777777" w:rsidR="00DA182D" w:rsidRPr="00917E90" w:rsidRDefault="00DA182D" w:rsidP="00EA4F4D">
      <w:pPr>
        <w:pStyle w:val="ListParagraph"/>
        <w:numPr>
          <w:ilvl w:val="1"/>
          <w:numId w:val="12"/>
        </w:numPr>
        <w:autoSpaceDE w:val="0"/>
        <w:autoSpaceDN w:val="0"/>
        <w:spacing w:before="40" w:after="40"/>
        <w:rPr>
          <w:sz w:val="22"/>
          <w:szCs w:val="22"/>
        </w:rPr>
      </w:pPr>
      <w:r>
        <w:t>Server                                                 </w:t>
      </w:r>
      <w:r>
        <w:tab/>
      </w:r>
      <w:r>
        <w:tab/>
        <w:t>:           rri1mpkapl10v/11v</w:t>
      </w:r>
    </w:p>
    <w:p w14:paraId="021D7790" w14:textId="24081800" w:rsidR="00DA182D" w:rsidRDefault="00DA182D" w:rsidP="00EA4F4D">
      <w:pPr>
        <w:pStyle w:val="ListParagraph"/>
        <w:numPr>
          <w:ilvl w:val="1"/>
          <w:numId w:val="12"/>
        </w:numPr>
        <w:autoSpaceDE w:val="0"/>
        <w:autoSpaceDN w:val="0"/>
        <w:spacing w:before="40" w:after="40"/>
      </w:pPr>
      <w:r>
        <w:t>Shell Script                                           </w:t>
      </w:r>
      <w:r>
        <w:tab/>
        <w:t>:           </w:t>
      </w:r>
      <w:r w:rsidRPr="00DA182D">
        <w:t>sda_spring_batch.sh</w:t>
      </w:r>
    </w:p>
    <w:p w14:paraId="3F8090CD" w14:textId="77777777" w:rsidR="00DA182D" w:rsidRDefault="00DA182D" w:rsidP="00EA4F4D">
      <w:pPr>
        <w:pStyle w:val="ListParagraph"/>
        <w:numPr>
          <w:ilvl w:val="1"/>
          <w:numId w:val="12"/>
        </w:numPr>
        <w:autoSpaceDE w:val="0"/>
        <w:autoSpaceDN w:val="0"/>
        <w:spacing w:before="40" w:after="40"/>
      </w:pPr>
      <w:r>
        <w:t>Database                                              </w:t>
      </w:r>
      <w:r>
        <w:tab/>
        <w:t>:            sdaop0</w:t>
      </w:r>
    </w:p>
    <w:p w14:paraId="423FD8E0" w14:textId="7DD3F3D1" w:rsidR="00DA182D" w:rsidRDefault="00DA182D" w:rsidP="00EA4F4D">
      <w:pPr>
        <w:pStyle w:val="ListParagraph"/>
        <w:numPr>
          <w:ilvl w:val="1"/>
          <w:numId w:val="12"/>
        </w:numPr>
        <w:autoSpaceDE w:val="0"/>
        <w:autoSpaceDN w:val="0"/>
        <w:spacing w:before="40" w:after="40"/>
      </w:pPr>
      <w:r>
        <w:t>Control-M SDA Process job name        </w:t>
      </w:r>
      <w:r>
        <w:tab/>
        <w:t>:            sqsq021d</w:t>
      </w:r>
    </w:p>
    <w:p w14:paraId="266FD009" w14:textId="77777777" w:rsidR="00DA182D" w:rsidRDefault="00DA182D" w:rsidP="00EA4F4D">
      <w:pPr>
        <w:pStyle w:val="ListParagraph"/>
        <w:numPr>
          <w:ilvl w:val="1"/>
          <w:numId w:val="12"/>
        </w:numPr>
        <w:autoSpaceDE w:val="0"/>
        <w:autoSpaceDN w:val="0"/>
        <w:spacing w:before="40" w:after="40"/>
      </w:pPr>
      <w:r>
        <w:t>Control-M SDA Schedule                       </w:t>
      </w:r>
      <w:r>
        <w:tab/>
        <w:t>:           All days</w:t>
      </w:r>
    </w:p>
    <w:p w14:paraId="2A8CA7C3" w14:textId="0162EB1A" w:rsidR="00DA182D" w:rsidRDefault="00DA182D" w:rsidP="00EA4F4D">
      <w:pPr>
        <w:pStyle w:val="ListParagraph"/>
        <w:numPr>
          <w:ilvl w:val="1"/>
          <w:numId w:val="12"/>
        </w:numPr>
        <w:autoSpaceDE w:val="0"/>
        <w:autoSpaceDN w:val="0"/>
        <w:spacing w:before="40" w:after="40"/>
      </w:pPr>
      <w:r>
        <w:t>Control-M Predecessor                          </w:t>
      </w:r>
      <w:r>
        <w:tab/>
        <w:t>:           sqsq020d</w:t>
      </w:r>
    </w:p>
    <w:p w14:paraId="710CAA0C" w14:textId="77777777" w:rsidR="00DA182D" w:rsidRDefault="00DA182D" w:rsidP="00EA4F4D">
      <w:pPr>
        <w:pStyle w:val="ListParagraph"/>
        <w:numPr>
          <w:ilvl w:val="1"/>
          <w:numId w:val="12"/>
        </w:numPr>
        <w:autoSpaceDE w:val="0"/>
        <w:autoSpaceDN w:val="0"/>
        <w:spacing w:before="40" w:after="40"/>
      </w:pPr>
      <w:r>
        <w:t>File Name                                             </w:t>
      </w:r>
      <w:r>
        <w:tab/>
        <w:t>:           ---</w:t>
      </w:r>
    </w:p>
    <w:p w14:paraId="0DE46FC5" w14:textId="77777777" w:rsidR="00DA182D" w:rsidRDefault="00DA182D" w:rsidP="00EA4F4D">
      <w:pPr>
        <w:pStyle w:val="ListParagraph"/>
        <w:numPr>
          <w:ilvl w:val="1"/>
          <w:numId w:val="12"/>
        </w:numPr>
        <w:autoSpaceDE w:val="0"/>
        <w:autoSpaceDN w:val="0"/>
      </w:pPr>
      <w:r>
        <w:t>Control File Name                                 </w:t>
      </w:r>
      <w:r>
        <w:tab/>
        <w:t>:           ---</w:t>
      </w:r>
    </w:p>
    <w:p w14:paraId="0FA09124" w14:textId="77777777" w:rsidR="00DA182D" w:rsidRPr="0004310E" w:rsidRDefault="00DA182D" w:rsidP="00DA182D">
      <w:pPr>
        <w:pStyle w:val="Heading3"/>
      </w:pPr>
      <w:r w:rsidRPr="0004310E">
        <w:t>Purpose</w:t>
      </w:r>
    </w:p>
    <w:p w14:paraId="3F99537F" w14:textId="77777777" w:rsidR="00DA182D" w:rsidRPr="00DA182D" w:rsidRDefault="00DA182D" w:rsidP="00DA182D">
      <w:pPr>
        <w:rPr>
          <w:rFonts w:ascii="Arial" w:hAnsi="Arial" w:cs="Arial"/>
          <w:sz w:val="20"/>
          <w:szCs w:val="20"/>
        </w:rPr>
      </w:pPr>
      <w:r w:rsidRPr="00DA182D">
        <w:rPr>
          <w:rFonts w:ascii="Arial" w:hAnsi="Arial" w:cs="Arial"/>
          <w:sz w:val="20"/>
          <w:szCs w:val="20"/>
        </w:rPr>
        <w:t>This batch will be used to refresh prescription of In Process order which are ready to initiate refill using data from  temp table created in sqsq020d batch and by calling getfillstatus</w:t>
      </w:r>
    </w:p>
    <w:p w14:paraId="78250154" w14:textId="77777777" w:rsidR="00DA182D" w:rsidRPr="00DA182D" w:rsidRDefault="00DA182D" w:rsidP="00DA182D">
      <w:pPr>
        <w:rPr>
          <w:rFonts w:ascii="Arial" w:hAnsi="Arial" w:cs="Arial"/>
          <w:sz w:val="20"/>
          <w:szCs w:val="20"/>
        </w:rPr>
      </w:pPr>
    </w:p>
    <w:p w14:paraId="3EB0FDAF" w14:textId="77777777" w:rsidR="00DA182D" w:rsidRPr="00DA182D" w:rsidRDefault="00DA182D" w:rsidP="00DA182D">
      <w:pPr>
        <w:rPr>
          <w:rFonts w:ascii="Arial" w:hAnsi="Arial" w:cs="Arial"/>
          <w:sz w:val="20"/>
          <w:szCs w:val="20"/>
        </w:rPr>
      </w:pPr>
      <w:r w:rsidRPr="00DA182D">
        <w:rPr>
          <w:rFonts w:ascii="Arial" w:hAnsi="Arial" w:cs="Arial"/>
          <w:sz w:val="20"/>
          <w:szCs w:val="20"/>
        </w:rPr>
        <w:t>SELECT * FROM TEMP_PAT_INPROCESS_PRSCRPTN TP</w:t>
      </w:r>
    </w:p>
    <w:p w14:paraId="717974D3" w14:textId="6B8FC3CC" w:rsidR="00DA182D" w:rsidRDefault="00DA182D" w:rsidP="00DA182D">
      <w:pPr>
        <w:rPr>
          <w:rFonts w:ascii="Arial" w:hAnsi="Arial" w:cs="Arial"/>
          <w:sz w:val="20"/>
          <w:szCs w:val="20"/>
        </w:rPr>
      </w:pPr>
      <w:r w:rsidRPr="00DA182D">
        <w:rPr>
          <w:rFonts w:ascii="Arial" w:hAnsi="Arial" w:cs="Arial"/>
          <w:sz w:val="20"/>
          <w:szCs w:val="20"/>
        </w:rPr>
        <w:t>WHERE TP.STAT_CD = 'OPEN'</w:t>
      </w:r>
    </w:p>
    <w:p w14:paraId="0557692A" w14:textId="77777777" w:rsidR="00DA182D" w:rsidRDefault="00DA182D" w:rsidP="00DA182D">
      <w:pPr>
        <w:rPr>
          <w:rFonts w:ascii="Arial" w:hAnsi="Arial" w:cs="Arial"/>
          <w:sz w:val="20"/>
          <w:szCs w:val="20"/>
        </w:rPr>
      </w:pPr>
    </w:p>
    <w:p w14:paraId="5B83AFD2" w14:textId="77777777" w:rsidR="00DA182D" w:rsidRDefault="00DA182D" w:rsidP="00DA182D">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65FCFE27" w14:textId="77777777" w:rsidR="00DA182D" w:rsidRDefault="00DA182D" w:rsidP="00DA182D">
      <w:pPr>
        <w:rPr>
          <w:rFonts w:ascii="Arial" w:hAnsi="Arial" w:cs="Arial"/>
          <w:sz w:val="20"/>
        </w:rPr>
      </w:pPr>
      <w:r w:rsidRPr="00CF5B7E">
        <w:rPr>
          <w:rFonts w:ascii="Arial" w:hAnsi="Arial" w:cs="Arial"/>
          <w:sz w:val="20"/>
        </w:rPr>
        <w:t xml:space="preserve">File name </w:t>
      </w:r>
      <w:r>
        <w:rPr>
          <w:rFonts w:ascii="Arial" w:hAnsi="Arial" w:cs="Arial"/>
          <w:sz w:val="20"/>
        </w:rPr>
        <w:t>- ---</w:t>
      </w:r>
    </w:p>
    <w:p w14:paraId="35AF0977" w14:textId="77777777" w:rsidR="00DA182D" w:rsidRDefault="00DA182D" w:rsidP="00DA182D">
      <w:pPr>
        <w:rPr>
          <w:rFonts w:ascii="Arial" w:hAnsi="Arial" w:cs="Arial"/>
          <w:sz w:val="20"/>
        </w:rPr>
      </w:pPr>
      <w:r>
        <w:rPr>
          <w:rFonts w:ascii="Arial" w:hAnsi="Arial" w:cs="Arial"/>
          <w:sz w:val="20"/>
        </w:rPr>
        <w:t xml:space="preserve">Extract table - </w:t>
      </w:r>
      <w:r w:rsidRPr="00DA182D">
        <w:rPr>
          <w:rFonts w:ascii="Arial" w:hAnsi="Arial" w:cs="Arial"/>
          <w:sz w:val="20"/>
        </w:rPr>
        <w:t>TEMP_PAT_INPROCESS_PRSCRPTN</w:t>
      </w:r>
    </w:p>
    <w:p w14:paraId="170AF845" w14:textId="77777777" w:rsidR="00DA182D" w:rsidRPr="00210ED0" w:rsidRDefault="00DA182D" w:rsidP="00DA182D">
      <w:pPr>
        <w:pStyle w:val="Heading3"/>
        <w:spacing w:after="0" w:afterAutospacing="0"/>
        <w:rPr>
          <w:sz w:val="24"/>
          <w:szCs w:val="24"/>
        </w:rPr>
      </w:pPr>
      <w:r>
        <w:rPr>
          <w:sz w:val="24"/>
          <w:szCs w:val="24"/>
        </w:rPr>
        <w:t>Setup</w:t>
      </w:r>
    </w:p>
    <w:p w14:paraId="1AE320F9" w14:textId="77777777" w:rsidR="00DA182D" w:rsidRPr="000B4472" w:rsidRDefault="00DA182D" w:rsidP="00DA182D">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674A2E3" w14:textId="77777777" w:rsidR="00DA182D" w:rsidRDefault="00DA182D" w:rsidP="00DA182D">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A182D" w:rsidRPr="00F056E4" w14:paraId="0671B86D"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999B4F" w14:textId="77777777" w:rsidR="00DA182D" w:rsidRPr="00F056E4" w:rsidRDefault="00DA182D"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E7EC10"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57C46F"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1786A7"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959493"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A182D" w:rsidRPr="00F056E4" w14:paraId="418AF5BF"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3BCEC29"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1BCD470"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42E839D"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77BD6FB" w14:textId="77777777" w:rsidR="00DA182D" w:rsidRPr="00F056E4" w:rsidRDefault="00DA182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4F336D2" w14:textId="77777777" w:rsidR="00DA182D" w:rsidRPr="00F056E4" w:rsidRDefault="00DA182D" w:rsidP="00E07DB9">
            <w:pPr>
              <w:pStyle w:val="ListParagraph"/>
              <w:ind w:left="0"/>
              <w:rPr>
                <w:rFonts w:asciiTheme="minorHAnsi" w:hAnsiTheme="minorHAnsi"/>
                <w:color w:val="000000" w:themeColor="text1"/>
              </w:rPr>
            </w:pPr>
          </w:p>
        </w:tc>
      </w:tr>
      <w:tr w:rsidR="00DA182D" w:rsidRPr="00F056E4" w14:paraId="7FFF00F1"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0289F7"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B737995"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80C3374"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71EB964" w14:textId="77777777" w:rsidR="00DA182D" w:rsidRPr="00F056E4" w:rsidRDefault="00DA182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0BAF968" w14:textId="77777777" w:rsidR="00DA182D" w:rsidRPr="00F056E4" w:rsidRDefault="00DA182D" w:rsidP="00E07DB9">
            <w:pPr>
              <w:pStyle w:val="ListParagraph"/>
              <w:ind w:left="0"/>
              <w:rPr>
                <w:rFonts w:asciiTheme="minorHAnsi" w:hAnsiTheme="minorHAnsi"/>
                <w:color w:val="000000" w:themeColor="text1"/>
              </w:rPr>
            </w:pPr>
          </w:p>
        </w:tc>
      </w:tr>
    </w:tbl>
    <w:p w14:paraId="74D4088C" w14:textId="77777777" w:rsidR="00DA182D" w:rsidRPr="003138D8" w:rsidRDefault="00DA182D" w:rsidP="00DA182D">
      <w:pPr>
        <w:pStyle w:val="Heading3"/>
        <w:spacing w:after="0" w:afterAutospacing="0"/>
        <w:rPr>
          <w:sz w:val="24"/>
          <w:szCs w:val="24"/>
        </w:rPr>
      </w:pPr>
      <w:r>
        <w:rPr>
          <w:sz w:val="24"/>
          <w:szCs w:val="24"/>
        </w:rPr>
        <w:t>Troubleshooting</w:t>
      </w:r>
    </w:p>
    <w:p w14:paraId="0558CB63" w14:textId="77777777" w:rsidR="00DA182D" w:rsidRDefault="00DA182D" w:rsidP="00DA182D">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5410FF9" w14:textId="6FB37EBD" w:rsidR="00DA182D" w:rsidRDefault="00DA182D" w:rsidP="005C541D">
      <w:pPr>
        <w:pStyle w:val="BodyTextIndent"/>
        <w:spacing w:after="0"/>
        <w:ind w:left="0"/>
        <w:rPr>
          <w:rFonts w:ascii="Arial" w:hAnsi="Arial" w:cs="Arial"/>
          <w:sz w:val="20"/>
        </w:rPr>
      </w:pPr>
    </w:p>
    <w:p w14:paraId="3CEC2CDA" w14:textId="5932F93A" w:rsidR="00DA182D" w:rsidRPr="00FA3499" w:rsidRDefault="004035A9" w:rsidP="00DA182D">
      <w:pPr>
        <w:pStyle w:val="Heading2"/>
        <w:rPr>
          <w:i w:val="0"/>
          <w:color w:val="000000"/>
        </w:rPr>
      </w:pPr>
      <w:r>
        <w:rPr>
          <w:i w:val="0"/>
          <w:color w:val="000000"/>
        </w:rPr>
        <w:t xml:space="preserve">  </w:t>
      </w:r>
      <w:r w:rsidR="00DA182D" w:rsidRPr="00D50ACA">
        <w:rPr>
          <w:i w:val="0"/>
          <w:color w:val="000000"/>
        </w:rPr>
        <w:t>sqsq0</w:t>
      </w:r>
      <w:r w:rsidR="00DA182D">
        <w:rPr>
          <w:i w:val="0"/>
          <w:color w:val="000000"/>
        </w:rPr>
        <w:t>22</w:t>
      </w:r>
      <w:r w:rsidR="00DA182D" w:rsidRPr="00D50ACA">
        <w:rPr>
          <w:i w:val="0"/>
          <w:color w:val="000000"/>
        </w:rPr>
        <w:t>d</w:t>
      </w:r>
    </w:p>
    <w:p w14:paraId="4B8169F5" w14:textId="77777777" w:rsidR="00DA182D" w:rsidRPr="00210ED0" w:rsidRDefault="00DA182D" w:rsidP="00DA182D">
      <w:pPr>
        <w:pStyle w:val="Heading3"/>
        <w:spacing w:after="0" w:afterAutospacing="0"/>
        <w:rPr>
          <w:sz w:val="24"/>
          <w:szCs w:val="24"/>
        </w:rPr>
      </w:pPr>
      <w:r w:rsidRPr="00210ED0">
        <w:rPr>
          <w:sz w:val="24"/>
          <w:szCs w:val="24"/>
        </w:rPr>
        <w:t>Overview</w:t>
      </w:r>
    </w:p>
    <w:p w14:paraId="3ECAAFC6" w14:textId="77777777" w:rsidR="00DA182D" w:rsidRDefault="00DA182D" w:rsidP="00DA182D">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0C61B9F" w14:textId="77777777" w:rsidR="00DA182D" w:rsidRPr="00210ED0" w:rsidRDefault="00DA182D" w:rsidP="00DA182D">
      <w:pPr>
        <w:rPr>
          <w:rFonts w:ascii="Arial" w:hAnsi="Arial" w:cs="Arial"/>
          <w:sz w:val="20"/>
          <w:szCs w:val="20"/>
        </w:rPr>
      </w:pPr>
    </w:p>
    <w:p w14:paraId="4B1E4A53" w14:textId="77777777" w:rsidR="00DA182D" w:rsidRPr="00917E90" w:rsidRDefault="00DA182D" w:rsidP="00EA4F4D">
      <w:pPr>
        <w:pStyle w:val="ListParagraph"/>
        <w:numPr>
          <w:ilvl w:val="1"/>
          <w:numId w:val="12"/>
        </w:numPr>
        <w:autoSpaceDE w:val="0"/>
        <w:autoSpaceDN w:val="0"/>
        <w:spacing w:before="40" w:after="40"/>
        <w:rPr>
          <w:sz w:val="22"/>
          <w:szCs w:val="22"/>
        </w:rPr>
      </w:pPr>
      <w:r>
        <w:t>Server                                                 </w:t>
      </w:r>
      <w:r>
        <w:tab/>
      </w:r>
      <w:r>
        <w:tab/>
        <w:t>:           rri1mpkapl10v/11v</w:t>
      </w:r>
    </w:p>
    <w:p w14:paraId="64162865" w14:textId="2473E630" w:rsidR="00DA182D" w:rsidRDefault="00DA182D" w:rsidP="00EA4F4D">
      <w:pPr>
        <w:pStyle w:val="ListParagraph"/>
        <w:numPr>
          <w:ilvl w:val="1"/>
          <w:numId w:val="12"/>
        </w:numPr>
        <w:autoSpaceDE w:val="0"/>
        <w:autoSpaceDN w:val="0"/>
        <w:spacing w:before="40" w:after="40"/>
      </w:pPr>
      <w:r>
        <w:t>Shell Script                                           </w:t>
      </w:r>
      <w:r>
        <w:tab/>
        <w:t>:           </w:t>
      </w:r>
      <w:r w:rsidR="00A408CD" w:rsidRPr="00A408CD">
        <w:t>sqsq022d_temp_prescription_refill.sh</w:t>
      </w:r>
    </w:p>
    <w:p w14:paraId="4118929E" w14:textId="77777777" w:rsidR="00DA182D" w:rsidRDefault="00DA182D" w:rsidP="00EA4F4D">
      <w:pPr>
        <w:pStyle w:val="ListParagraph"/>
        <w:numPr>
          <w:ilvl w:val="1"/>
          <w:numId w:val="12"/>
        </w:numPr>
        <w:autoSpaceDE w:val="0"/>
        <w:autoSpaceDN w:val="0"/>
        <w:spacing w:before="40" w:after="40"/>
      </w:pPr>
      <w:r>
        <w:t>Database                                              </w:t>
      </w:r>
      <w:r>
        <w:tab/>
        <w:t>:            sdaop0</w:t>
      </w:r>
    </w:p>
    <w:p w14:paraId="66BD8EC3" w14:textId="2FE1233D" w:rsidR="00DA182D" w:rsidRDefault="00DA182D" w:rsidP="00EA4F4D">
      <w:pPr>
        <w:pStyle w:val="ListParagraph"/>
        <w:numPr>
          <w:ilvl w:val="1"/>
          <w:numId w:val="12"/>
        </w:numPr>
        <w:autoSpaceDE w:val="0"/>
        <w:autoSpaceDN w:val="0"/>
        <w:spacing w:before="40" w:after="40"/>
      </w:pPr>
      <w:r>
        <w:t>Control-M SDA Process job name        </w:t>
      </w:r>
      <w:r>
        <w:tab/>
        <w:t>:            sqsq02</w:t>
      </w:r>
      <w:r w:rsidR="00A408CD">
        <w:t>2</w:t>
      </w:r>
      <w:r>
        <w:t>d</w:t>
      </w:r>
    </w:p>
    <w:p w14:paraId="111AC71A" w14:textId="77777777" w:rsidR="00DA182D" w:rsidRDefault="00DA182D" w:rsidP="00EA4F4D">
      <w:pPr>
        <w:pStyle w:val="ListParagraph"/>
        <w:numPr>
          <w:ilvl w:val="1"/>
          <w:numId w:val="12"/>
        </w:numPr>
        <w:autoSpaceDE w:val="0"/>
        <w:autoSpaceDN w:val="0"/>
        <w:spacing w:before="40" w:after="40"/>
      </w:pPr>
      <w:r>
        <w:t>Control-M SDA Schedule                       </w:t>
      </w:r>
      <w:r>
        <w:tab/>
        <w:t>:           All days</w:t>
      </w:r>
    </w:p>
    <w:p w14:paraId="4B54F860" w14:textId="223128F9" w:rsidR="00DA182D" w:rsidRDefault="00DA182D" w:rsidP="00EA4F4D">
      <w:pPr>
        <w:pStyle w:val="ListParagraph"/>
        <w:numPr>
          <w:ilvl w:val="1"/>
          <w:numId w:val="12"/>
        </w:numPr>
        <w:autoSpaceDE w:val="0"/>
        <w:autoSpaceDN w:val="0"/>
        <w:spacing w:before="40" w:after="40"/>
      </w:pPr>
      <w:r>
        <w:t>Control-M Predecessor                          </w:t>
      </w:r>
      <w:r>
        <w:tab/>
        <w:t>:           sqsq02</w:t>
      </w:r>
      <w:r w:rsidR="00A408CD">
        <w:t>1</w:t>
      </w:r>
      <w:r>
        <w:t>d</w:t>
      </w:r>
    </w:p>
    <w:p w14:paraId="15C9631A" w14:textId="77777777" w:rsidR="00DA182D" w:rsidRDefault="00DA182D" w:rsidP="00EA4F4D">
      <w:pPr>
        <w:pStyle w:val="ListParagraph"/>
        <w:numPr>
          <w:ilvl w:val="1"/>
          <w:numId w:val="12"/>
        </w:numPr>
        <w:autoSpaceDE w:val="0"/>
        <w:autoSpaceDN w:val="0"/>
        <w:spacing w:before="40" w:after="40"/>
      </w:pPr>
      <w:r>
        <w:t>File Name                                             </w:t>
      </w:r>
      <w:r>
        <w:tab/>
        <w:t>:           ---</w:t>
      </w:r>
    </w:p>
    <w:p w14:paraId="69EBA952" w14:textId="77777777" w:rsidR="00DA182D" w:rsidRDefault="00DA182D" w:rsidP="00EA4F4D">
      <w:pPr>
        <w:pStyle w:val="ListParagraph"/>
        <w:numPr>
          <w:ilvl w:val="1"/>
          <w:numId w:val="12"/>
        </w:numPr>
        <w:autoSpaceDE w:val="0"/>
        <w:autoSpaceDN w:val="0"/>
      </w:pPr>
      <w:r>
        <w:t>Control File Name                                 </w:t>
      </w:r>
      <w:r>
        <w:tab/>
        <w:t>:           ---</w:t>
      </w:r>
    </w:p>
    <w:p w14:paraId="10CB9691" w14:textId="77777777" w:rsidR="00DA182D" w:rsidRPr="0004310E" w:rsidRDefault="00DA182D" w:rsidP="00DA182D">
      <w:pPr>
        <w:pStyle w:val="Heading3"/>
      </w:pPr>
      <w:r w:rsidRPr="0004310E">
        <w:t>Purpose</w:t>
      </w:r>
    </w:p>
    <w:p w14:paraId="5F3CF28B" w14:textId="77777777" w:rsidR="00A408CD" w:rsidRPr="00A408CD" w:rsidRDefault="00A408CD" w:rsidP="00A408CD">
      <w:pPr>
        <w:rPr>
          <w:rFonts w:ascii="Arial" w:hAnsi="Arial" w:cs="Arial"/>
          <w:sz w:val="20"/>
          <w:szCs w:val="20"/>
        </w:rPr>
      </w:pPr>
      <w:r w:rsidRPr="00A408CD">
        <w:rPr>
          <w:rFonts w:ascii="Arial" w:hAnsi="Arial" w:cs="Arial"/>
          <w:sz w:val="20"/>
          <w:szCs w:val="20"/>
        </w:rPr>
        <w:t>This batch will be used to populate temp table with prescriptions for In process order to initiate refill prescription with refill remaining &gt; 0 and PRSCRPTN_STAT IS NULL</w:t>
      </w:r>
    </w:p>
    <w:p w14:paraId="4031AC6B" w14:textId="77777777" w:rsidR="00A408CD" w:rsidRPr="00A408CD" w:rsidRDefault="00A408CD" w:rsidP="00A408CD">
      <w:pPr>
        <w:rPr>
          <w:rFonts w:ascii="Arial" w:hAnsi="Arial" w:cs="Arial"/>
          <w:sz w:val="20"/>
          <w:szCs w:val="20"/>
        </w:rPr>
      </w:pPr>
    </w:p>
    <w:p w14:paraId="4CB04A41" w14:textId="77777777" w:rsidR="00A408CD" w:rsidRPr="00A408CD" w:rsidRDefault="00A408CD" w:rsidP="00A408CD">
      <w:pPr>
        <w:rPr>
          <w:rFonts w:ascii="Arial" w:hAnsi="Arial" w:cs="Arial"/>
          <w:sz w:val="20"/>
          <w:szCs w:val="20"/>
        </w:rPr>
      </w:pPr>
      <w:r w:rsidRPr="00A408CD">
        <w:rPr>
          <w:rFonts w:ascii="Arial" w:hAnsi="Arial" w:cs="Arial"/>
          <w:sz w:val="20"/>
          <w:szCs w:val="20"/>
        </w:rPr>
        <w:t xml:space="preserve">Configure # of days : </w:t>
      </w:r>
    </w:p>
    <w:p w14:paraId="2923946B" w14:textId="60EE5B9F" w:rsidR="00DA182D" w:rsidRDefault="00A408CD" w:rsidP="00A408CD">
      <w:pPr>
        <w:rPr>
          <w:rFonts w:ascii="Arial" w:hAnsi="Arial" w:cs="Arial"/>
          <w:sz w:val="20"/>
          <w:szCs w:val="20"/>
        </w:rPr>
      </w:pPr>
      <w:r w:rsidRPr="00A408CD">
        <w:rPr>
          <w:rFonts w:ascii="Arial" w:hAnsi="Arial" w:cs="Arial"/>
          <w:sz w:val="20"/>
          <w:szCs w:val="20"/>
        </w:rPr>
        <w:t>SELECT * FROM SDA_CODE SC WHERE SC.SDA_TYPE = 'ITADMIN' AND SC.SDA_CD =  'INITIATE_REFILL'</w:t>
      </w:r>
    </w:p>
    <w:p w14:paraId="333DBDCD" w14:textId="77777777" w:rsidR="00A408CD" w:rsidRDefault="00A408CD" w:rsidP="00A408CD">
      <w:pPr>
        <w:rPr>
          <w:rFonts w:ascii="Arial" w:hAnsi="Arial" w:cs="Arial"/>
          <w:sz w:val="20"/>
          <w:szCs w:val="20"/>
        </w:rPr>
      </w:pPr>
    </w:p>
    <w:p w14:paraId="550186CA" w14:textId="77777777" w:rsidR="00DA182D" w:rsidRDefault="00DA182D" w:rsidP="00DA182D">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369CDCE2" w14:textId="77777777" w:rsidR="00DA182D" w:rsidRDefault="00DA182D" w:rsidP="00DA182D">
      <w:pPr>
        <w:rPr>
          <w:rFonts w:ascii="Arial" w:hAnsi="Arial" w:cs="Arial"/>
          <w:sz w:val="20"/>
        </w:rPr>
      </w:pPr>
      <w:r w:rsidRPr="00CF5B7E">
        <w:rPr>
          <w:rFonts w:ascii="Arial" w:hAnsi="Arial" w:cs="Arial"/>
          <w:sz w:val="20"/>
        </w:rPr>
        <w:t xml:space="preserve">File name </w:t>
      </w:r>
      <w:r>
        <w:rPr>
          <w:rFonts w:ascii="Arial" w:hAnsi="Arial" w:cs="Arial"/>
          <w:sz w:val="20"/>
        </w:rPr>
        <w:t>- ---</w:t>
      </w:r>
    </w:p>
    <w:p w14:paraId="3AD29A5A" w14:textId="06EAB455" w:rsidR="00DA182D" w:rsidRDefault="00DA182D" w:rsidP="00DA182D">
      <w:pPr>
        <w:rPr>
          <w:rFonts w:ascii="Arial" w:hAnsi="Arial" w:cs="Arial"/>
          <w:sz w:val="20"/>
        </w:rPr>
      </w:pPr>
      <w:r>
        <w:rPr>
          <w:rFonts w:ascii="Arial" w:hAnsi="Arial" w:cs="Arial"/>
          <w:sz w:val="20"/>
        </w:rPr>
        <w:t xml:space="preserve">Extract table - </w:t>
      </w:r>
      <w:r w:rsidR="00A408CD" w:rsidRPr="00A408CD">
        <w:rPr>
          <w:rFonts w:ascii="Arial" w:hAnsi="Arial" w:cs="Arial"/>
          <w:sz w:val="20"/>
        </w:rPr>
        <w:t>TEMP_PAT_PRSCRPTN_REFILL</w:t>
      </w:r>
    </w:p>
    <w:p w14:paraId="3C7836C7" w14:textId="77777777" w:rsidR="00DA182D" w:rsidRPr="00210ED0" w:rsidRDefault="00DA182D" w:rsidP="00DA182D">
      <w:pPr>
        <w:pStyle w:val="Heading3"/>
        <w:spacing w:after="0" w:afterAutospacing="0"/>
        <w:rPr>
          <w:sz w:val="24"/>
          <w:szCs w:val="24"/>
        </w:rPr>
      </w:pPr>
      <w:r>
        <w:rPr>
          <w:sz w:val="24"/>
          <w:szCs w:val="24"/>
        </w:rPr>
        <w:t>Setup</w:t>
      </w:r>
    </w:p>
    <w:p w14:paraId="6ADA4017" w14:textId="77777777" w:rsidR="00DA182D" w:rsidRPr="000B4472" w:rsidRDefault="00DA182D" w:rsidP="00DA182D">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1D99D5A" w14:textId="77777777" w:rsidR="00DA182D" w:rsidRDefault="00DA182D" w:rsidP="00DA182D">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A182D" w:rsidRPr="00F056E4" w14:paraId="21CAA664"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766E39" w14:textId="77777777" w:rsidR="00DA182D" w:rsidRPr="00F056E4" w:rsidRDefault="00DA182D"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6F4317"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6DC703"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788918"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3030BE" w14:textId="77777777" w:rsidR="00DA182D" w:rsidRPr="00F056E4" w:rsidRDefault="00DA182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A182D" w:rsidRPr="00F056E4" w14:paraId="6043B569"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5E1B19"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34286F2"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A3FA4F0"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6A77FC6" w14:textId="77777777" w:rsidR="00DA182D" w:rsidRPr="00F056E4" w:rsidRDefault="00DA182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2DDC10C" w14:textId="77777777" w:rsidR="00DA182D" w:rsidRPr="00F056E4" w:rsidRDefault="00DA182D" w:rsidP="00E07DB9">
            <w:pPr>
              <w:pStyle w:val="ListParagraph"/>
              <w:ind w:left="0"/>
              <w:rPr>
                <w:rFonts w:asciiTheme="minorHAnsi" w:hAnsiTheme="minorHAnsi"/>
                <w:color w:val="000000" w:themeColor="text1"/>
              </w:rPr>
            </w:pPr>
          </w:p>
        </w:tc>
      </w:tr>
      <w:tr w:rsidR="00DA182D" w:rsidRPr="00F056E4" w14:paraId="379F6BF5"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9364FF"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1965B09"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02F3E4A" w14:textId="77777777" w:rsidR="00DA182D" w:rsidRPr="00F056E4" w:rsidRDefault="00DA182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F756470" w14:textId="77777777" w:rsidR="00DA182D" w:rsidRPr="00F056E4" w:rsidRDefault="00DA182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59B086F" w14:textId="77777777" w:rsidR="00DA182D" w:rsidRPr="00F056E4" w:rsidRDefault="00DA182D" w:rsidP="00E07DB9">
            <w:pPr>
              <w:pStyle w:val="ListParagraph"/>
              <w:ind w:left="0"/>
              <w:rPr>
                <w:rFonts w:asciiTheme="minorHAnsi" w:hAnsiTheme="minorHAnsi"/>
                <w:color w:val="000000" w:themeColor="text1"/>
              </w:rPr>
            </w:pPr>
          </w:p>
        </w:tc>
      </w:tr>
    </w:tbl>
    <w:p w14:paraId="79FD637A" w14:textId="77777777" w:rsidR="00DA182D" w:rsidRPr="003138D8" w:rsidRDefault="00DA182D" w:rsidP="00DA182D">
      <w:pPr>
        <w:pStyle w:val="Heading3"/>
        <w:spacing w:after="0" w:afterAutospacing="0"/>
        <w:rPr>
          <w:sz w:val="24"/>
          <w:szCs w:val="24"/>
        </w:rPr>
      </w:pPr>
      <w:r>
        <w:rPr>
          <w:sz w:val="24"/>
          <w:szCs w:val="24"/>
        </w:rPr>
        <w:t>Troubleshooting</w:t>
      </w:r>
    </w:p>
    <w:p w14:paraId="08DE387C" w14:textId="77777777" w:rsidR="00DA182D" w:rsidRDefault="00DA182D" w:rsidP="00DA182D">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0299595" w14:textId="77777777" w:rsidR="00DA182D" w:rsidRDefault="00DA182D" w:rsidP="00DA182D">
      <w:pPr>
        <w:pStyle w:val="BodyTextIndent"/>
        <w:spacing w:after="0"/>
        <w:ind w:left="0"/>
        <w:rPr>
          <w:rFonts w:ascii="Arial" w:hAnsi="Arial" w:cs="Arial"/>
          <w:sz w:val="20"/>
        </w:rPr>
      </w:pPr>
    </w:p>
    <w:p w14:paraId="283F64D2" w14:textId="0C08CD3C" w:rsidR="00A408CD" w:rsidRPr="00FA3499" w:rsidRDefault="00893286" w:rsidP="00A408CD">
      <w:pPr>
        <w:pStyle w:val="Heading2"/>
        <w:rPr>
          <w:i w:val="0"/>
          <w:color w:val="000000"/>
        </w:rPr>
      </w:pPr>
      <w:r>
        <w:rPr>
          <w:i w:val="0"/>
          <w:color w:val="000000"/>
        </w:rPr>
        <w:t xml:space="preserve">  </w:t>
      </w:r>
      <w:r w:rsidR="00A408CD" w:rsidRPr="00D50ACA">
        <w:rPr>
          <w:i w:val="0"/>
          <w:color w:val="000000"/>
        </w:rPr>
        <w:t>sqsq0</w:t>
      </w:r>
      <w:r w:rsidR="00A408CD">
        <w:rPr>
          <w:i w:val="0"/>
          <w:color w:val="000000"/>
        </w:rPr>
        <w:t>23</w:t>
      </w:r>
      <w:r w:rsidR="00A408CD" w:rsidRPr="00D50ACA">
        <w:rPr>
          <w:i w:val="0"/>
          <w:color w:val="000000"/>
        </w:rPr>
        <w:t>d</w:t>
      </w:r>
    </w:p>
    <w:p w14:paraId="230B907A" w14:textId="77777777" w:rsidR="00A408CD" w:rsidRPr="00210ED0" w:rsidRDefault="00A408CD" w:rsidP="00A408CD">
      <w:pPr>
        <w:pStyle w:val="Heading3"/>
        <w:spacing w:after="0" w:afterAutospacing="0"/>
        <w:rPr>
          <w:sz w:val="24"/>
          <w:szCs w:val="24"/>
        </w:rPr>
      </w:pPr>
      <w:r w:rsidRPr="00210ED0">
        <w:rPr>
          <w:sz w:val="24"/>
          <w:szCs w:val="24"/>
        </w:rPr>
        <w:t>Overview</w:t>
      </w:r>
    </w:p>
    <w:p w14:paraId="0DB2570A" w14:textId="77777777" w:rsidR="00A408CD" w:rsidRDefault="00A408CD" w:rsidP="00A408CD">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DC1CF63" w14:textId="77777777" w:rsidR="00A408CD" w:rsidRPr="00210ED0" w:rsidRDefault="00A408CD" w:rsidP="00A408CD">
      <w:pPr>
        <w:rPr>
          <w:rFonts w:ascii="Arial" w:hAnsi="Arial" w:cs="Arial"/>
          <w:sz w:val="20"/>
          <w:szCs w:val="20"/>
        </w:rPr>
      </w:pPr>
    </w:p>
    <w:p w14:paraId="5F3DB7A5" w14:textId="77777777" w:rsidR="00A408CD" w:rsidRPr="00917E90" w:rsidRDefault="00A408CD" w:rsidP="00EA4F4D">
      <w:pPr>
        <w:pStyle w:val="ListParagraph"/>
        <w:numPr>
          <w:ilvl w:val="1"/>
          <w:numId w:val="12"/>
        </w:numPr>
        <w:autoSpaceDE w:val="0"/>
        <w:autoSpaceDN w:val="0"/>
        <w:spacing w:before="40" w:after="40"/>
        <w:rPr>
          <w:sz w:val="22"/>
          <w:szCs w:val="22"/>
        </w:rPr>
      </w:pPr>
      <w:r>
        <w:t>Server                                                 </w:t>
      </w:r>
      <w:r>
        <w:tab/>
      </w:r>
      <w:r>
        <w:tab/>
        <w:t>:           rri1mpkapl10v/11v</w:t>
      </w:r>
    </w:p>
    <w:p w14:paraId="5DBB14FF" w14:textId="32C073BB" w:rsidR="00A408CD" w:rsidRDefault="00A408CD" w:rsidP="00EA4F4D">
      <w:pPr>
        <w:pStyle w:val="ListParagraph"/>
        <w:numPr>
          <w:ilvl w:val="1"/>
          <w:numId w:val="12"/>
        </w:numPr>
        <w:autoSpaceDE w:val="0"/>
        <w:autoSpaceDN w:val="0"/>
        <w:spacing w:before="40" w:after="40"/>
      </w:pPr>
      <w:r>
        <w:t>Shell Script                                           </w:t>
      </w:r>
      <w:r>
        <w:tab/>
        <w:t>:           </w:t>
      </w:r>
      <w:r w:rsidRPr="00A408CD">
        <w:t>sda_spring_batch.sh</w:t>
      </w:r>
    </w:p>
    <w:p w14:paraId="6D217597" w14:textId="77777777" w:rsidR="00A408CD" w:rsidRDefault="00A408CD" w:rsidP="00EA4F4D">
      <w:pPr>
        <w:pStyle w:val="ListParagraph"/>
        <w:numPr>
          <w:ilvl w:val="1"/>
          <w:numId w:val="12"/>
        </w:numPr>
        <w:autoSpaceDE w:val="0"/>
        <w:autoSpaceDN w:val="0"/>
        <w:spacing w:before="40" w:after="40"/>
      </w:pPr>
      <w:r>
        <w:t>Database                                              </w:t>
      </w:r>
      <w:r>
        <w:tab/>
        <w:t>:            sdaop0</w:t>
      </w:r>
    </w:p>
    <w:p w14:paraId="37A924D5" w14:textId="420E0EE8" w:rsidR="00A408CD" w:rsidRDefault="00A408CD" w:rsidP="00EA4F4D">
      <w:pPr>
        <w:pStyle w:val="ListParagraph"/>
        <w:numPr>
          <w:ilvl w:val="1"/>
          <w:numId w:val="12"/>
        </w:numPr>
        <w:autoSpaceDE w:val="0"/>
        <w:autoSpaceDN w:val="0"/>
        <w:spacing w:before="40" w:after="40"/>
      </w:pPr>
      <w:r>
        <w:t>Control-M SDA Process job name        </w:t>
      </w:r>
      <w:r>
        <w:tab/>
        <w:t>:            sqsq023d</w:t>
      </w:r>
    </w:p>
    <w:p w14:paraId="6EF6C655" w14:textId="77777777" w:rsidR="00A408CD" w:rsidRDefault="00A408CD" w:rsidP="00EA4F4D">
      <w:pPr>
        <w:pStyle w:val="ListParagraph"/>
        <w:numPr>
          <w:ilvl w:val="1"/>
          <w:numId w:val="12"/>
        </w:numPr>
        <w:autoSpaceDE w:val="0"/>
        <w:autoSpaceDN w:val="0"/>
        <w:spacing w:before="40" w:after="40"/>
      </w:pPr>
      <w:r>
        <w:t>Control-M SDA Schedule                       </w:t>
      </w:r>
      <w:r>
        <w:tab/>
        <w:t>:           All days</w:t>
      </w:r>
    </w:p>
    <w:p w14:paraId="0C23AB9C" w14:textId="3DFFA61D" w:rsidR="00A408CD" w:rsidRDefault="00A408CD" w:rsidP="00EA4F4D">
      <w:pPr>
        <w:pStyle w:val="ListParagraph"/>
        <w:numPr>
          <w:ilvl w:val="1"/>
          <w:numId w:val="12"/>
        </w:numPr>
        <w:autoSpaceDE w:val="0"/>
        <w:autoSpaceDN w:val="0"/>
        <w:spacing w:before="40" w:after="40"/>
      </w:pPr>
      <w:r>
        <w:t>Control-M Predecessor                          </w:t>
      </w:r>
      <w:r>
        <w:tab/>
        <w:t>:           sqsq022d</w:t>
      </w:r>
    </w:p>
    <w:p w14:paraId="4F7B358B" w14:textId="77777777" w:rsidR="00A408CD" w:rsidRDefault="00A408CD" w:rsidP="00EA4F4D">
      <w:pPr>
        <w:pStyle w:val="ListParagraph"/>
        <w:numPr>
          <w:ilvl w:val="1"/>
          <w:numId w:val="12"/>
        </w:numPr>
        <w:autoSpaceDE w:val="0"/>
        <w:autoSpaceDN w:val="0"/>
        <w:spacing w:before="40" w:after="40"/>
      </w:pPr>
      <w:r>
        <w:t>File Name                                             </w:t>
      </w:r>
      <w:r>
        <w:tab/>
        <w:t>:           ---</w:t>
      </w:r>
    </w:p>
    <w:p w14:paraId="44C20657" w14:textId="77777777" w:rsidR="00A408CD" w:rsidRDefault="00A408CD" w:rsidP="00EA4F4D">
      <w:pPr>
        <w:pStyle w:val="ListParagraph"/>
        <w:numPr>
          <w:ilvl w:val="1"/>
          <w:numId w:val="12"/>
        </w:numPr>
        <w:autoSpaceDE w:val="0"/>
        <w:autoSpaceDN w:val="0"/>
      </w:pPr>
      <w:r>
        <w:t>Control File Name                                 </w:t>
      </w:r>
      <w:r>
        <w:tab/>
        <w:t>:           ---</w:t>
      </w:r>
    </w:p>
    <w:p w14:paraId="627A0036" w14:textId="77777777" w:rsidR="00A408CD" w:rsidRPr="0004310E" w:rsidRDefault="00A408CD" w:rsidP="00A408CD">
      <w:pPr>
        <w:pStyle w:val="Heading3"/>
      </w:pPr>
      <w:r w:rsidRPr="0004310E">
        <w:t>Purpose</w:t>
      </w:r>
    </w:p>
    <w:p w14:paraId="46A64591" w14:textId="77777777" w:rsidR="00A408CD" w:rsidRPr="00A408CD" w:rsidRDefault="00A408CD" w:rsidP="00A408CD">
      <w:pPr>
        <w:rPr>
          <w:rFonts w:ascii="Arial" w:hAnsi="Arial" w:cs="Arial"/>
          <w:sz w:val="20"/>
          <w:szCs w:val="20"/>
        </w:rPr>
      </w:pPr>
      <w:r w:rsidRPr="00A408CD">
        <w:rPr>
          <w:rFonts w:ascii="Arial" w:hAnsi="Arial" w:cs="Arial"/>
          <w:sz w:val="20"/>
          <w:szCs w:val="20"/>
        </w:rPr>
        <w:t>This batch will be used to refill prescription of In Process order which are ready to initiate refill using data from  temp table created in sqsq018d batch and by calling getSubmitRxRefill</w:t>
      </w:r>
    </w:p>
    <w:p w14:paraId="73C7B95E" w14:textId="77777777" w:rsidR="00A408CD" w:rsidRPr="00A408CD" w:rsidRDefault="00A408CD" w:rsidP="00A408CD">
      <w:pPr>
        <w:rPr>
          <w:rFonts w:ascii="Arial" w:hAnsi="Arial" w:cs="Arial"/>
          <w:sz w:val="20"/>
          <w:szCs w:val="20"/>
        </w:rPr>
      </w:pPr>
    </w:p>
    <w:p w14:paraId="501F485A" w14:textId="77777777" w:rsidR="00A408CD" w:rsidRPr="00A408CD" w:rsidRDefault="00A408CD" w:rsidP="00A408CD">
      <w:pPr>
        <w:rPr>
          <w:rFonts w:ascii="Arial" w:hAnsi="Arial" w:cs="Arial"/>
          <w:sz w:val="20"/>
          <w:szCs w:val="20"/>
        </w:rPr>
      </w:pPr>
      <w:r w:rsidRPr="00A408CD">
        <w:rPr>
          <w:rFonts w:ascii="Arial" w:hAnsi="Arial" w:cs="Arial"/>
          <w:sz w:val="20"/>
          <w:szCs w:val="20"/>
        </w:rPr>
        <w:t>SELECT * FROM TEMP_PAT_PRSCRPTN_REFILL TP</w:t>
      </w:r>
    </w:p>
    <w:p w14:paraId="5D1300D2" w14:textId="18307CC9" w:rsidR="00A408CD" w:rsidRDefault="00A408CD" w:rsidP="00A408CD">
      <w:pPr>
        <w:rPr>
          <w:rFonts w:ascii="Arial" w:hAnsi="Arial" w:cs="Arial"/>
          <w:sz w:val="20"/>
          <w:szCs w:val="20"/>
        </w:rPr>
      </w:pPr>
      <w:r w:rsidRPr="00A408CD">
        <w:rPr>
          <w:rFonts w:ascii="Arial" w:hAnsi="Arial" w:cs="Arial"/>
          <w:sz w:val="20"/>
          <w:szCs w:val="20"/>
        </w:rPr>
        <w:t>WHERE TP.STAT_CD = 'OPEN'</w:t>
      </w:r>
    </w:p>
    <w:p w14:paraId="172FE624" w14:textId="77777777" w:rsidR="00A408CD" w:rsidRDefault="00A408CD" w:rsidP="00A408CD">
      <w:pPr>
        <w:rPr>
          <w:rFonts w:ascii="Arial" w:hAnsi="Arial" w:cs="Arial"/>
          <w:sz w:val="20"/>
          <w:szCs w:val="20"/>
        </w:rPr>
      </w:pPr>
    </w:p>
    <w:p w14:paraId="3D1372F2" w14:textId="77777777" w:rsidR="00A408CD" w:rsidRDefault="00A408CD" w:rsidP="00A408CD">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2E2D9504" w14:textId="77777777" w:rsidR="00A408CD" w:rsidRDefault="00A408CD" w:rsidP="00A408CD">
      <w:pPr>
        <w:rPr>
          <w:rFonts w:ascii="Arial" w:hAnsi="Arial" w:cs="Arial"/>
          <w:sz w:val="20"/>
        </w:rPr>
      </w:pPr>
      <w:r w:rsidRPr="00CF5B7E">
        <w:rPr>
          <w:rFonts w:ascii="Arial" w:hAnsi="Arial" w:cs="Arial"/>
          <w:sz w:val="20"/>
        </w:rPr>
        <w:t xml:space="preserve">File name </w:t>
      </w:r>
      <w:r>
        <w:rPr>
          <w:rFonts w:ascii="Arial" w:hAnsi="Arial" w:cs="Arial"/>
          <w:sz w:val="20"/>
        </w:rPr>
        <w:t>- ---</w:t>
      </w:r>
    </w:p>
    <w:p w14:paraId="4E22DD09" w14:textId="77777777" w:rsidR="00A408CD" w:rsidRPr="00A408CD" w:rsidRDefault="00A408CD" w:rsidP="00A408CD">
      <w:pPr>
        <w:rPr>
          <w:rFonts w:ascii="Arial" w:hAnsi="Arial" w:cs="Arial"/>
          <w:sz w:val="20"/>
        </w:rPr>
      </w:pPr>
      <w:r>
        <w:rPr>
          <w:rFonts w:ascii="Arial" w:hAnsi="Arial" w:cs="Arial"/>
          <w:sz w:val="20"/>
        </w:rPr>
        <w:t xml:space="preserve">Extract table - </w:t>
      </w:r>
      <w:r w:rsidRPr="00A408CD">
        <w:rPr>
          <w:rFonts w:ascii="Arial" w:hAnsi="Arial" w:cs="Arial"/>
          <w:sz w:val="20"/>
        </w:rPr>
        <w:t>TEMP_PAT_PRSCRPTN_REFILL</w:t>
      </w:r>
    </w:p>
    <w:p w14:paraId="25BA91E5" w14:textId="1F9F8634" w:rsidR="00A408CD" w:rsidRDefault="00A408CD" w:rsidP="00A408CD">
      <w:pPr>
        <w:ind w:left="720"/>
        <w:rPr>
          <w:rFonts w:ascii="Arial" w:hAnsi="Arial" w:cs="Arial"/>
          <w:sz w:val="20"/>
        </w:rPr>
      </w:pPr>
      <w:r>
        <w:rPr>
          <w:rFonts w:ascii="Arial" w:hAnsi="Arial" w:cs="Arial"/>
          <w:sz w:val="20"/>
        </w:rPr>
        <w:t xml:space="preserve">           </w:t>
      </w:r>
      <w:r w:rsidRPr="00A408CD">
        <w:rPr>
          <w:rFonts w:ascii="Arial" w:hAnsi="Arial" w:cs="Arial"/>
          <w:sz w:val="20"/>
        </w:rPr>
        <w:t>PAT_ORDER_PRESCRIPTION_VW</w:t>
      </w:r>
    </w:p>
    <w:p w14:paraId="017BD70F" w14:textId="77777777" w:rsidR="00A408CD" w:rsidRPr="00210ED0" w:rsidRDefault="00A408CD" w:rsidP="00A408CD">
      <w:pPr>
        <w:pStyle w:val="Heading3"/>
        <w:spacing w:after="0" w:afterAutospacing="0"/>
        <w:rPr>
          <w:sz w:val="24"/>
          <w:szCs w:val="24"/>
        </w:rPr>
      </w:pPr>
      <w:r>
        <w:rPr>
          <w:sz w:val="24"/>
          <w:szCs w:val="24"/>
        </w:rPr>
        <w:t>Setup</w:t>
      </w:r>
    </w:p>
    <w:p w14:paraId="06F61E43" w14:textId="77777777" w:rsidR="00A408CD" w:rsidRPr="000B4472" w:rsidRDefault="00A408CD" w:rsidP="00A408CD">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2AF3B294" w14:textId="77777777" w:rsidR="00A408CD" w:rsidRDefault="00A408CD" w:rsidP="00A408CD">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A408CD" w:rsidRPr="00F056E4" w14:paraId="58F28BFE"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16AC9F" w14:textId="77777777" w:rsidR="00A408CD" w:rsidRPr="00F056E4" w:rsidRDefault="00A408CD"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E93195" w14:textId="77777777" w:rsidR="00A408CD" w:rsidRPr="00F056E4" w:rsidRDefault="00A408C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1FECCE" w14:textId="77777777" w:rsidR="00A408CD" w:rsidRPr="00F056E4" w:rsidRDefault="00A408C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CC8636" w14:textId="77777777" w:rsidR="00A408CD" w:rsidRPr="00F056E4" w:rsidRDefault="00A408C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458454" w14:textId="77777777" w:rsidR="00A408CD" w:rsidRPr="00F056E4" w:rsidRDefault="00A408CD"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A408CD" w:rsidRPr="00F056E4" w14:paraId="50C9773F"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F16451" w14:textId="77777777" w:rsidR="00A408CD" w:rsidRPr="00F056E4" w:rsidRDefault="00A408C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6A2577C" w14:textId="77777777" w:rsidR="00A408CD" w:rsidRPr="00F056E4" w:rsidRDefault="00A408C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0304CB" w14:textId="77777777" w:rsidR="00A408CD" w:rsidRPr="00F056E4" w:rsidRDefault="00A408C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7DBA3EF" w14:textId="77777777" w:rsidR="00A408CD" w:rsidRPr="00F056E4" w:rsidRDefault="00A408C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02CC68B" w14:textId="77777777" w:rsidR="00A408CD" w:rsidRPr="00F056E4" w:rsidRDefault="00A408CD" w:rsidP="00E07DB9">
            <w:pPr>
              <w:pStyle w:val="ListParagraph"/>
              <w:ind w:left="0"/>
              <w:rPr>
                <w:rFonts w:asciiTheme="minorHAnsi" w:hAnsiTheme="minorHAnsi"/>
                <w:color w:val="000000" w:themeColor="text1"/>
              </w:rPr>
            </w:pPr>
          </w:p>
        </w:tc>
      </w:tr>
      <w:tr w:rsidR="00A408CD" w:rsidRPr="00F056E4" w14:paraId="1AB9270A"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F080EE" w14:textId="77777777" w:rsidR="00A408CD" w:rsidRPr="00F056E4" w:rsidRDefault="00A408C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48F18E8" w14:textId="77777777" w:rsidR="00A408CD" w:rsidRPr="00F056E4" w:rsidRDefault="00A408C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0BB4C14" w14:textId="77777777" w:rsidR="00A408CD" w:rsidRPr="00F056E4" w:rsidRDefault="00A408CD"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C628643" w14:textId="77777777" w:rsidR="00A408CD" w:rsidRPr="00F056E4" w:rsidRDefault="00A408CD"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AC5A0DD" w14:textId="77777777" w:rsidR="00A408CD" w:rsidRPr="00F056E4" w:rsidRDefault="00A408CD" w:rsidP="00E07DB9">
            <w:pPr>
              <w:pStyle w:val="ListParagraph"/>
              <w:ind w:left="0"/>
              <w:rPr>
                <w:rFonts w:asciiTheme="minorHAnsi" w:hAnsiTheme="minorHAnsi"/>
                <w:color w:val="000000" w:themeColor="text1"/>
              </w:rPr>
            </w:pPr>
          </w:p>
        </w:tc>
      </w:tr>
    </w:tbl>
    <w:p w14:paraId="4C1B5B90" w14:textId="77777777" w:rsidR="00A408CD" w:rsidRPr="003138D8" w:rsidRDefault="00A408CD" w:rsidP="00A408CD">
      <w:pPr>
        <w:pStyle w:val="Heading3"/>
        <w:spacing w:after="0" w:afterAutospacing="0"/>
        <w:rPr>
          <w:sz w:val="24"/>
          <w:szCs w:val="24"/>
        </w:rPr>
      </w:pPr>
      <w:r>
        <w:rPr>
          <w:sz w:val="24"/>
          <w:szCs w:val="24"/>
        </w:rPr>
        <w:t>Troubleshooting</w:t>
      </w:r>
    </w:p>
    <w:p w14:paraId="50946E3D" w14:textId="77777777" w:rsidR="00A408CD" w:rsidRDefault="00A408CD" w:rsidP="00A408CD">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6068528" w14:textId="5EF6410C" w:rsidR="009E40D9" w:rsidRPr="00FA3499" w:rsidRDefault="006F695D" w:rsidP="009E40D9">
      <w:pPr>
        <w:pStyle w:val="Heading2"/>
        <w:rPr>
          <w:i w:val="0"/>
          <w:color w:val="000000"/>
        </w:rPr>
      </w:pPr>
      <w:r>
        <w:rPr>
          <w:i w:val="0"/>
          <w:color w:val="000000"/>
        </w:rPr>
        <w:t xml:space="preserve">  </w:t>
      </w:r>
      <w:r w:rsidR="009E40D9" w:rsidRPr="00D50ACA">
        <w:rPr>
          <w:i w:val="0"/>
          <w:color w:val="000000"/>
        </w:rPr>
        <w:t>sqsq0</w:t>
      </w:r>
      <w:r w:rsidR="009E40D9">
        <w:rPr>
          <w:i w:val="0"/>
          <w:color w:val="000000"/>
        </w:rPr>
        <w:t>24</w:t>
      </w:r>
      <w:r w:rsidR="009E40D9" w:rsidRPr="00D50ACA">
        <w:rPr>
          <w:i w:val="0"/>
          <w:color w:val="000000"/>
        </w:rPr>
        <w:t>d</w:t>
      </w:r>
    </w:p>
    <w:p w14:paraId="532F239A" w14:textId="77777777" w:rsidR="009E40D9" w:rsidRPr="00210ED0" w:rsidRDefault="009E40D9" w:rsidP="009E40D9">
      <w:pPr>
        <w:pStyle w:val="Heading3"/>
        <w:spacing w:after="0" w:afterAutospacing="0"/>
        <w:rPr>
          <w:sz w:val="24"/>
          <w:szCs w:val="24"/>
        </w:rPr>
      </w:pPr>
      <w:r w:rsidRPr="00210ED0">
        <w:rPr>
          <w:sz w:val="24"/>
          <w:szCs w:val="24"/>
        </w:rPr>
        <w:t>Overview</w:t>
      </w:r>
    </w:p>
    <w:p w14:paraId="52759D24" w14:textId="77777777" w:rsidR="009E40D9" w:rsidRDefault="009E40D9" w:rsidP="009E40D9">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51A51E3" w14:textId="77777777" w:rsidR="009E40D9" w:rsidRPr="00210ED0" w:rsidRDefault="009E40D9" w:rsidP="009E40D9">
      <w:pPr>
        <w:rPr>
          <w:rFonts w:ascii="Arial" w:hAnsi="Arial" w:cs="Arial"/>
          <w:sz w:val="20"/>
          <w:szCs w:val="20"/>
        </w:rPr>
      </w:pPr>
    </w:p>
    <w:p w14:paraId="5DC422D7" w14:textId="77777777" w:rsidR="009E40D9" w:rsidRPr="00917E90" w:rsidRDefault="009E40D9" w:rsidP="00EA4F4D">
      <w:pPr>
        <w:pStyle w:val="ListParagraph"/>
        <w:numPr>
          <w:ilvl w:val="1"/>
          <w:numId w:val="12"/>
        </w:numPr>
        <w:autoSpaceDE w:val="0"/>
        <w:autoSpaceDN w:val="0"/>
        <w:spacing w:before="40" w:after="40"/>
        <w:rPr>
          <w:sz w:val="22"/>
          <w:szCs w:val="22"/>
        </w:rPr>
      </w:pPr>
      <w:r>
        <w:t>Server                                                 </w:t>
      </w:r>
      <w:r>
        <w:tab/>
      </w:r>
      <w:r>
        <w:tab/>
        <w:t>:           rri1mpkapl10v/11v</w:t>
      </w:r>
    </w:p>
    <w:p w14:paraId="487986D8" w14:textId="679403AD" w:rsidR="009E40D9" w:rsidRDefault="009E40D9" w:rsidP="00EA4F4D">
      <w:pPr>
        <w:pStyle w:val="ListParagraph"/>
        <w:numPr>
          <w:ilvl w:val="1"/>
          <w:numId w:val="12"/>
        </w:numPr>
        <w:autoSpaceDE w:val="0"/>
        <w:autoSpaceDN w:val="0"/>
        <w:spacing w:before="40" w:after="40"/>
      </w:pPr>
      <w:r>
        <w:t>Shell Script                                           </w:t>
      </w:r>
      <w:r>
        <w:tab/>
        <w:t>:           </w:t>
      </w:r>
      <w:r w:rsidRPr="009E40D9">
        <w:t>sqsq024d_temp_inprocess_order_refresh.sh</w:t>
      </w:r>
    </w:p>
    <w:p w14:paraId="7936E628" w14:textId="77777777" w:rsidR="009E40D9" w:rsidRDefault="009E40D9" w:rsidP="00EA4F4D">
      <w:pPr>
        <w:pStyle w:val="ListParagraph"/>
        <w:numPr>
          <w:ilvl w:val="1"/>
          <w:numId w:val="12"/>
        </w:numPr>
        <w:autoSpaceDE w:val="0"/>
        <w:autoSpaceDN w:val="0"/>
        <w:spacing w:before="40" w:after="40"/>
      </w:pPr>
      <w:r>
        <w:t>Database                                              </w:t>
      </w:r>
      <w:r>
        <w:tab/>
        <w:t>:            sdaop0</w:t>
      </w:r>
    </w:p>
    <w:p w14:paraId="4A2876A1" w14:textId="13C30FEF" w:rsidR="009E40D9" w:rsidRDefault="009E40D9" w:rsidP="00EA4F4D">
      <w:pPr>
        <w:pStyle w:val="ListParagraph"/>
        <w:numPr>
          <w:ilvl w:val="1"/>
          <w:numId w:val="12"/>
        </w:numPr>
        <w:autoSpaceDE w:val="0"/>
        <w:autoSpaceDN w:val="0"/>
        <w:spacing w:before="40" w:after="40"/>
      </w:pPr>
      <w:r>
        <w:t>Control-M SDA Process job name        </w:t>
      </w:r>
      <w:r>
        <w:tab/>
        <w:t>:            sqsq024d</w:t>
      </w:r>
    </w:p>
    <w:p w14:paraId="0D5BE020" w14:textId="77777777" w:rsidR="009E40D9" w:rsidRDefault="009E40D9" w:rsidP="00EA4F4D">
      <w:pPr>
        <w:pStyle w:val="ListParagraph"/>
        <w:numPr>
          <w:ilvl w:val="1"/>
          <w:numId w:val="12"/>
        </w:numPr>
        <w:autoSpaceDE w:val="0"/>
        <w:autoSpaceDN w:val="0"/>
        <w:spacing w:before="40" w:after="40"/>
      </w:pPr>
      <w:r>
        <w:t>Control-M SDA Schedule                       </w:t>
      </w:r>
      <w:r>
        <w:tab/>
        <w:t>:           All days</w:t>
      </w:r>
    </w:p>
    <w:p w14:paraId="18B1D2BE" w14:textId="69A372F3" w:rsidR="009E40D9" w:rsidRDefault="009E40D9" w:rsidP="00EA4F4D">
      <w:pPr>
        <w:pStyle w:val="ListParagraph"/>
        <w:numPr>
          <w:ilvl w:val="1"/>
          <w:numId w:val="12"/>
        </w:numPr>
        <w:autoSpaceDE w:val="0"/>
        <w:autoSpaceDN w:val="0"/>
        <w:spacing w:before="40" w:after="40"/>
      </w:pPr>
      <w:r>
        <w:t>Control-M Predecessor                          </w:t>
      </w:r>
      <w:r>
        <w:tab/>
        <w:t>:           sqsq023d</w:t>
      </w:r>
    </w:p>
    <w:p w14:paraId="78EE6F74" w14:textId="77777777" w:rsidR="009E40D9" w:rsidRDefault="009E40D9" w:rsidP="00EA4F4D">
      <w:pPr>
        <w:pStyle w:val="ListParagraph"/>
        <w:numPr>
          <w:ilvl w:val="1"/>
          <w:numId w:val="12"/>
        </w:numPr>
        <w:autoSpaceDE w:val="0"/>
        <w:autoSpaceDN w:val="0"/>
        <w:spacing w:before="40" w:after="40"/>
      </w:pPr>
      <w:r>
        <w:t>File Name                                             </w:t>
      </w:r>
      <w:r>
        <w:tab/>
        <w:t>:           ---</w:t>
      </w:r>
    </w:p>
    <w:p w14:paraId="6E36AA53" w14:textId="77777777" w:rsidR="009E40D9" w:rsidRDefault="009E40D9" w:rsidP="00EA4F4D">
      <w:pPr>
        <w:pStyle w:val="ListParagraph"/>
        <w:numPr>
          <w:ilvl w:val="1"/>
          <w:numId w:val="12"/>
        </w:numPr>
        <w:autoSpaceDE w:val="0"/>
        <w:autoSpaceDN w:val="0"/>
      </w:pPr>
      <w:r>
        <w:t>Control File Name                                 </w:t>
      </w:r>
      <w:r>
        <w:tab/>
        <w:t>:           ---</w:t>
      </w:r>
    </w:p>
    <w:p w14:paraId="423135A7" w14:textId="77777777" w:rsidR="009E40D9" w:rsidRPr="0004310E" w:rsidRDefault="009E40D9" w:rsidP="009E40D9">
      <w:pPr>
        <w:pStyle w:val="Heading3"/>
      </w:pPr>
      <w:r w:rsidRPr="0004310E">
        <w:t>Purpose</w:t>
      </w:r>
    </w:p>
    <w:p w14:paraId="1DC01264" w14:textId="77777777" w:rsidR="009E40D9" w:rsidRPr="009E40D9" w:rsidRDefault="009E40D9" w:rsidP="009E40D9">
      <w:pPr>
        <w:rPr>
          <w:rFonts w:ascii="Arial" w:hAnsi="Arial" w:cs="Arial"/>
          <w:sz w:val="20"/>
          <w:szCs w:val="20"/>
        </w:rPr>
      </w:pPr>
      <w:r w:rsidRPr="009E40D9">
        <w:rPr>
          <w:rFonts w:ascii="Arial" w:hAnsi="Arial" w:cs="Arial"/>
          <w:sz w:val="20"/>
          <w:szCs w:val="20"/>
        </w:rPr>
        <w:t>This batch will be used to populate temp table with prescriptions for In process order after refill in done for all prescriptipns to refersh rx status and fill status</w:t>
      </w:r>
    </w:p>
    <w:p w14:paraId="6C8E5440" w14:textId="77777777" w:rsidR="009E40D9" w:rsidRPr="009E40D9" w:rsidRDefault="009E40D9" w:rsidP="009E40D9">
      <w:pPr>
        <w:rPr>
          <w:rFonts w:ascii="Arial" w:hAnsi="Arial" w:cs="Arial"/>
          <w:sz w:val="20"/>
          <w:szCs w:val="20"/>
        </w:rPr>
      </w:pPr>
    </w:p>
    <w:p w14:paraId="2B4317DB" w14:textId="77777777" w:rsidR="009E40D9" w:rsidRPr="009E40D9" w:rsidRDefault="009E40D9" w:rsidP="009E40D9">
      <w:pPr>
        <w:rPr>
          <w:rFonts w:ascii="Arial" w:hAnsi="Arial" w:cs="Arial"/>
          <w:sz w:val="20"/>
          <w:szCs w:val="20"/>
        </w:rPr>
      </w:pPr>
      <w:r w:rsidRPr="009E40D9">
        <w:rPr>
          <w:rFonts w:ascii="Arial" w:hAnsi="Arial" w:cs="Arial"/>
          <w:sz w:val="20"/>
          <w:szCs w:val="20"/>
        </w:rPr>
        <w:t xml:space="preserve">Configure # of days : </w:t>
      </w:r>
    </w:p>
    <w:p w14:paraId="6F807227" w14:textId="6B24C412" w:rsidR="009E40D9" w:rsidRDefault="009E40D9" w:rsidP="009E40D9">
      <w:pPr>
        <w:rPr>
          <w:rFonts w:ascii="Arial" w:hAnsi="Arial" w:cs="Arial"/>
          <w:sz w:val="20"/>
          <w:szCs w:val="20"/>
        </w:rPr>
      </w:pPr>
      <w:r w:rsidRPr="009E40D9">
        <w:rPr>
          <w:rFonts w:ascii="Arial" w:hAnsi="Arial" w:cs="Arial"/>
          <w:sz w:val="20"/>
          <w:szCs w:val="20"/>
        </w:rPr>
        <w:t>SELECT * FROM SDA_CODE SC WHERE SC.SDA_TYPE = 'ITADMIN' AND SC.SDA_CD =  'INITIATE_REFILL'</w:t>
      </w:r>
    </w:p>
    <w:p w14:paraId="7C82C505" w14:textId="77777777" w:rsidR="009E40D9" w:rsidRDefault="009E40D9" w:rsidP="009E40D9">
      <w:pPr>
        <w:rPr>
          <w:rFonts w:ascii="Arial" w:hAnsi="Arial" w:cs="Arial"/>
          <w:sz w:val="20"/>
          <w:szCs w:val="20"/>
        </w:rPr>
      </w:pPr>
    </w:p>
    <w:p w14:paraId="2DA83722" w14:textId="77777777" w:rsidR="009E40D9" w:rsidRDefault="009E40D9" w:rsidP="009E40D9">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2957DBA9" w14:textId="77777777" w:rsidR="009E40D9" w:rsidRDefault="009E40D9" w:rsidP="009E40D9">
      <w:pPr>
        <w:rPr>
          <w:rFonts w:ascii="Arial" w:hAnsi="Arial" w:cs="Arial"/>
          <w:sz w:val="20"/>
        </w:rPr>
      </w:pPr>
      <w:r w:rsidRPr="00CF5B7E">
        <w:rPr>
          <w:rFonts w:ascii="Arial" w:hAnsi="Arial" w:cs="Arial"/>
          <w:sz w:val="20"/>
        </w:rPr>
        <w:t xml:space="preserve">File name </w:t>
      </w:r>
      <w:r>
        <w:rPr>
          <w:rFonts w:ascii="Arial" w:hAnsi="Arial" w:cs="Arial"/>
          <w:sz w:val="20"/>
        </w:rPr>
        <w:t>- ---</w:t>
      </w:r>
    </w:p>
    <w:p w14:paraId="562D2AEE" w14:textId="7080B00E" w:rsidR="009E40D9" w:rsidRDefault="009E40D9" w:rsidP="009E40D9">
      <w:pPr>
        <w:rPr>
          <w:rFonts w:ascii="Arial" w:hAnsi="Arial" w:cs="Arial"/>
          <w:sz w:val="20"/>
        </w:rPr>
      </w:pPr>
      <w:r>
        <w:rPr>
          <w:rFonts w:ascii="Arial" w:hAnsi="Arial" w:cs="Arial"/>
          <w:sz w:val="20"/>
        </w:rPr>
        <w:t xml:space="preserve">Extract table - </w:t>
      </w:r>
      <w:r w:rsidRPr="009E40D9">
        <w:rPr>
          <w:rFonts w:ascii="Arial" w:hAnsi="Arial" w:cs="Arial"/>
          <w:sz w:val="20"/>
        </w:rPr>
        <w:t>TEMP_PAT_INPROCESS_PRSCRPTN</w:t>
      </w:r>
      <w:r>
        <w:rPr>
          <w:rFonts w:ascii="Arial" w:hAnsi="Arial" w:cs="Arial"/>
          <w:sz w:val="20"/>
        </w:rPr>
        <w:t xml:space="preserve"> </w:t>
      </w:r>
    </w:p>
    <w:p w14:paraId="1DD4D61D" w14:textId="77777777" w:rsidR="009E40D9" w:rsidRPr="00210ED0" w:rsidRDefault="009E40D9" w:rsidP="009E40D9">
      <w:pPr>
        <w:pStyle w:val="Heading3"/>
        <w:spacing w:after="0" w:afterAutospacing="0"/>
        <w:rPr>
          <w:sz w:val="24"/>
          <w:szCs w:val="24"/>
        </w:rPr>
      </w:pPr>
      <w:r>
        <w:rPr>
          <w:sz w:val="24"/>
          <w:szCs w:val="24"/>
        </w:rPr>
        <w:t>Setup</w:t>
      </w:r>
    </w:p>
    <w:p w14:paraId="0926CE5C" w14:textId="77777777" w:rsidR="009E40D9" w:rsidRPr="000B4472" w:rsidRDefault="009E40D9" w:rsidP="009E40D9">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0C75F43" w14:textId="77777777" w:rsidR="009E40D9" w:rsidRDefault="009E40D9" w:rsidP="009E40D9">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9E40D9" w:rsidRPr="00F056E4" w14:paraId="171B7A9A"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9E5DE3" w14:textId="77777777" w:rsidR="009E40D9" w:rsidRPr="00F056E4" w:rsidRDefault="009E40D9"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B16C"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73BB3"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DA1619"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8E8F48"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9E40D9" w:rsidRPr="00F056E4" w14:paraId="46F67C9C"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3B1753"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9FA9987"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DE0A9BB"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EDC5509" w14:textId="77777777" w:rsidR="009E40D9" w:rsidRPr="00F056E4" w:rsidRDefault="009E40D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5B6F58A" w14:textId="77777777" w:rsidR="009E40D9" w:rsidRPr="00F056E4" w:rsidRDefault="009E40D9" w:rsidP="00E07DB9">
            <w:pPr>
              <w:pStyle w:val="ListParagraph"/>
              <w:ind w:left="0"/>
              <w:rPr>
                <w:rFonts w:asciiTheme="minorHAnsi" w:hAnsiTheme="minorHAnsi"/>
                <w:color w:val="000000" w:themeColor="text1"/>
              </w:rPr>
            </w:pPr>
          </w:p>
        </w:tc>
      </w:tr>
      <w:tr w:rsidR="009E40D9" w:rsidRPr="00F056E4" w14:paraId="2A2DDF27"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9173F77"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BEAAD6C"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50BBF02"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EAB8119" w14:textId="77777777" w:rsidR="009E40D9" w:rsidRPr="00F056E4" w:rsidRDefault="009E40D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4847FF6" w14:textId="77777777" w:rsidR="009E40D9" w:rsidRPr="00F056E4" w:rsidRDefault="009E40D9" w:rsidP="00E07DB9">
            <w:pPr>
              <w:pStyle w:val="ListParagraph"/>
              <w:ind w:left="0"/>
              <w:rPr>
                <w:rFonts w:asciiTheme="minorHAnsi" w:hAnsiTheme="minorHAnsi"/>
                <w:color w:val="000000" w:themeColor="text1"/>
              </w:rPr>
            </w:pPr>
          </w:p>
        </w:tc>
      </w:tr>
    </w:tbl>
    <w:p w14:paraId="3CD6AC64" w14:textId="77777777" w:rsidR="009E40D9" w:rsidRPr="003138D8" w:rsidRDefault="009E40D9" w:rsidP="009E40D9">
      <w:pPr>
        <w:pStyle w:val="Heading3"/>
        <w:spacing w:after="0" w:afterAutospacing="0"/>
        <w:rPr>
          <w:sz w:val="24"/>
          <w:szCs w:val="24"/>
        </w:rPr>
      </w:pPr>
      <w:r>
        <w:rPr>
          <w:sz w:val="24"/>
          <w:szCs w:val="24"/>
        </w:rPr>
        <w:t>Troubleshooting</w:t>
      </w:r>
    </w:p>
    <w:p w14:paraId="12A04E46" w14:textId="77777777" w:rsidR="009E40D9" w:rsidRDefault="009E40D9" w:rsidP="009E40D9">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67B79D8" w14:textId="77A854EF" w:rsidR="009E40D9" w:rsidRPr="00FA3499" w:rsidRDefault="00D20185" w:rsidP="009E40D9">
      <w:pPr>
        <w:pStyle w:val="Heading2"/>
        <w:rPr>
          <w:i w:val="0"/>
          <w:color w:val="000000"/>
        </w:rPr>
      </w:pPr>
      <w:r>
        <w:rPr>
          <w:i w:val="0"/>
          <w:color w:val="000000"/>
        </w:rPr>
        <w:t xml:space="preserve">  </w:t>
      </w:r>
      <w:r w:rsidR="009E40D9" w:rsidRPr="00D50ACA">
        <w:rPr>
          <w:i w:val="0"/>
          <w:color w:val="000000"/>
        </w:rPr>
        <w:t>sqsq0</w:t>
      </w:r>
      <w:r w:rsidR="009E40D9">
        <w:rPr>
          <w:i w:val="0"/>
          <w:color w:val="000000"/>
        </w:rPr>
        <w:t>25</w:t>
      </w:r>
      <w:r w:rsidR="009E40D9" w:rsidRPr="00D50ACA">
        <w:rPr>
          <w:i w:val="0"/>
          <w:color w:val="000000"/>
        </w:rPr>
        <w:t>d</w:t>
      </w:r>
    </w:p>
    <w:p w14:paraId="29FE424A" w14:textId="77777777" w:rsidR="009E40D9" w:rsidRPr="00210ED0" w:rsidRDefault="009E40D9" w:rsidP="009E40D9">
      <w:pPr>
        <w:pStyle w:val="Heading3"/>
        <w:spacing w:after="0" w:afterAutospacing="0"/>
        <w:rPr>
          <w:sz w:val="24"/>
          <w:szCs w:val="24"/>
        </w:rPr>
      </w:pPr>
      <w:r w:rsidRPr="00210ED0">
        <w:rPr>
          <w:sz w:val="24"/>
          <w:szCs w:val="24"/>
        </w:rPr>
        <w:t>Overview</w:t>
      </w:r>
    </w:p>
    <w:p w14:paraId="1A41DD2A" w14:textId="77777777" w:rsidR="009E40D9" w:rsidRDefault="009E40D9" w:rsidP="009E40D9">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BCE4449" w14:textId="77777777" w:rsidR="009E40D9" w:rsidRPr="00210ED0" w:rsidRDefault="009E40D9" w:rsidP="009E40D9">
      <w:pPr>
        <w:rPr>
          <w:rFonts w:ascii="Arial" w:hAnsi="Arial" w:cs="Arial"/>
          <w:sz w:val="20"/>
          <w:szCs w:val="20"/>
        </w:rPr>
      </w:pPr>
    </w:p>
    <w:p w14:paraId="631E8EEA" w14:textId="77777777" w:rsidR="009E40D9" w:rsidRPr="00917E90" w:rsidRDefault="009E40D9" w:rsidP="00EA4F4D">
      <w:pPr>
        <w:pStyle w:val="ListParagraph"/>
        <w:numPr>
          <w:ilvl w:val="1"/>
          <w:numId w:val="12"/>
        </w:numPr>
        <w:autoSpaceDE w:val="0"/>
        <w:autoSpaceDN w:val="0"/>
        <w:spacing w:before="40" w:after="40"/>
        <w:rPr>
          <w:sz w:val="22"/>
          <w:szCs w:val="22"/>
        </w:rPr>
      </w:pPr>
      <w:r>
        <w:t>Server                                                 </w:t>
      </w:r>
      <w:r>
        <w:tab/>
      </w:r>
      <w:r>
        <w:tab/>
        <w:t>:           rri1mpkapl10v/11v</w:t>
      </w:r>
    </w:p>
    <w:p w14:paraId="265DA484" w14:textId="61F8D503" w:rsidR="009E40D9" w:rsidRDefault="009E40D9" w:rsidP="00EA4F4D">
      <w:pPr>
        <w:pStyle w:val="ListParagraph"/>
        <w:numPr>
          <w:ilvl w:val="1"/>
          <w:numId w:val="12"/>
        </w:numPr>
        <w:autoSpaceDE w:val="0"/>
        <w:autoSpaceDN w:val="0"/>
        <w:spacing w:before="40" w:after="40"/>
      </w:pPr>
      <w:r>
        <w:t>Shell Script                                           </w:t>
      </w:r>
      <w:r>
        <w:tab/>
        <w:t>:           </w:t>
      </w:r>
      <w:r w:rsidRPr="009E40D9">
        <w:t>sda_spring_batch.sh</w:t>
      </w:r>
    </w:p>
    <w:p w14:paraId="717D18F1" w14:textId="77777777" w:rsidR="009E40D9" w:rsidRDefault="009E40D9" w:rsidP="00EA4F4D">
      <w:pPr>
        <w:pStyle w:val="ListParagraph"/>
        <w:numPr>
          <w:ilvl w:val="1"/>
          <w:numId w:val="12"/>
        </w:numPr>
        <w:autoSpaceDE w:val="0"/>
        <w:autoSpaceDN w:val="0"/>
        <w:spacing w:before="40" w:after="40"/>
      </w:pPr>
      <w:r>
        <w:t>Database                                              </w:t>
      </w:r>
      <w:r>
        <w:tab/>
        <w:t>:            sdaop0</w:t>
      </w:r>
    </w:p>
    <w:p w14:paraId="6732D035" w14:textId="71265975" w:rsidR="009E40D9" w:rsidRDefault="009E40D9" w:rsidP="00EA4F4D">
      <w:pPr>
        <w:pStyle w:val="ListParagraph"/>
        <w:numPr>
          <w:ilvl w:val="1"/>
          <w:numId w:val="12"/>
        </w:numPr>
        <w:autoSpaceDE w:val="0"/>
        <w:autoSpaceDN w:val="0"/>
        <w:spacing w:before="40" w:after="40"/>
      </w:pPr>
      <w:r>
        <w:t>Control-M SDA Process job name        </w:t>
      </w:r>
      <w:r>
        <w:tab/>
        <w:t>:            sqsq025d</w:t>
      </w:r>
    </w:p>
    <w:p w14:paraId="236A686F" w14:textId="77777777" w:rsidR="009E40D9" w:rsidRDefault="009E40D9" w:rsidP="00EA4F4D">
      <w:pPr>
        <w:pStyle w:val="ListParagraph"/>
        <w:numPr>
          <w:ilvl w:val="1"/>
          <w:numId w:val="12"/>
        </w:numPr>
        <w:autoSpaceDE w:val="0"/>
        <w:autoSpaceDN w:val="0"/>
        <w:spacing w:before="40" w:after="40"/>
      </w:pPr>
      <w:r>
        <w:t>Control-M SDA Schedule                       </w:t>
      </w:r>
      <w:r>
        <w:tab/>
        <w:t>:           All days</w:t>
      </w:r>
    </w:p>
    <w:p w14:paraId="4435225F" w14:textId="750CF3B5" w:rsidR="009E40D9" w:rsidRDefault="009E40D9" w:rsidP="00EA4F4D">
      <w:pPr>
        <w:pStyle w:val="ListParagraph"/>
        <w:numPr>
          <w:ilvl w:val="1"/>
          <w:numId w:val="12"/>
        </w:numPr>
        <w:autoSpaceDE w:val="0"/>
        <w:autoSpaceDN w:val="0"/>
        <w:spacing w:before="40" w:after="40"/>
      </w:pPr>
      <w:r>
        <w:t>Control-M Predecessor                          </w:t>
      </w:r>
      <w:r>
        <w:tab/>
        <w:t>:           sqsq024d</w:t>
      </w:r>
    </w:p>
    <w:p w14:paraId="45746B41" w14:textId="77777777" w:rsidR="009E40D9" w:rsidRDefault="009E40D9" w:rsidP="00EA4F4D">
      <w:pPr>
        <w:pStyle w:val="ListParagraph"/>
        <w:numPr>
          <w:ilvl w:val="1"/>
          <w:numId w:val="12"/>
        </w:numPr>
        <w:autoSpaceDE w:val="0"/>
        <w:autoSpaceDN w:val="0"/>
        <w:spacing w:before="40" w:after="40"/>
      </w:pPr>
      <w:r>
        <w:t>File Name                                             </w:t>
      </w:r>
      <w:r>
        <w:tab/>
        <w:t>:           ---</w:t>
      </w:r>
    </w:p>
    <w:p w14:paraId="1E43872A" w14:textId="77777777" w:rsidR="009E40D9" w:rsidRDefault="009E40D9" w:rsidP="00EA4F4D">
      <w:pPr>
        <w:pStyle w:val="ListParagraph"/>
        <w:numPr>
          <w:ilvl w:val="1"/>
          <w:numId w:val="12"/>
        </w:numPr>
        <w:autoSpaceDE w:val="0"/>
        <w:autoSpaceDN w:val="0"/>
      </w:pPr>
      <w:r>
        <w:t>Control File Name                                 </w:t>
      </w:r>
      <w:r>
        <w:tab/>
        <w:t>:           ---</w:t>
      </w:r>
    </w:p>
    <w:p w14:paraId="1FA514FA" w14:textId="77777777" w:rsidR="009E40D9" w:rsidRPr="0004310E" w:rsidRDefault="009E40D9" w:rsidP="009E40D9">
      <w:pPr>
        <w:pStyle w:val="Heading3"/>
      </w:pPr>
      <w:r w:rsidRPr="0004310E">
        <w:t>Purpose</w:t>
      </w:r>
    </w:p>
    <w:p w14:paraId="19AA31F5" w14:textId="77777777" w:rsidR="009E40D9" w:rsidRPr="009E40D9" w:rsidRDefault="009E40D9" w:rsidP="009E40D9">
      <w:pPr>
        <w:rPr>
          <w:rFonts w:ascii="Arial" w:hAnsi="Arial" w:cs="Arial"/>
          <w:sz w:val="20"/>
          <w:szCs w:val="20"/>
        </w:rPr>
      </w:pPr>
      <w:r w:rsidRPr="009E40D9">
        <w:rPr>
          <w:rFonts w:ascii="Arial" w:hAnsi="Arial" w:cs="Arial"/>
          <w:sz w:val="20"/>
          <w:szCs w:val="20"/>
        </w:rPr>
        <w:t>This batch will be used to refresh prescription of In Process order using data from temp table created in sqsq024d batch, by calling getfillstatus</w:t>
      </w:r>
    </w:p>
    <w:p w14:paraId="314B40C6" w14:textId="77777777" w:rsidR="009E40D9" w:rsidRPr="009E40D9" w:rsidRDefault="009E40D9" w:rsidP="009E40D9">
      <w:pPr>
        <w:rPr>
          <w:rFonts w:ascii="Arial" w:hAnsi="Arial" w:cs="Arial"/>
          <w:sz w:val="20"/>
          <w:szCs w:val="20"/>
        </w:rPr>
      </w:pPr>
    </w:p>
    <w:p w14:paraId="2F00AB52" w14:textId="77777777" w:rsidR="009E40D9" w:rsidRPr="009E40D9" w:rsidRDefault="009E40D9" w:rsidP="009E40D9">
      <w:pPr>
        <w:rPr>
          <w:rFonts w:ascii="Arial" w:hAnsi="Arial" w:cs="Arial"/>
          <w:sz w:val="20"/>
          <w:szCs w:val="20"/>
        </w:rPr>
      </w:pPr>
      <w:r w:rsidRPr="009E40D9">
        <w:rPr>
          <w:rFonts w:ascii="Arial" w:hAnsi="Arial" w:cs="Arial"/>
          <w:sz w:val="20"/>
          <w:szCs w:val="20"/>
        </w:rPr>
        <w:t>SELECT * FROM TEMP_PAT_INPROCESS_PRSCRPTN TP</w:t>
      </w:r>
    </w:p>
    <w:p w14:paraId="21FF3C05" w14:textId="27554226" w:rsidR="009E40D9" w:rsidRDefault="009E40D9" w:rsidP="009E40D9">
      <w:pPr>
        <w:rPr>
          <w:rFonts w:ascii="Arial" w:hAnsi="Arial" w:cs="Arial"/>
          <w:sz w:val="20"/>
          <w:szCs w:val="20"/>
        </w:rPr>
      </w:pPr>
      <w:r w:rsidRPr="009E40D9">
        <w:rPr>
          <w:rFonts w:ascii="Arial" w:hAnsi="Arial" w:cs="Arial"/>
          <w:sz w:val="20"/>
          <w:szCs w:val="20"/>
        </w:rPr>
        <w:t>WHERE TP.STAT_CD = 'OPEN'</w:t>
      </w:r>
    </w:p>
    <w:p w14:paraId="0CD768E0" w14:textId="77777777" w:rsidR="009E40D9" w:rsidRDefault="009E40D9" w:rsidP="009E40D9">
      <w:pPr>
        <w:rPr>
          <w:rFonts w:ascii="Arial" w:hAnsi="Arial" w:cs="Arial"/>
          <w:sz w:val="20"/>
          <w:szCs w:val="20"/>
        </w:rPr>
      </w:pPr>
    </w:p>
    <w:p w14:paraId="57AE52C6" w14:textId="77777777" w:rsidR="009E40D9" w:rsidRDefault="009E40D9" w:rsidP="009E40D9">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55AA504B" w14:textId="77777777" w:rsidR="009E40D9" w:rsidRDefault="009E40D9" w:rsidP="009E40D9">
      <w:pPr>
        <w:rPr>
          <w:rFonts w:ascii="Arial" w:hAnsi="Arial" w:cs="Arial"/>
          <w:sz w:val="20"/>
        </w:rPr>
      </w:pPr>
      <w:r w:rsidRPr="00CF5B7E">
        <w:rPr>
          <w:rFonts w:ascii="Arial" w:hAnsi="Arial" w:cs="Arial"/>
          <w:sz w:val="20"/>
        </w:rPr>
        <w:t xml:space="preserve">File name </w:t>
      </w:r>
      <w:r>
        <w:rPr>
          <w:rFonts w:ascii="Arial" w:hAnsi="Arial" w:cs="Arial"/>
          <w:sz w:val="20"/>
        </w:rPr>
        <w:t>- ---</w:t>
      </w:r>
    </w:p>
    <w:p w14:paraId="01D72956" w14:textId="77777777" w:rsidR="009E40D9" w:rsidRDefault="009E40D9" w:rsidP="009E40D9">
      <w:pPr>
        <w:rPr>
          <w:rFonts w:ascii="Arial" w:hAnsi="Arial" w:cs="Arial"/>
          <w:sz w:val="20"/>
        </w:rPr>
      </w:pPr>
      <w:r>
        <w:rPr>
          <w:rFonts w:ascii="Arial" w:hAnsi="Arial" w:cs="Arial"/>
          <w:sz w:val="20"/>
        </w:rPr>
        <w:t xml:space="preserve">Extract table - </w:t>
      </w:r>
      <w:r w:rsidRPr="009E40D9">
        <w:rPr>
          <w:rFonts w:ascii="Arial" w:hAnsi="Arial" w:cs="Arial"/>
          <w:sz w:val="20"/>
        </w:rPr>
        <w:t>TEMP_PAT_INPROCESS_PRSCRPTN</w:t>
      </w:r>
      <w:r>
        <w:rPr>
          <w:rFonts w:ascii="Arial" w:hAnsi="Arial" w:cs="Arial"/>
          <w:sz w:val="20"/>
        </w:rPr>
        <w:t xml:space="preserve"> </w:t>
      </w:r>
    </w:p>
    <w:p w14:paraId="365984C9" w14:textId="77777777" w:rsidR="009E40D9" w:rsidRPr="00210ED0" w:rsidRDefault="009E40D9" w:rsidP="009E40D9">
      <w:pPr>
        <w:pStyle w:val="Heading3"/>
        <w:spacing w:after="0" w:afterAutospacing="0"/>
        <w:rPr>
          <w:sz w:val="24"/>
          <w:szCs w:val="24"/>
        </w:rPr>
      </w:pPr>
      <w:r>
        <w:rPr>
          <w:sz w:val="24"/>
          <w:szCs w:val="24"/>
        </w:rPr>
        <w:t>Setup</w:t>
      </w:r>
    </w:p>
    <w:p w14:paraId="2347E3DF" w14:textId="77777777" w:rsidR="009E40D9" w:rsidRPr="000B4472" w:rsidRDefault="009E40D9" w:rsidP="009E40D9">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7FDAC1E" w14:textId="77777777" w:rsidR="009E40D9" w:rsidRDefault="009E40D9" w:rsidP="009E40D9">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9E40D9" w:rsidRPr="00F056E4" w14:paraId="770A9A30"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C0C706" w14:textId="77777777" w:rsidR="009E40D9" w:rsidRPr="00F056E4" w:rsidRDefault="009E40D9"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A01FFF"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86C5A"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619622"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C95D3B"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9E40D9" w:rsidRPr="00F056E4" w14:paraId="406B056F"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CA2A15"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2BD5134"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3E10F2E"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C104900" w14:textId="77777777" w:rsidR="009E40D9" w:rsidRPr="00F056E4" w:rsidRDefault="009E40D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7CD776B" w14:textId="77777777" w:rsidR="009E40D9" w:rsidRPr="00F056E4" w:rsidRDefault="009E40D9" w:rsidP="00E07DB9">
            <w:pPr>
              <w:pStyle w:val="ListParagraph"/>
              <w:ind w:left="0"/>
              <w:rPr>
                <w:rFonts w:asciiTheme="minorHAnsi" w:hAnsiTheme="minorHAnsi"/>
                <w:color w:val="000000" w:themeColor="text1"/>
              </w:rPr>
            </w:pPr>
          </w:p>
        </w:tc>
      </w:tr>
      <w:tr w:rsidR="009E40D9" w:rsidRPr="00F056E4" w14:paraId="2FB79CFA"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BC4AB0"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68A3A33"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FE77E76"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EEB36BC" w14:textId="77777777" w:rsidR="009E40D9" w:rsidRPr="00F056E4" w:rsidRDefault="009E40D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09F70CF" w14:textId="77777777" w:rsidR="009E40D9" w:rsidRPr="00F056E4" w:rsidRDefault="009E40D9" w:rsidP="00E07DB9">
            <w:pPr>
              <w:pStyle w:val="ListParagraph"/>
              <w:ind w:left="0"/>
              <w:rPr>
                <w:rFonts w:asciiTheme="minorHAnsi" w:hAnsiTheme="minorHAnsi"/>
                <w:color w:val="000000" w:themeColor="text1"/>
              </w:rPr>
            </w:pPr>
          </w:p>
        </w:tc>
      </w:tr>
    </w:tbl>
    <w:p w14:paraId="320DEC53" w14:textId="77777777" w:rsidR="009E40D9" w:rsidRPr="003138D8" w:rsidRDefault="009E40D9" w:rsidP="009E40D9">
      <w:pPr>
        <w:pStyle w:val="Heading3"/>
        <w:spacing w:after="0" w:afterAutospacing="0"/>
        <w:rPr>
          <w:sz w:val="24"/>
          <w:szCs w:val="24"/>
        </w:rPr>
      </w:pPr>
      <w:r>
        <w:rPr>
          <w:sz w:val="24"/>
          <w:szCs w:val="24"/>
        </w:rPr>
        <w:t>Troubleshooting</w:t>
      </w:r>
    </w:p>
    <w:p w14:paraId="5B300D42" w14:textId="77777777" w:rsidR="009E40D9" w:rsidRDefault="009E40D9" w:rsidP="009E40D9">
      <w:pPr>
        <w:pStyle w:val="BodyTextIndent"/>
        <w:spacing w:after="0"/>
        <w:ind w:left="72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D798666" w14:textId="27260B0D" w:rsidR="009E40D9" w:rsidRDefault="009E40D9" w:rsidP="009E40D9">
      <w:pPr>
        <w:pStyle w:val="BodyTextIndent"/>
        <w:spacing w:after="0"/>
        <w:ind w:left="0"/>
        <w:rPr>
          <w:rFonts w:ascii="Arial" w:hAnsi="Arial" w:cs="Arial"/>
          <w:sz w:val="20"/>
        </w:rPr>
      </w:pPr>
    </w:p>
    <w:p w14:paraId="7982A87E" w14:textId="2486E183" w:rsidR="009E40D9" w:rsidRDefault="009E40D9" w:rsidP="009E40D9">
      <w:pPr>
        <w:pStyle w:val="BodyTextIndent"/>
        <w:spacing w:after="0"/>
        <w:ind w:left="0"/>
        <w:rPr>
          <w:rFonts w:ascii="Arial" w:hAnsi="Arial" w:cs="Arial"/>
          <w:sz w:val="20"/>
        </w:rPr>
      </w:pPr>
    </w:p>
    <w:p w14:paraId="65861C41" w14:textId="64F6D642" w:rsidR="009E40D9" w:rsidRDefault="009E40D9" w:rsidP="009E40D9">
      <w:pPr>
        <w:pStyle w:val="BodyTextIndent"/>
        <w:spacing w:after="0"/>
        <w:ind w:left="0"/>
        <w:rPr>
          <w:rFonts w:ascii="Arial" w:hAnsi="Arial" w:cs="Arial"/>
          <w:sz w:val="20"/>
        </w:rPr>
      </w:pPr>
    </w:p>
    <w:p w14:paraId="310E918F" w14:textId="61F4458D" w:rsidR="009E40D9" w:rsidRPr="00FA3499" w:rsidRDefault="00C20CEB" w:rsidP="009E40D9">
      <w:pPr>
        <w:pStyle w:val="Heading2"/>
        <w:rPr>
          <w:i w:val="0"/>
          <w:color w:val="000000"/>
        </w:rPr>
      </w:pPr>
      <w:r>
        <w:rPr>
          <w:i w:val="0"/>
          <w:color w:val="000000"/>
        </w:rPr>
        <w:t xml:space="preserve">  </w:t>
      </w:r>
      <w:r w:rsidR="009E40D9" w:rsidRPr="00D50ACA">
        <w:rPr>
          <w:i w:val="0"/>
          <w:color w:val="000000"/>
        </w:rPr>
        <w:t>sqsq0</w:t>
      </w:r>
      <w:r w:rsidR="009E40D9">
        <w:rPr>
          <w:i w:val="0"/>
          <w:color w:val="000000"/>
        </w:rPr>
        <w:t>26</w:t>
      </w:r>
      <w:r w:rsidR="009E40D9" w:rsidRPr="00D50ACA">
        <w:rPr>
          <w:i w:val="0"/>
          <w:color w:val="000000"/>
        </w:rPr>
        <w:t>d</w:t>
      </w:r>
    </w:p>
    <w:p w14:paraId="16F2D6E5" w14:textId="77777777" w:rsidR="009E40D9" w:rsidRPr="00210ED0" w:rsidRDefault="009E40D9" w:rsidP="009E40D9">
      <w:pPr>
        <w:pStyle w:val="Heading3"/>
        <w:spacing w:after="0" w:afterAutospacing="0"/>
        <w:rPr>
          <w:sz w:val="24"/>
          <w:szCs w:val="24"/>
        </w:rPr>
      </w:pPr>
      <w:r w:rsidRPr="00210ED0">
        <w:rPr>
          <w:sz w:val="24"/>
          <w:szCs w:val="24"/>
        </w:rPr>
        <w:t>Overview</w:t>
      </w:r>
    </w:p>
    <w:p w14:paraId="7D2ACEA7" w14:textId="77777777" w:rsidR="009E40D9" w:rsidRDefault="009E40D9" w:rsidP="009E40D9">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E46D719" w14:textId="77777777" w:rsidR="009E40D9" w:rsidRPr="00210ED0" w:rsidRDefault="009E40D9" w:rsidP="009E40D9">
      <w:pPr>
        <w:rPr>
          <w:rFonts w:ascii="Arial" w:hAnsi="Arial" w:cs="Arial"/>
          <w:sz w:val="20"/>
          <w:szCs w:val="20"/>
        </w:rPr>
      </w:pPr>
    </w:p>
    <w:p w14:paraId="2EB6D2CB" w14:textId="77777777" w:rsidR="009E40D9" w:rsidRPr="00917E90" w:rsidRDefault="009E40D9" w:rsidP="00EA4F4D">
      <w:pPr>
        <w:pStyle w:val="ListParagraph"/>
        <w:numPr>
          <w:ilvl w:val="1"/>
          <w:numId w:val="12"/>
        </w:numPr>
        <w:autoSpaceDE w:val="0"/>
        <w:autoSpaceDN w:val="0"/>
        <w:spacing w:before="40" w:after="40"/>
        <w:rPr>
          <w:sz w:val="22"/>
          <w:szCs w:val="22"/>
        </w:rPr>
      </w:pPr>
      <w:r>
        <w:t>Server                                                 </w:t>
      </w:r>
      <w:r>
        <w:tab/>
      </w:r>
      <w:r>
        <w:tab/>
        <w:t>:           rri1mpkapl10v/11v</w:t>
      </w:r>
    </w:p>
    <w:p w14:paraId="36C18133" w14:textId="2BA7F216" w:rsidR="009E40D9" w:rsidRDefault="009E40D9" w:rsidP="00EA4F4D">
      <w:pPr>
        <w:pStyle w:val="ListParagraph"/>
        <w:numPr>
          <w:ilvl w:val="1"/>
          <w:numId w:val="12"/>
        </w:numPr>
        <w:autoSpaceDE w:val="0"/>
        <w:autoSpaceDN w:val="0"/>
        <w:spacing w:before="40" w:after="40"/>
      </w:pPr>
      <w:r>
        <w:t>Shell Script                                           </w:t>
      </w:r>
      <w:r>
        <w:tab/>
        <w:t>:           </w:t>
      </w:r>
      <w:r w:rsidR="00D335FC" w:rsidRPr="00D335FC">
        <w:t>sqsq026d_temp_submit_eligibility.sh</w:t>
      </w:r>
    </w:p>
    <w:p w14:paraId="388657FF" w14:textId="77777777" w:rsidR="009E40D9" w:rsidRDefault="009E40D9" w:rsidP="00EA4F4D">
      <w:pPr>
        <w:pStyle w:val="ListParagraph"/>
        <w:numPr>
          <w:ilvl w:val="1"/>
          <w:numId w:val="12"/>
        </w:numPr>
        <w:autoSpaceDE w:val="0"/>
        <w:autoSpaceDN w:val="0"/>
        <w:spacing w:before="40" w:after="40"/>
      </w:pPr>
      <w:r>
        <w:t>Database                                              </w:t>
      </w:r>
      <w:r>
        <w:tab/>
        <w:t>:            sdaop0</w:t>
      </w:r>
    </w:p>
    <w:p w14:paraId="14EA9CA5" w14:textId="26AD9FF6" w:rsidR="009E40D9" w:rsidRDefault="009E40D9" w:rsidP="00EA4F4D">
      <w:pPr>
        <w:pStyle w:val="ListParagraph"/>
        <w:numPr>
          <w:ilvl w:val="1"/>
          <w:numId w:val="12"/>
        </w:numPr>
        <w:autoSpaceDE w:val="0"/>
        <w:autoSpaceDN w:val="0"/>
        <w:spacing w:before="40" w:after="40"/>
      </w:pPr>
      <w:r>
        <w:t>Control-M SDA Process job name        </w:t>
      </w:r>
      <w:r>
        <w:tab/>
        <w:t>:            sqsq02</w:t>
      </w:r>
      <w:r w:rsidR="00D335FC">
        <w:t>6</w:t>
      </w:r>
      <w:r>
        <w:t>d</w:t>
      </w:r>
    </w:p>
    <w:p w14:paraId="0788129A" w14:textId="77777777" w:rsidR="009E40D9" w:rsidRDefault="009E40D9" w:rsidP="00EA4F4D">
      <w:pPr>
        <w:pStyle w:val="ListParagraph"/>
        <w:numPr>
          <w:ilvl w:val="1"/>
          <w:numId w:val="12"/>
        </w:numPr>
        <w:autoSpaceDE w:val="0"/>
        <w:autoSpaceDN w:val="0"/>
        <w:spacing w:before="40" w:after="40"/>
      </w:pPr>
      <w:r>
        <w:t>Control-M SDA Schedule                       </w:t>
      </w:r>
      <w:r>
        <w:tab/>
        <w:t>:           All days</w:t>
      </w:r>
    </w:p>
    <w:p w14:paraId="0A3E5B51" w14:textId="066B69D3" w:rsidR="009E40D9" w:rsidRDefault="009E40D9" w:rsidP="00EA4F4D">
      <w:pPr>
        <w:pStyle w:val="ListParagraph"/>
        <w:numPr>
          <w:ilvl w:val="1"/>
          <w:numId w:val="12"/>
        </w:numPr>
        <w:autoSpaceDE w:val="0"/>
        <w:autoSpaceDN w:val="0"/>
        <w:spacing w:before="40" w:after="40"/>
      </w:pPr>
      <w:r>
        <w:t>Control-M Predecessor                          </w:t>
      </w:r>
      <w:r>
        <w:tab/>
        <w:t>:           sqsq02</w:t>
      </w:r>
      <w:r w:rsidR="00D335FC">
        <w:t>5</w:t>
      </w:r>
      <w:r>
        <w:t>d</w:t>
      </w:r>
    </w:p>
    <w:p w14:paraId="1541DCD7" w14:textId="77777777" w:rsidR="009E40D9" w:rsidRDefault="009E40D9" w:rsidP="00EA4F4D">
      <w:pPr>
        <w:pStyle w:val="ListParagraph"/>
        <w:numPr>
          <w:ilvl w:val="1"/>
          <w:numId w:val="12"/>
        </w:numPr>
        <w:autoSpaceDE w:val="0"/>
        <w:autoSpaceDN w:val="0"/>
        <w:spacing w:before="40" w:after="40"/>
      </w:pPr>
      <w:r>
        <w:t>File Name                                             </w:t>
      </w:r>
      <w:r>
        <w:tab/>
        <w:t>:           ---</w:t>
      </w:r>
    </w:p>
    <w:p w14:paraId="1AC1D03E" w14:textId="77777777" w:rsidR="009E40D9" w:rsidRDefault="009E40D9" w:rsidP="00EA4F4D">
      <w:pPr>
        <w:pStyle w:val="ListParagraph"/>
        <w:numPr>
          <w:ilvl w:val="1"/>
          <w:numId w:val="12"/>
        </w:numPr>
        <w:autoSpaceDE w:val="0"/>
        <w:autoSpaceDN w:val="0"/>
      </w:pPr>
      <w:r>
        <w:t>Control File Name                                 </w:t>
      </w:r>
      <w:r>
        <w:tab/>
        <w:t>:           ---</w:t>
      </w:r>
    </w:p>
    <w:p w14:paraId="185E8D7A" w14:textId="77777777" w:rsidR="009E40D9" w:rsidRPr="0004310E" w:rsidRDefault="009E40D9" w:rsidP="009E40D9">
      <w:pPr>
        <w:pStyle w:val="Heading3"/>
      </w:pPr>
      <w:r w:rsidRPr="0004310E">
        <w:t>Purpose</w:t>
      </w:r>
    </w:p>
    <w:p w14:paraId="78C18C1C" w14:textId="77777777" w:rsidR="00D335FC" w:rsidRPr="00D335FC" w:rsidRDefault="00D335FC" w:rsidP="00D335FC">
      <w:pPr>
        <w:rPr>
          <w:rFonts w:ascii="Arial" w:hAnsi="Arial" w:cs="Arial"/>
          <w:sz w:val="20"/>
          <w:szCs w:val="20"/>
        </w:rPr>
      </w:pPr>
      <w:r w:rsidRPr="00D335FC">
        <w:rPr>
          <w:rFonts w:ascii="Arial" w:hAnsi="Arial" w:cs="Arial"/>
          <w:sz w:val="20"/>
          <w:szCs w:val="20"/>
        </w:rPr>
        <w:t>This batch will be used to populate temp table to get latest eligibility for all orders which can be submitted</w:t>
      </w:r>
    </w:p>
    <w:p w14:paraId="3428F49A" w14:textId="77777777" w:rsidR="00D335FC" w:rsidRPr="00D335FC" w:rsidRDefault="00D335FC" w:rsidP="00D335FC">
      <w:pPr>
        <w:rPr>
          <w:rFonts w:ascii="Arial" w:hAnsi="Arial" w:cs="Arial"/>
          <w:sz w:val="20"/>
          <w:szCs w:val="20"/>
        </w:rPr>
      </w:pPr>
    </w:p>
    <w:p w14:paraId="223C771D" w14:textId="77777777" w:rsidR="00D335FC" w:rsidRPr="00D335FC" w:rsidRDefault="00D335FC" w:rsidP="00D335FC">
      <w:pPr>
        <w:rPr>
          <w:rFonts w:ascii="Arial" w:hAnsi="Arial" w:cs="Arial"/>
          <w:sz w:val="20"/>
          <w:szCs w:val="20"/>
        </w:rPr>
      </w:pPr>
      <w:r w:rsidRPr="00D335FC">
        <w:rPr>
          <w:rFonts w:ascii="Arial" w:hAnsi="Arial" w:cs="Arial"/>
          <w:sz w:val="20"/>
          <w:szCs w:val="20"/>
        </w:rPr>
        <w:t xml:space="preserve">Configure # of days : </w:t>
      </w:r>
    </w:p>
    <w:p w14:paraId="42EE6A71" w14:textId="4710279D" w:rsidR="009E40D9" w:rsidRDefault="00D335FC" w:rsidP="00D335FC">
      <w:pPr>
        <w:rPr>
          <w:rFonts w:ascii="Arial" w:hAnsi="Arial" w:cs="Arial"/>
          <w:sz w:val="20"/>
          <w:szCs w:val="20"/>
        </w:rPr>
      </w:pPr>
      <w:r w:rsidRPr="00D335FC">
        <w:rPr>
          <w:rFonts w:ascii="Arial" w:hAnsi="Arial" w:cs="Arial"/>
          <w:sz w:val="20"/>
          <w:szCs w:val="20"/>
        </w:rPr>
        <w:t>SELECT * FROM SDA_CODE SC WHERE SC.SDA_TYPE = 'ITADMIN' AND SC.SDA_CD = 'INITIATE_REFILL'</w:t>
      </w:r>
    </w:p>
    <w:p w14:paraId="51CC9457" w14:textId="77777777" w:rsidR="00D335FC" w:rsidRDefault="00D335FC" w:rsidP="00D335FC">
      <w:pPr>
        <w:rPr>
          <w:rFonts w:ascii="Arial" w:hAnsi="Arial" w:cs="Arial"/>
          <w:sz w:val="20"/>
          <w:szCs w:val="20"/>
        </w:rPr>
      </w:pPr>
    </w:p>
    <w:p w14:paraId="4F764592" w14:textId="77777777" w:rsidR="009E40D9" w:rsidRDefault="009E40D9" w:rsidP="009E40D9">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757C7B0" w14:textId="77777777" w:rsidR="009E40D9" w:rsidRDefault="009E40D9" w:rsidP="009E40D9">
      <w:pPr>
        <w:rPr>
          <w:rFonts w:ascii="Arial" w:hAnsi="Arial" w:cs="Arial"/>
          <w:sz w:val="20"/>
        </w:rPr>
      </w:pPr>
      <w:r w:rsidRPr="00CF5B7E">
        <w:rPr>
          <w:rFonts w:ascii="Arial" w:hAnsi="Arial" w:cs="Arial"/>
          <w:sz w:val="20"/>
        </w:rPr>
        <w:t xml:space="preserve">File name </w:t>
      </w:r>
      <w:r>
        <w:rPr>
          <w:rFonts w:ascii="Arial" w:hAnsi="Arial" w:cs="Arial"/>
          <w:sz w:val="20"/>
        </w:rPr>
        <w:t>- ---</w:t>
      </w:r>
    </w:p>
    <w:p w14:paraId="4D944FA7" w14:textId="0D98B159" w:rsidR="009E40D9" w:rsidRDefault="009E40D9" w:rsidP="009E40D9">
      <w:pPr>
        <w:rPr>
          <w:rFonts w:ascii="Arial" w:hAnsi="Arial" w:cs="Arial"/>
          <w:sz w:val="20"/>
        </w:rPr>
      </w:pPr>
      <w:r>
        <w:rPr>
          <w:rFonts w:ascii="Arial" w:hAnsi="Arial" w:cs="Arial"/>
          <w:sz w:val="20"/>
        </w:rPr>
        <w:t xml:space="preserve">Extract table - </w:t>
      </w:r>
      <w:r w:rsidR="00D335FC" w:rsidRPr="00D335FC">
        <w:rPr>
          <w:rFonts w:ascii="Arial" w:hAnsi="Arial" w:cs="Arial"/>
          <w:sz w:val="20"/>
        </w:rPr>
        <w:t>TEMP_PAT_SUBMIT_ELGBLTY</w:t>
      </w:r>
    </w:p>
    <w:p w14:paraId="4DC093A8" w14:textId="77777777" w:rsidR="009E40D9" w:rsidRPr="00210ED0" w:rsidRDefault="009E40D9" w:rsidP="009E40D9">
      <w:pPr>
        <w:pStyle w:val="Heading3"/>
        <w:spacing w:after="0" w:afterAutospacing="0"/>
        <w:rPr>
          <w:sz w:val="24"/>
          <w:szCs w:val="24"/>
        </w:rPr>
      </w:pPr>
      <w:r>
        <w:rPr>
          <w:sz w:val="24"/>
          <w:szCs w:val="24"/>
        </w:rPr>
        <w:t>Setup</w:t>
      </w:r>
    </w:p>
    <w:p w14:paraId="6FED73A3" w14:textId="35D85BC1" w:rsidR="009E40D9" w:rsidRDefault="009E40D9" w:rsidP="009E40D9">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4844CC56" w14:textId="77777777" w:rsidR="00D335FC" w:rsidRPr="000B4472" w:rsidRDefault="00D335FC" w:rsidP="00D335FC">
      <w:pPr>
        <w:pStyle w:val="BodyTextIndent"/>
        <w:rPr>
          <w:rFonts w:ascii="Arial" w:hAnsi="Arial" w:cs="Arial"/>
          <w:sz w:val="20"/>
          <w:highlight w:val="yellow"/>
        </w:rPr>
      </w:pPr>
    </w:p>
    <w:p w14:paraId="037A2BBB" w14:textId="77777777" w:rsidR="009E40D9" w:rsidRDefault="009E40D9" w:rsidP="009E40D9">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9E40D9" w:rsidRPr="00F056E4" w14:paraId="68438D4B"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EC4DA0" w14:textId="77777777" w:rsidR="009E40D9" w:rsidRPr="00F056E4" w:rsidRDefault="009E40D9"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6A9871"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66EC11"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7AEBF2"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BAA472" w14:textId="77777777" w:rsidR="009E40D9" w:rsidRPr="00F056E4" w:rsidRDefault="009E40D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9E40D9" w:rsidRPr="00F056E4" w14:paraId="4B68A49E"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9054F6"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6180541"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28E8F0C"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212704B" w14:textId="77777777" w:rsidR="009E40D9" w:rsidRPr="00F056E4" w:rsidRDefault="009E40D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86A91D0" w14:textId="77777777" w:rsidR="009E40D9" w:rsidRPr="00F056E4" w:rsidRDefault="009E40D9" w:rsidP="00E07DB9">
            <w:pPr>
              <w:pStyle w:val="ListParagraph"/>
              <w:ind w:left="0"/>
              <w:rPr>
                <w:rFonts w:asciiTheme="minorHAnsi" w:hAnsiTheme="minorHAnsi"/>
                <w:color w:val="000000" w:themeColor="text1"/>
              </w:rPr>
            </w:pPr>
          </w:p>
        </w:tc>
      </w:tr>
      <w:tr w:rsidR="009E40D9" w:rsidRPr="00F056E4" w14:paraId="393B4429"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8019E4"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56E0729"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91586BC" w14:textId="77777777" w:rsidR="009E40D9" w:rsidRPr="00F056E4" w:rsidRDefault="009E40D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DEC825" w14:textId="77777777" w:rsidR="009E40D9" w:rsidRPr="00F056E4" w:rsidRDefault="009E40D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2B0F1DB" w14:textId="77777777" w:rsidR="009E40D9" w:rsidRPr="00F056E4" w:rsidRDefault="009E40D9" w:rsidP="00E07DB9">
            <w:pPr>
              <w:pStyle w:val="ListParagraph"/>
              <w:ind w:left="0"/>
              <w:rPr>
                <w:rFonts w:asciiTheme="minorHAnsi" w:hAnsiTheme="minorHAnsi"/>
                <w:color w:val="000000" w:themeColor="text1"/>
              </w:rPr>
            </w:pPr>
          </w:p>
        </w:tc>
      </w:tr>
    </w:tbl>
    <w:p w14:paraId="31B2BE6C" w14:textId="77777777" w:rsidR="009E40D9" w:rsidRPr="003138D8" w:rsidRDefault="009E40D9" w:rsidP="009E40D9">
      <w:pPr>
        <w:pStyle w:val="Heading3"/>
        <w:spacing w:after="0" w:afterAutospacing="0"/>
        <w:rPr>
          <w:sz w:val="24"/>
          <w:szCs w:val="24"/>
        </w:rPr>
      </w:pPr>
      <w:r>
        <w:rPr>
          <w:sz w:val="24"/>
          <w:szCs w:val="24"/>
        </w:rPr>
        <w:t>Troubleshooting</w:t>
      </w:r>
    </w:p>
    <w:p w14:paraId="5673BC60" w14:textId="314013CC" w:rsidR="009E40D9" w:rsidRPr="00040283" w:rsidRDefault="009E40D9" w:rsidP="009E40D9">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412109F" w14:textId="042A0650" w:rsidR="00DA182D" w:rsidRDefault="00DA182D" w:rsidP="005C541D">
      <w:pPr>
        <w:pStyle w:val="BodyTextIndent"/>
        <w:spacing w:after="0"/>
        <w:ind w:left="0"/>
        <w:rPr>
          <w:rFonts w:ascii="Arial" w:hAnsi="Arial" w:cs="Arial"/>
          <w:sz w:val="20"/>
        </w:rPr>
      </w:pPr>
    </w:p>
    <w:p w14:paraId="626128E8" w14:textId="139EE412" w:rsidR="00D335FC" w:rsidRPr="00FA3499" w:rsidRDefault="0060062D" w:rsidP="00D335FC">
      <w:pPr>
        <w:pStyle w:val="Heading2"/>
        <w:rPr>
          <w:i w:val="0"/>
          <w:color w:val="000000"/>
        </w:rPr>
      </w:pPr>
      <w:r>
        <w:rPr>
          <w:i w:val="0"/>
          <w:color w:val="000000"/>
        </w:rPr>
        <w:t xml:space="preserve">  </w:t>
      </w:r>
      <w:r w:rsidR="00D335FC" w:rsidRPr="00D50ACA">
        <w:rPr>
          <w:i w:val="0"/>
          <w:color w:val="000000"/>
        </w:rPr>
        <w:t>sqsq0</w:t>
      </w:r>
      <w:r w:rsidR="00D335FC">
        <w:rPr>
          <w:i w:val="0"/>
          <w:color w:val="000000"/>
        </w:rPr>
        <w:t>27</w:t>
      </w:r>
      <w:r w:rsidR="00D335FC" w:rsidRPr="00D50ACA">
        <w:rPr>
          <w:i w:val="0"/>
          <w:color w:val="000000"/>
        </w:rPr>
        <w:t>d</w:t>
      </w:r>
    </w:p>
    <w:p w14:paraId="446B3BD9" w14:textId="77777777" w:rsidR="00D335FC" w:rsidRPr="00210ED0" w:rsidRDefault="00D335FC" w:rsidP="00D335FC">
      <w:pPr>
        <w:pStyle w:val="Heading3"/>
        <w:spacing w:after="0" w:afterAutospacing="0"/>
        <w:rPr>
          <w:sz w:val="24"/>
          <w:szCs w:val="24"/>
        </w:rPr>
      </w:pPr>
      <w:r w:rsidRPr="00210ED0">
        <w:rPr>
          <w:sz w:val="24"/>
          <w:szCs w:val="24"/>
        </w:rPr>
        <w:t>Overview</w:t>
      </w:r>
    </w:p>
    <w:p w14:paraId="60E3DF6D" w14:textId="77777777" w:rsidR="00D335FC" w:rsidRDefault="00D335FC" w:rsidP="00D335F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0FF5282" w14:textId="77777777" w:rsidR="00D335FC" w:rsidRPr="00210ED0" w:rsidRDefault="00D335FC" w:rsidP="00D335FC">
      <w:pPr>
        <w:rPr>
          <w:rFonts w:ascii="Arial" w:hAnsi="Arial" w:cs="Arial"/>
          <w:sz w:val="20"/>
          <w:szCs w:val="20"/>
        </w:rPr>
      </w:pPr>
    </w:p>
    <w:p w14:paraId="7E0D0D01" w14:textId="77777777" w:rsidR="00D335FC" w:rsidRPr="00917E90" w:rsidRDefault="00D335FC" w:rsidP="00EA4F4D">
      <w:pPr>
        <w:pStyle w:val="ListParagraph"/>
        <w:numPr>
          <w:ilvl w:val="1"/>
          <w:numId w:val="12"/>
        </w:numPr>
        <w:autoSpaceDE w:val="0"/>
        <w:autoSpaceDN w:val="0"/>
        <w:spacing w:before="40" w:after="40"/>
        <w:rPr>
          <w:sz w:val="22"/>
          <w:szCs w:val="22"/>
        </w:rPr>
      </w:pPr>
      <w:r>
        <w:t>Server                                                 </w:t>
      </w:r>
      <w:r>
        <w:tab/>
      </w:r>
      <w:r>
        <w:tab/>
        <w:t>:           rri1mpkapl10v/11v</w:t>
      </w:r>
    </w:p>
    <w:p w14:paraId="55B8E004" w14:textId="234C5045" w:rsidR="00D335FC" w:rsidRDefault="00D335FC" w:rsidP="00EA4F4D">
      <w:pPr>
        <w:pStyle w:val="ListParagraph"/>
        <w:numPr>
          <w:ilvl w:val="1"/>
          <w:numId w:val="12"/>
        </w:numPr>
        <w:autoSpaceDE w:val="0"/>
        <w:autoSpaceDN w:val="0"/>
        <w:spacing w:before="40" w:after="40"/>
      </w:pPr>
      <w:r>
        <w:t>Shell Script                                           </w:t>
      </w:r>
      <w:r>
        <w:tab/>
        <w:t>:           </w:t>
      </w:r>
      <w:r w:rsidRPr="00D335FC">
        <w:t>sda_spring_batch.sh</w:t>
      </w:r>
    </w:p>
    <w:p w14:paraId="3076CEA6" w14:textId="77777777" w:rsidR="00D335FC" w:rsidRDefault="00D335FC" w:rsidP="00EA4F4D">
      <w:pPr>
        <w:pStyle w:val="ListParagraph"/>
        <w:numPr>
          <w:ilvl w:val="1"/>
          <w:numId w:val="12"/>
        </w:numPr>
        <w:autoSpaceDE w:val="0"/>
        <w:autoSpaceDN w:val="0"/>
        <w:spacing w:before="40" w:after="40"/>
      </w:pPr>
      <w:r>
        <w:t>Database                                              </w:t>
      </w:r>
      <w:r>
        <w:tab/>
        <w:t>:            sdaop0</w:t>
      </w:r>
    </w:p>
    <w:p w14:paraId="58E27DEF" w14:textId="1C25161A" w:rsidR="00D335FC" w:rsidRDefault="00D335FC" w:rsidP="00EA4F4D">
      <w:pPr>
        <w:pStyle w:val="ListParagraph"/>
        <w:numPr>
          <w:ilvl w:val="1"/>
          <w:numId w:val="12"/>
        </w:numPr>
        <w:autoSpaceDE w:val="0"/>
        <w:autoSpaceDN w:val="0"/>
        <w:spacing w:before="40" w:after="40"/>
      </w:pPr>
      <w:r>
        <w:t>Control-M SDA Process job name        </w:t>
      </w:r>
      <w:r>
        <w:tab/>
        <w:t>:            sqsq027d</w:t>
      </w:r>
    </w:p>
    <w:p w14:paraId="04062C8B" w14:textId="77777777" w:rsidR="00D335FC" w:rsidRDefault="00D335FC" w:rsidP="00EA4F4D">
      <w:pPr>
        <w:pStyle w:val="ListParagraph"/>
        <w:numPr>
          <w:ilvl w:val="1"/>
          <w:numId w:val="12"/>
        </w:numPr>
        <w:autoSpaceDE w:val="0"/>
        <w:autoSpaceDN w:val="0"/>
        <w:spacing w:before="40" w:after="40"/>
      </w:pPr>
      <w:r>
        <w:t>Control-M SDA Schedule                       </w:t>
      </w:r>
      <w:r>
        <w:tab/>
        <w:t>:           All days</w:t>
      </w:r>
    </w:p>
    <w:p w14:paraId="7BE7877D" w14:textId="4CB05B8F" w:rsidR="00D335FC" w:rsidRDefault="00D335FC" w:rsidP="00EA4F4D">
      <w:pPr>
        <w:pStyle w:val="ListParagraph"/>
        <w:numPr>
          <w:ilvl w:val="1"/>
          <w:numId w:val="12"/>
        </w:numPr>
        <w:autoSpaceDE w:val="0"/>
        <w:autoSpaceDN w:val="0"/>
        <w:spacing w:before="40" w:after="40"/>
      </w:pPr>
      <w:r>
        <w:t>Control-M Predecessor                          </w:t>
      </w:r>
      <w:r>
        <w:tab/>
        <w:t>:           sqsq026d</w:t>
      </w:r>
    </w:p>
    <w:p w14:paraId="7C45D30C" w14:textId="77777777" w:rsidR="00D335FC" w:rsidRDefault="00D335FC" w:rsidP="00EA4F4D">
      <w:pPr>
        <w:pStyle w:val="ListParagraph"/>
        <w:numPr>
          <w:ilvl w:val="1"/>
          <w:numId w:val="12"/>
        </w:numPr>
        <w:autoSpaceDE w:val="0"/>
        <w:autoSpaceDN w:val="0"/>
        <w:spacing w:before="40" w:after="40"/>
      </w:pPr>
      <w:r>
        <w:t>File Name                                             </w:t>
      </w:r>
      <w:r>
        <w:tab/>
        <w:t>:           ---</w:t>
      </w:r>
    </w:p>
    <w:p w14:paraId="1DBE7151" w14:textId="77777777" w:rsidR="00D335FC" w:rsidRDefault="00D335FC" w:rsidP="00EA4F4D">
      <w:pPr>
        <w:pStyle w:val="ListParagraph"/>
        <w:numPr>
          <w:ilvl w:val="1"/>
          <w:numId w:val="12"/>
        </w:numPr>
        <w:autoSpaceDE w:val="0"/>
        <w:autoSpaceDN w:val="0"/>
      </w:pPr>
      <w:r>
        <w:t>Control File Name                                 </w:t>
      </w:r>
      <w:r>
        <w:tab/>
        <w:t>:           ---</w:t>
      </w:r>
    </w:p>
    <w:p w14:paraId="2E0DF0F1" w14:textId="77777777" w:rsidR="00D335FC" w:rsidRPr="0004310E" w:rsidRDefault="00D335FC" w:rsidP="00D335FC">
      <w:pPr>
        <w:pStyle w:val="Heading3"/>
      </w:pPr>
      <w:r w:rsidRPr="0004310E">
        <w:t>Purpose</w:t>
      </w:r>
    </w:p>
    <w:p w14:paraId="77190FA7" w14:textId="6B19924A" w:rsidR="00D335FC" w:rsidRDefault="00D335FC" w:rsidP="00D335FC">
      <w:pPr>
        <w:rPr>
          <w:rFonts w:ascii="Arial" w:hAnsi="Arial" w:cs="Arial"/>
          <w:sz w:val="20"/>
          <w:szCs w:val="20"/>
        </w:rPr>
      </w:pPr>
      <w:r w:rsidRPr="00D335FC">
        <w:rPr>
          <w:rFonts w:ascii="Arial" w:hAnsi="Arial" w:cs="Arial"/>
          <w:sz w:val="20"/>
          <w:szCs w:val="20"/>
        </w:rPr>
        <w:t>This batch will be used to refresh eligiiblity by calling eligibility engine for all patients identified by sqsq026d</w:t>
      </w:r>
    </w:p>
    <w:p w14:paraId="177A748E" w14:textId="77777777" w:rsidR="00D335FC" w:rsidRDefault="00D335FC" w:rsidP="00D335FC">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4FD61ADD" w14:textId="77777777" w:rsidR="00D335FC" w:rsidRDefault="00D335FC" w:rsidP="00D335FC">
      <w:pPr>
        <w:rPr>
          <w:rFonts w:ascii="Arial" w:hAnsi="Arial" w:cs="Arial"/>
          <w:sz w:val="20"/>
        </w:rPr>
      </w:pPr>
      <w:r w:rsidRPr="00CF5B7E">
        <w:rPr>
          <w:rFonts w:ascii="Arial" w:hAnsi="Arial" w:cs="Arial"/>
          <w:sz w:val="20"/>
        </w:rPr>
        <w:t xml:space="preserve">File name </w:t>
      </w:r>
      <w:r>
        <w:rPr>
          <w:rFonts w:ascii="Arial" w:hAnsi="Arial" w:cs="Arial"/>
          <w:sz w:val="20"/>
        </w:rPr>
        <w:t>- ---</w:t>
      </w:r>
    </w:p>
    <w:p w14:paraId="63D181BA" w14:textId="09CDAEF3" w:rsidR="00D335FC" w:rsidRDefault="00D335FC" w:rsidP="00D335FC">
      <w:pPr>
        <w:rPr>
          <w:rFonts w:ascii="Arial" w:hAnsi="Arial" w:cs="Arial"/>
          <w:sz w:val="20"/>
        </w:rPr>
      </w:pPr>
      <w:r>
        <w:rPr>
          <w:rFonts w:ascii="Arial" w:hAnsi="Arial" w:cs="Arial"/>
          <w:sz w:val="20"/>
        </w:rPr>
        <w:t xml:space="preserve">Extract table - </w:t>
      </w:r>
      <w:r w:rsidRPr="00D335FC">
        <w:rPr>
          <w:rFonts w:ascii="Arial" w:hAnsi="Arial" w:cs="Arial"/>
          <w:sz w:val="20"/>
        </w:rPr>
        <w:t>TEMP_PAT_SUBMIT_ELGBLTY</w:t>
      </w:r>
    </w:p>
    <w:p w14:paraId="776A968E" w14:textId="77777777" w:rsidR="00D335FC" w:rsidRPr="00210ED0" w:rsidRDefault="00D335FC" w:rsidP="00D335FC">
      <w:pPr>
        <w:pStyle w:val="Heading3"/>
        <w:spacing w:after="0" w:afterAutospacing="0"/>
        <w:rPr>
          <w:sz w:val="24"/>
          <w:szCs w:val="24"/>
        </w:rPr>
      </w:pPr>
      <w:r>
        <w:rPr>
          <w:sz w:val="24"/>
          <w:szCs w:val="24"/>
        </w:rPr>
        <w:t>Setup</w:t>
      </w:r>
    </w:p>
    <w:p w14:paraId="4F1ECB8F" w14:textId="77777777" w:rsidR="00D335FC" w:rsidRDefault="00D335FC" w:rsidP="00D335F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B73FE18" w14:textId="77777777" w:rsidR="00D335FC" w:rsidRPr="000B4472" w:rsidRDefault="00D335FC" w:rsidP="00D335FC">
      <w:pPr>
        <w:pStyle w:val="BodyTextIndent"/>
        <w:rPr>
          <w:rFonts w:ascii="Arial" w:hAnsi="Arial" w:cs="Arial"/>
          <w:sz w:val="20"/>
          <w:highlight w:val="yellow"/>
        </w:rPr>
      </w:pPr>
    </w:p>
    <w:p w14:paraId="5BE7D40E" w14:textId="77777777" w:rsidR="00D335FC" w:rsidRDefault="00D335FC" w:rsidP="00D335F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335FC" w:rsidRPr="00F056E4" w14:paraId="453F3CB6"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BF084E" w14:textId="77777777" w:rsidR="00D335FC" w:rsidRPr="00F056E4" w:rsidRDefault="00D335FC"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AE95C5"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B45C98"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50E546"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786ECB"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335FC" w:rsidRPr="00F056E4" w14:paraId="0294BBF5"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08D93A"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824802"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D114892"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B19ECB1" w14:textId="77777777" w:rsidR="00D335FC" w:rsidRPr="00F056E4" w:rsidRDefault="00D335FC"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C9A329E" w14:textId="77777777" w:rsidR="00D335FC" w:rsidRPr="00F056E4" w:rsidRDefault="00D335FC" w:rsidP="00E07DB9">
            <w:pPr>
              <w:pStyle w:val="ListParagraph"/>
              <w:ind w:left="0"/>
              <w:rPr>
                <w:rFonts w:asciiTheme="minorHAnsi" w:hAnsiTheme="minorHAnsi"/>
                <w:color w:val="000000" w:themeColor="text1"/>
              </w:rPr>
            </w:pPr>
          </w:p>
        </w:tc>
      </w:tr>
      <w:tr w:rsidR="00D335FC" w:rsidRPr="00F056E4" w14:paraId="22266B8B"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FB5057"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A45E523"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6743DCA"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4735290" w14:textId="77777777" w:rsidR="00D335FC" w:rsidRPr="00F056E4" w:rsidRDefault="00D335FC"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7333289" w14:textId="77777777" w:rsidR="00D335FC" w:rsidRPr="00F056E4" w:rsidRDefault="00D335FC" w:rsidP="00E07DB9">
            <w:pPr>
              <w:pStyle w:val="ListParagraph"/>
              <w:ind w:left="0"/>
              <w:rPr>
                <w:rFonts w:asciiTheme="minorHAnsi" w:hAnsiTheme="minorHAnsi"/>
                <w:color w:val="000000" w:themeColor="text1"/>
              </w:rPr>
            </w:pPr>
          </w:p>
        </w:tc>
      </w:tr>
    </w:tbl>
    <w:p w14:paraId="36F868B2" w14:textId="77777777" w:rsidR="00D335FC" w:rsidRPr="003138D8" w:rsidRDefault="00D335FC" w:rsidP="00D335FC">
      <w:pPr>
        <w:pStyle w:val="Heading3"/>
        <w:spacing w:after="0" w:afterAutospacing="0"/>
        <w:rPr>
          <w:sz w:val="24"/>
          <w:szCs w:val="24"/>
        </w:rPr>
      </w:pPr>
      <w:r>
        <w:rPr>
          <w:sz w:val="24"/>
          <w:szCs w:val="24"/>
        </w:rPr>
        <w:t>Troubleshooting</w:t>
      </w:r>
    </w:p>
    <w:p w14:paraId="72D54D27" w14:textId="77777777" w:rsidR="00D335FC" w:rsidRPr="00040283" w:rsidRDefault="00D335FC" w:rsidP="00D335F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BFDBEDC" w14:textId="77777777" w:rsidR="00D335FC" w:rsidRPr="00040283" w:rsidRDefault="00D335FC" w:rsidP="00D335FC">
      <w:pPr>
        <w:pStyle w:val="BodyTextIndent"/>
        <w:spacing w:after="0"/>
        <w:ind w:left="0"/>
        <w:rPr>
          <w:rFonts w:ascii="Arial" w:hAnsi="Arial" w:cs="Arial"/>
          <w:sz w:val="20"/>
        </w:rPr>
      </w:pPr>
    </w:p>
    <w:p w14:paraId="0FA36D57" w14:textId="4D150073" w:rsidR="00D335FC" w:rsidRPr="00FA3499" w:rsidRDefault="003657A3" w:rsidP="00D335FC">
      <w:pPr>
        <w:pStyle w:val="Heading2"/>
        <w:rPr>
          <w:i w:val="0"/>
          <w:color w:val="000000"/>
        </w:rPr>
      </w:pPr>
      <w:r>
        <w:rPr>
          <w:i w:val="0"/>
          <w:color w:val="000000"/>
        </w:rPr>
        <w:t xml:space="preserve">  </w:t>
      </w:r>
      <w:r w:rsidR="00D335FC" w:rsidRPr="00D50ACA">
        <w:rPr>
          <w:i w:val="0"/>
          <w:color w:val="000000"/>
        </w:rPr>
        <w:t>sqsq0</w:t>
      </w:r>
      <w:r w:rsidR="00D335FC">
        <w:rPr>
          <w:i w:val="0"/>
          <w:color w:val="000000"/>
        </w:rPr>
        <w:t>28</w:t>
      </w:r>
      <w:r w:rsidR="00D335FC" w:rsidRPr="00D50ACA">
        <w:rPr>
          <w:i w:val="0"/>
          <w:color w:val="000000"/>
        </w:rPr>
        <w:t>d</w:t>
      </w:r>
    </w:p>
    <w:p w14:paraId="0BA658EF" w14:textId="77777777" w:rsidR="00D335FC" w:rsidRPr="00210ED0" w:rsidRDefault="00D335FC" w:rsidP="00D335FC">
      <w:pPr>
        <w:pStyle w:val="Heading3"/>
        <w:spacing w:after="0" w:afterAutospacing="0"/>
        <w:rPr>
          <w:sz w:val="24"/>
          <w:szCs w:val="24"/>
        </w:rPr>
      </w:pPr>
      <w:r w:rsidRPr="00210ED0">
        <w:rPr>
          <w:sz w:val="24"/>
          <w:szCs w:val="24"/>
        </w:rPr>
        <w:t>Overview</w:t>
      </w:r>
    </w:p>
    <w:p w14:paraId="07AE7064" w14:textId="77777777" w:rsidR="00D335FC" w:rsidRDefault="00D335FC" w:rsidP="00D335F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A1A5C35" w14:textId="77777777" w:rsidR="00D335FC" w:rsidRPr="00210ED0" w:rsidRDefault="00D335FC" w:rsidP="00D335FC">
      <w:pPr>
        <w:rPr>
          <w:rFonts w:ascii="Arial" w:hAnsi="Arial" w:cs="Arial"/>
          <w:sz w:val="20"/>
          <w:szCs w:val="20"/>
        </w:rPr>
      </w:pPr>
    </w:p>
    <w:p w14:paraId="705039B6" w14:textId="77777777" w:rsidR="00D335FC" w:rsidRPr="00917E90" w:rsidRDefault="00D335FC" w:rsidP="00EA4F4D">
      <w:pPr>
        <w:pStyle w:val="ListParagraph"/>
        <w:numPr>
          <w:ilvl w:val="1"/>
          <w:numId w:val="12"/>
        </w:numPr>
        <w:autoSpaceDE w:val="0"/>
        <w:autoSpaceDN w:val="0"/>
        <w:spacing w:before="40" w:after="40"/>
        <w:rPr>
          <w:sz w:val="22"/>
          <w:szCs w:val="22"/>
        </w:rPr>
      </w:pPr>
      <w:r>
        <w:t>Server                                                 </w:t>
      </w:r>
      <w:r>
        <w:tab/>
      </w:r>
      <w:r>
        <w:tab/>
        <w:t>:           rri1mpkapl10v/11v</w:t>
      </w:r>
    </w:p>
    <w:p w14:paraId="50C300DD" w14:textId="3CD1D961" w:rsidR="00D335FC" w:rsidRDefault="00D335FC" w:rsidP="00EA4F4D">
      <w:pPr>
        <w:pStyle w:val="ListParagraph"/>
        <w:numPr>
          <w:ilvl w:val="1"/>
          <w:numId w:val="12"/>
        </w:numPr>
        <w:autoSpaceDE w:val="0"/>
        <w:autoSpaceDN w:val="0"/>
        <w:spacing w:before="40" w:after="40"/>
      </w:pPr>
      <w:r>
        <w:t>Shell Script                                           </w:t>
      </w:r>
      <w:r>
        <w:tab/>
        <w:t>:           </w:t>
      </w:r>
      <w:r w:rsidRPr="00D335FC">
        <w:t>sqsq028d_temp_submit_order.sh</w:t>
      </w:r>
    </w:p>
    <w:p w14:paraId="640500F7" w14:textId="77777777" w:rsidR="00D335FC" w:rsidRDefault="00D335FC" w:rsidP="00EA4F4D">
      <w:pPr>
        <w:pStyle w:val="ListParagraph"/>
        <w:numPr>
          <w:ilvl w:val="1"/>
          <w:numId w:val="12"/>
        </w:numPr>
        <w:autoSpaceDE w:val="0"/>
        <w:autoSpaceDN w:val="0"/>
        <w:spacing w:before="40" w:after="40"/>
      </w:pPr>
      <w:r>
        <w:t>Database                                              </w:t>
      </w:r>
      <w:r>
        <w:tab/>
        <w:t>:            sdaop0</w:t>
      </w:r>
    </w:p>
    <w:p w14:paraId="2F02E60A" w14:textId="1B22D821" w:rsidR="00D335FC" w:rsidRDefault="00D335FC" w:rsidP="00EA4F4D">
      <w:pPr>
        <w:pStyle w:val="ListParagraph"/>
        <w:numPr>
          <w:ilvl w:val="1"/>
          <w:numId w:val="12"/>
        </w:numPr>
        <w:autoSpaceDE w:val="0"/>
        <w:autoSpaceDN w:val="0"/>
        <w:spacing w:before="40" w:after="40"/>
      </w:pPr>
      <w:r>
        <w:t>Control-M SDA Process job name        </w:t>
      </w:r>
      <w:r>
        <w:tab/>
        <w:t>:            sqsq028d</w:t>
      </w:r>
    </w:p>
    <w:p w14:paraId="1D3FCD19" w14:textId="77777777" w:rsidR="00D335FC" w:rsidRDefault="00D335FC" w:rsidP="00EA4F4D">
      <w:pPr>
        <w:pStyle w:val="ListParagraph"/>
        <w:numPr>
          <w:ilvl w:val="1"/>
          <w:numId w:val="12"/>
        </w:numPr>
        <w:autoSpaceDE w:val="0"/>
        <w:autoSpaceDN w:val="0"/>
        <w:spacing w:before="40" w:after="40"/>
      </w:pPr>
      <w:r>
        <w:t>Control-M SDA Schedule                       </w:t>
      </w:r>
      <w:r>
        <w:tab/>
        <w:t>:           All days</w:t>
      </w:r>
    </w:p>
    <w:p w14:paraId="33AC0C27" w14:textId="3EFBAE5A" w:rsidR="00D335FC" w:rsidRDefault="00D335FC" w:rsidP="00EA4F4D">
      <w:pPr>
        <w:pStyle w:val="ListParagraph"/>
        <w:numPr>
          <w:ilvl w:val="1"/>
          <w:numId w:val="12"/>
        </w:numPr>
        <w:autoSpaceDE w:val="0"/>
        <w:autoSpaceDN w:val="0"/>
        <w:spacing w:before="40" w:after="40"/>
      </w:pPr>
      <w:r>
        <w:t>Control-M Predecessor                          </w:t>
      </w:r>
      <w:r>
        <w:tab/>
        <w:t>:           sqsq027d</w:t>
      </w:r>
    </w:p>
    <w:p w14:paraId="6A5B065D" w14:textId="77777777" w:rsidR="00D335FC" w:rsidRDefault="00D335FC" w:rsidP="00EA4F4D">
      <w:pPr>
        <w:pStyle w:val="ListParagraph"/>
        <w:numPr>
          <w:ilvl w:val="1"/>
          <w:numId w:val="12"/>
        </w:numPr>
        <w:autoSpaceDE w:val="0"/>
        <w:autoSpaceDN w:val="0"/>
        <w:spacing w:before="40" w:after="40"/>
      </w:pPr>
      <w:r>
        <w:t>File Name                                             </w:t>
      </w:r>
      <w:r>
        <w:tab/>
        <w:t>:           ---</w:t>
      </w:r>
    </w:p>
    <w:p w14:paraId="41100197" w14:textId="77777777" w:rsidR="00D335FC" w:rsidRDefault="00D335FC" w:rsidP="00EA4F4D">
      <w:pPr>
        <w:pStyle w:val="ListParagraph"/>
        <w:numPr>
          <w:ilvl w:val="1"/>
          <w:numId w:val="12"/>
        </w:numPr>
        <w:autoSpaceDE w:val="0"/>
        <w:autoSpaceDN w:val="0"/>
      </w:pPr>
      <w:r>
        <w:t>Control File Name                                 </w:t>
      </w:r>
      <w:r>
        <w:tab/>
        <w:t>:           ---</w:t>
      </w:r>
    </w:p>
    <w:p w14:paraId="1E19D599" w14:textId="77777777" w:rsidR="00D335FC" w:rsidRPr="0004310E" w:rsidRDefault="00D335FC" w:rsidP="00D335FC">
      <w:pPr>
        <w:pStyle w:val="Heading3"/>
      </w:pPr>
      <w:r w:rsidRPr="0004310E">
        <w:t>Purpose</w:t>
      </w:r>
    </w:p>
    <w:p w14:paraId="37864862" w14:textId="77777777" w:rsidR="00D335FC" w:rsidRPr="00D335FC" w:rsidRDefault="00D335FC" w:rsidP="00D335FC">
      <w:pPr>
        <w:rPr>
          <w:rFonts w:ascii="Arial" w:hAnsi="Arial" w:cs="Arial"/>
          <w:sz w:val="20"/>
          <w:szCs w:val="20"/>
        </w:rPr>
      </w:pPr>
      <w:r w:rsidRPr="00D335FC">
        <w:rPr>
          <w:rFonts w:ascii="Arial" w:hAnsi="Arial" w:cs="Arial"/>
          <w:sz w:val="20"/>
          <w:szCs w:val="20"/>
        </w:rPr>
        <w:t>This batch will be used to populate temp table for all order which are in In Process status and can be submitted after refill is inititated</w:t>
      </w:r>
    </w:p>
    <w:p w14:paraId="3593B4F7" w14:textId="77777777" w:rsidR="00D335FC" w:rsidRPr="00D335FC" w:rsidRDefault="00D335FC" w:rsidP="00D335FC">
      <w:pPr>
        <w:rPr>
          <w:rFonts w:ascii="Arial" w:hAnsi="Arial" w:cs="Arial"/>
          <w:sz w:val="20"/>
          <w:szCs w:val="20"/>
        </w:rPr>
      </w:pPr>
    </w:p>
    <w:p w14:paraId="7E9227A4" w14:textId="77777777" w:rsidR="00D335FC" w:rsidRPr="00D335FC" w:rsidRDefault="00D335FC" w:rsidP="00D335FC">
      <w:pPr>
        <w:rPr>
          <w:rFonts w:ascii="Arial" w:hAnsi="Arial" w:cs="Arial"/>
          <w:sz w:val="20"/>
          <w:szCs w:val="20"/>
        </w:rPr>
      </w:pPr>
      <w:r w:rsidRPr="00D335FC">
        <w:rPr>
          <w:rFonts w:ascii="Arial" w:hAnsi="Arial" w:cs="Arial"/>
          <w:sz w:val="20"/>
          <w:szCs w:val="20"/>
        </w:rPr>
        <w:t xml:space="preserve">Configure # of days : </w:t>
      </w:r>
    </w:p>
    <w:p w14:paraId="00742D4C" w14:textId="77777777" w:rsidR="00D335FC" w:rsidRDefault="00D335FC" w:rsidP="00D335FC">
      <w:pPr>
        <w:rPr>
          <w:rFonts w:ascii="Arial" w:hAnsi="Arial" w:cs="Arial"/>
          <w:sz w:val="20"/>
          <w:szCs w:val="20"/>
        </w:rPr>
      </w:pPr>
      <w:r w:rsidRPr="00D335FC">
        <w:rPr>
          <w:rFonts w:ascii="Arial" w:hAnsi="Arial" w:cs="Arial"/>
          <w:sz w:val="20"/>
          <w:szCs w:val="20"/>
        </w:rPr>
        <w:t>SELECT * FROM SDA_CODE SC WHERE SC.SDA_TYPE = 'ITADMIN' AND SC.SDA_CD =  'INITIATE_REFILL'</w:t>
      </w:r>
    </w:p>
    <w:p w14:paraId="3BF53349" w14:textId="77777777" w:rsidR="00D335FC" w:rsidRDefault="00D335FC" w:rsidP="00D335FC">
      <w:pPr>
        <w:rPr>
          <w:rFonts w:ascii="Arial" w:hAnsi="Arial" w:cs="Arial"/>
          <w:sz w:val="20"/>
          <w:szCs w:val="20"/>
        </w:rPr>
      </w:pPr>
    </w:p>
    <w:p w14:paraId="6477BCB1" w14:textId="03FA7F60" w:rsidR="00D335FC" w:rsidRDefault="00D335FC" w:rsidP="00D335FC">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608EBC66" w14:textId="77777777" w:rsidR="00D335FC" w:rsidRDefault="00D335FC" w:rsidP="00D335FC">
      <w:pPr>
        <w:rPr>
          <w:rFonts w:ascii="Arial" w:hAnsi="Arial" w:cs="Arial"/>
          <w:sz w:val="20"/>
        </w:rPr>
      </w:pPr>
      <w:r w:rsidRPr="00CF5B7E">
        <w:rPr>
          <w:rFonts w:ascii="Arial" w:hAnsi="Arial" w:cs="Arial"/>
          <w:sz w:val="20"/>
        </w:rPr>
        <w:t xml:space="preserve">File name </w:t>
      </w:r>
      <w:r>
        <w:rPr>
          <w:rFonts w:ascii="Arial" w:hAnsi="Arial" w:cs="Arial"/>
          <w:sz w:val="20"/>
        </w:rPr>
        <w:t>- ---</w:t>
      </w:r>
    </w:p>
    <w:p w14:paraId="5EDE76AF" w14:textId="77777777" w:rsidR="00D335FC" w:rsidRDefault="00D335FC" w:rsidP="00D335FC">
      <w:pPr>
        <w:rPr>
          <w:rFonts w:ascii="Arial" w:hAnsi="Arial" w:cs="Arial"/>
          <w:sz w:val="20"/>
        </w:rPr>
      </w:pPr>
      <w:r>
        <w:rPr>
          <w:rFonts w:ascii="Arial" w:hAnsi="Arial" w:cs="Arial"/>
          <w:sz w:val="20"/>
        </w:rPr>
        <w:t xml:space="preserve">Extract table - </w:t>
      </w:r>
      <w:r w:rsidRPr="00D335FC">
        <w:rPr>
          <w:rFonts w:ascii="Arial" w:hAnsi="Arial" w:cs="Arial"/>
          <w:sz w:val="20"/>
        </w:rPr>
        <w:t>TEMP_PAT_SUBMIT_ELGBLTY</w:t>
      </w:r>
    </w:p>
    <w:p w14:paraId="177C0B6B" w14:textId="77777777" w:rsidR="00D335FC" w:rsidRPr="00210ED0" w:rsidRDefault="00D335FC" w:rsidP="00D335FC">
      <w:pPr>
        <w:pStyle w:val="Heading3"/>
        <w:spacing w:after="0" w:afterAutospacing="0"/>
        <w:rPr>
          <w:sz w:val="24"/>
          <w:szCs w:val="24"/>
        </w:rPr>
      </w:pPr>
      <w:r>
        <w:rPr>
          <w:sz w:val="24"/>
          <w:szCs w:val="24"/>
        </w:rPr>
        <w:t>Setup</w:t>
      </w:r>
    </w:p>
    <w:p w14:paraId="0CCEB44F" w14:textId="77777777" w:rsidR="00D335FC" w:rsidRDefault="00D335FC" w:rsidP="00D335F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0E7E328" w14:textId="77777777" w:rsidR="00D335FC" w:rsidRPr="000B4472" w:rsidRDefault="00D335FC" w:rsidP="00D335FC">
      <w:pPr>
        <w:pStyle w:val="BodyTextIndent"/>
        <w:rPr>
          <w:rFonts w:ascii="Arial" w:hAnsi="Arial" w:cs="Arial"/>
          <w:sz w:val="20"/>
          <w:highlight w:val="yellow"/>
        </w:rPr>
      </w:pPr>
    </w:p>
    <w:p w14:paraId="0B027909" w14:textId="77777777" w:rsidR="00D335FC" w:rsidRDefault="00D335FC" w:rsidP="00D335F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335FC" w:rsidRPr="00F056E4" w14:paraId="2FF531CA"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E9F95A" w14:textId="77777777" w:rsidR="00D335FC" w:rsidRPr="00F056E4" w:rsidRDefault="00D335FC"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0FDC8B"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8C9B3C"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2C255C"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A22F15"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335FC" w:rsidRPr="00F056E4" w14:paraId="7263596F"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83E148"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A666B43"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62DB697"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2C2A31D" w14:textId="77777777" w:rsidR="00D335FC" w:rsidRPr="00F056E4" w:rsidRDefault="00D335FC"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FF8445B" w14:textId="77777777" w:rsidR="00D335FC" w:rsidRPr="00F056E4" w:rsidRDefault="00D335FC" w:rsidP="00E07DB9">
            <w:pPr>
              <w:pStyle w:val="ListParagraph"/>
              <w:ind w:left="0"/>
              <w:rPr>
                <w:rFonts w:asciiTheme="minorHAnsi" w:hAnsiTheme="minorHAnsi"/>
                <w:color w:val="000000" w:themeColor="text1"/>
              </w:rPr>
            </w:pPr>
          </w:p>
        </w:tc>
      </w:tr>
      <w:tr w:rsidR="00D335FC" w:rsidRPr="00F056E4" w14:paraId="5B3F18D2"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6AEA56"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8ACDE8D"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AE2A3FC"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3B9CF70" w14:textId="77777777" w:rsidR="00D335FC" w:rsidRPr="00F056E4" w:rsidRDefault="00D335FC"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A57F42C" w14:textId="77777777" w:rsidR="00D335FC" w:rsidRPr="00F056E4" w:rsidRDefault="00D335FC" w:rsidP="00E07DB9">
            <w:pPr>
              <w:pStyle w:val="ListParagraph"/>
              <w:ind w:left="0"/>
              <w:rPr>
                <w:rFonts w:asciiTheme="minorHAnsi" w:hAnsiTheme="minorHAnsi"/>
                <w:color w:val="000000" w:themeColor="text1"/>
              </w:rPr>
            </w:pPr>
          </w:p>
        </w:tc>
      </w:tr>
    </w:tbl>
    <w:p w14:paraId="1EA80C27" w14:textId="77777777" w:rsidR="00D335FC" w:rsidRPr="003138D8" w:rsidRDefault="00D335FC" w:rsidP="00D335FC">
      <w:pPr>
        <w:pStyle w:val="Heading3"/>
        <w:spacing w:after="0" w:afterAutospacing="0"/>
        <w:rPr>
          <w:sz w:val="24"/>
          <w:szCs w:val="24"/>
        </w:rPr>
      </w:pPr>
      <w:r>
        <w:rPr>
          <w:sz w:val="24"/>
          <w:szCs w:val="24"/>
        </w:rPr>
        <w:t>Troubleshooting</w:t>
      </w:r>
    </w:p>
    <w:p w14:paraId="2FE7022B" w14:textId="35B5FBC3" w:rsidR="00D335FC" w:rsidRDefault="00D335FC" w:rsidP="00D335F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18840A2" w14:textId="032443B3" w:rsidR="00D335FC" w:rsidRDefault="00D335FC" w:rsidP="00D335FC">
      <w:pPr>
        <w:pStyle w:val="BodyTextIndent"/>
        <w:spacing w:after="0"/>
        <w:ind w:left="0"/>
        <w:rPr>
          <w:rFonts w:ascii="Arial" w:hAnsi="Arial" w:cs="Arial"/>
          <w:sz w:val="20"/>
        </w:rPr>
      </w:pPr>
    </w:p>
    <w:p w14:paraId="0D64112A" w14:textId="292A3CF0" w:rsidR="00D335FC" w:rsidRPr="00FA3499" w:rsidRDefault="00345813" w:rsidP="00D335FC">
      <w:pPr>
        <w:pStyle w:val="Heading2"/>
        <w:rPr>
          <w:i w:val="0"/>
          <w:color w:val="000000"/>
        </w:rPr>
      </w:pPr>
      <w:r>
        <w:rPr>
          <w:i w:val="0"/>
          <w:color w:val="000000"/>
        </w:rPr>
        <w:t xml:space="preserve">  </w:t>
      </w:r>
      <w:r w:rsidR="00D335FC" w:rsidRPr="00D50ACA">
        <w:rPr>
          <w:i w:val="0"/>
          <w:color w:val="000000"/>
        </w:rPr>
        <w:t>sqsq0</w:t>
      </w:r>
      <w:r w:rsidR="00D335FC">
        <w:rPr>
          <w:i w:val="0"/>
          <w:color w:val="000000"/>
        </w:rPr>
        <w:t>29</w:t>
      </w:r>
      <w:r w:rsidR="00D335FC" w:rsidRPr="00D50ACA">
        <w:rPr>
          <w:i w:val="0"/>
          <w:color w:val="000000"/>
        </w:rPr>
        <w:t>d</w:t>
      </w:r>
    </w:p>
    <w:p w14:paraId="52F33F97" w14:textId="77777777" w:rsidR="00D335FC" w:rsidRPr="00210ED0" w:rsidRDefault="00D335FC" w:rsidP="00D335FC">
      <w:pPr>
        <w:pStyle w:val="Heading3"/>
        <w:spacing w:after="0" w:afterAutospacing="0"/>
        <w:rPr>
          <w:sz w:val="24"/>
          <w:szCs w:val="24"/>
        </w:rPr>
      </w:pPr>
      <w:r w:rsidRPr="00210ED0">
        <w:rPr>
          <w:sz w:val="24"/>
          <w:szCs w:val="24"/>
        </w:rPr>
        <w:t>Overview</w:t>
      </w:r>
    </w:p>
    <w:p w14:paraId="58DB5AB2" w14:textId="77777777" w:rsidR="00D335FC" w:rsidRDefault="00D335FC" w:rsidP="00D335F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72334C82" w14:textId="77777777" w:rsidR="00D335FC" w:rsidRPr="00210ED0" w:rsidRDefault="00D335FC" w:rsidP="00D335FC">
      <w:pPr>
        <w:rPr>
          <w:rFonts w:ascii="Arial" w:hAnsi="Arial" w:cs="Arial"/>
          <w:sz w:val="20"/>
          <w:szCs w:val="20"/>
        </w:rPr>
      </w:pPr>
    </w:p>
    <w:p w14:paraId="350AFC02" w14:textId="77777777" w:rsidR="00D335FC" w:rsidRPr="00917E90" w:rsidRDefault="00D335FC" w:rsidP="00EA4F4D">
      <w:pPr>
        <w:pStyle w:val="ListParagraph"/>
        <w:numPr>
          <w:ilvl w:val="1"/>
          <w:numId w:val="12"/>
        </w:numPr>
        <w:autoSpaceDE w:val="0"/>
        <w:autoSpaceDN w:val="0"/>
        <w:spacing w:before="40" w:after="40"/>
        <w:rPr>
          <w:sz w:val="22"/>
          <w:szCs w:val="22"/>
        </w:rPr>
      </w:pPr>
      <w:r>
        <w:t>Server                                                 </w:t>
      </w:r>
      <w:r>
        <w:tab/>
      </w:r>
      <w:r>
        <w:tab/>
        <w:t>:           rri1mpkapl10v/11v</w:t>
      </w:r>
    </w:p>
    <w:p w14:paraId="0172980C" w14:textId="20CAF60A" w:rsidR="00D335FC" w:rsidRDefault="00D335FC" w:rsidP="00EA4F4D">
      <w:pPr>
        <w:pStyle w:val="ListParagraph"/>
        <w:numPr>
          <w:ilvl w:val="1"/>
          <w:numId w:val="12"/>
        </w:numPr>
        <w:autoSpaceDE w:val="0"/>
        <w:autoSpaceDN w:val="0"/>
        <w:spacing w:before="40" w:after="40"/>
      </w:pPr>
      <w:r>
        <w:t>Shell Script                                           </w:t>
      </w:r>
      <w:r>
        <w:tab/>
        <w:t>:           </w:t>
      </w:r>
      <w:r w:rsidRPr="00D335FC">
        <w:t>sqsq029d_submit_inprocess_order.sh</w:t>
      </w:r>
    </w:p>
    <w:p w14:paraId="243FA422" w14:textId="77777777" w:rsidR="00D335FC" w:rsidRDefault="00D335FC" w:rsidP="00EA4F4D">
      <w:pPr>
        <w:pStyle w:val="ListParagraph"/>
        <w:numPr>
          <w:ilvl w:val="1"/>
          <w:numId w:val="12"/>
        </w:numPr>
        <w:autoSpaceDE w:val="0"/>
        <w:autoSpaceDN w:val="0"/>
        <w:spacing w:before="40" w:after="40"/>
      </w:pPr>
      <w:r>
        <w:t>Database                                              </w:t>
      </w:r>
      <w:r>
        <w:tab/>
        <w:t>:            sdaop0</w:t>
      </w:r>
    </w:p>
    <w:p w14:paraId="3888606E" w14:textId="2DA4BB3F" w:rsidR="00D335FC" w:rsidRDefault="00D335FC" w:rsidP="00EA4F4D">
      <w:pPr>
        <w:pStyle w:val="ListParagraph"/>
        <w:numPr>
          <w:ilvl w:val="1"/>
          <w:numId w:val="12"/>
        </w:numPr>
        <w:autoSpaceDE w:val="0"/>
        <w:autoSpaceDN w:val="0"/>
        <w:spacing w:before="40" w:after="40"/>
      </w:pPr>
      <w:r>
        <w:t>Control-M SDA Process job name        </w:t>
      </w:r>
      <w:r>
        <w:tab/>
        <w:t>:            sqsq029d</w:t>
      </w:r>
    </w:p>
    <w:p w14:paraId="62E82427" w14:textId="77777777" w:rsidR="00D335FC" w:rsidRDefault="00D335FC" w:rsidP="00EA4F4D">
      <w:pPr>
        <w:pStyle w:val="ListParagraph"/>
        <w:numPr>
          <w:ilvl w:val="1"/>
          <w:numId w:val="12"/>
        </w:numPr>
        <w:autoSpaceDE w:val="0"/>
        <w:autoSpaceDN w:val="0"/>
        <w:spacing w:before="40" w:after="40"/>
      </w:pPr>
      <w:r>
        <w:t>Control-M SDA Schedule                       </w:t>
      </w:r>
      <w:r>
        <w:tab/>
        <w:t>:           All days</w:t>
      </w:r>
    </w:p>
    <w:p w14:paraId="7EBFD98F" w14:textId="3AEB4302" w:rsidR="00D335FC" w:rsidRDefault="00D335FC" w:rsidP="00EA4F4D">
      <w:pPr>
        <w:pStyle w:val="ListParagraph"/>
        <w:numPr>
          <w:ilvl w:val="1"/>
          <w:numId w:val="12"/>
        </w:numPr>
        <w:autoSpaceDE w:val="0"/>
        <w:autoSpaceDN w:val="0"/>
        <w:spacing w:before="40" w:after="40"/>
      </w:pPr>
      <w:r>
        <w:t>Control-M Predecessor                          </w:t>
      </w:r>
      <w:r>
        <w:tab/>
        <w:t>:           sqsq028d</w:t>
      </w:r>
    </w:p>
    <w:p w14:paraId="210A4AA6" w14:textId="77777777" w:rsidR="00D335FC" w:rsidRDefault="00D335FC" w:rsidP="00EA4F4D">
      <w:pPr>
        <w:pStyle w:val="ListParagraph"/>
        <w:numPr>
          <w:ilvl w:val="1"/>
          <w:numId w:val="12"/>
        </w:numPr>
        <w:autoSpaceDE w:val="0"/>
        <w:autoSpaceDN w:val="0"/>
        <w:spacing w:before="40" w:after="40"/>
      </w:pPr>
      <w:r>
        <w:t>File Name                                             </w:t>
      </w:r>
      <w:r>
        <w:tab/>
        <w:t>:           ---</w:t>
      </w:r>
    </w:p>
    <w:p w14:paraId="22DE73FC" w14:textId="77777777" w:rsidR="00D335FC" w:rsidRDefault="00D335FC" w:rsidP="00EA4F4D">
      <w:pPr>
        <w:pStyle w:val="ListParagraph"/>
        <w:numPr>
          <w:ilvl w:val="1"/>
          <w:numId w:val="12"/>
        </w:numPr>
        <w:autoSpaceDE w:val="0"/>
        <w:autoSpaceDN w:val="0"/>
      </w:pPr>
      <w:r>
        <w:t>Control File Name                                 </w:t>
      </w:r>
      <w:r>
        <w:tab/>
        <w:t>:           ---</w:t>
      </w:r>
    </w:p>
    <w:p w14:paraId="4B144E6E" w14:textId="77777777" w:rsidR="00D335FC" w:rsidRPr="0004310E" w:rsidRDefault="00D335FC" w:rsidP="00D335FC">
      <w:pPr>
        <w:pStyle w:val="Heading3"/>
      </w:pPr>
      <w:r w:rsidRPr="0004310E">
        <w:t>Purpose</w:t>
      </w:r>
    </w:p>
    <w:p w14:paraId="280982F2" w14:textId="77777777" w:rsidR="00D335FC" w:rsidRPr="00D335FC" w:rsidRDefault="00D335FC" w:rsidP="00D335FC">
      <w:pPr>
        <w:rPr>
          <w:rFonts w:ascii="Arial" w:hAnsi="Arial" w:cs="Arial"/>
          <w:sz w:val="20"/>
          <w:szCs w:val="20"/>
        </w:rPr>
      </w:pPr>
      <w:r w:rsidRPr="00D335FC">
        <w:rPr>
          <w:rFonts w:ascii="Arial" w:hAnsi="Arial" w:cs="Arial"/>
          <w:sz w:val="20"/>
          <w:szCs w:val="20"/>
        </w:rPr>
        <w:t>This batch will be used submit order which are in "In Process" status and can be submitted after refill in inititated using data created in sqsq026d batch</w:t>
      </w:r>
    </w:p>
    <w:p w14:paraId="0FF14ADE" w14:textId="77777777" w:rsidR="00D335FC" w:rsidRPr="00D335FC" w:rsidRDefault="00D335FC" w:rsidP="00D335FC">
      <w:pPr>
        <w:rPr>
          <w:rFonts w:ascii="Arial" w:hAnsi="Arial" w:cs="Arial"/>
          <w:sz w:val="20"/>
          <w:szCs w:val="20"/>
        </w:rPr>
      </w:pPr>
    </w:p>
    <w:p w14:paraId="36D1EF08" w14:textId="77777777" w:rsidR="00D335FC" w:rsidRPr="00D335FC" w:rsidRDefault="00D335FC" w:rsidP="00D335FC">
      <w:pPr>
        <w:rPr>
          <w:rFonts w:ascii="Arial" w:hAnsi="Arial" w:cs="Arial"/>
          <w:sz w:val="20"/>
          <w:szCs w:val="20"/>
        </w:rPr>
      </w:pPr>
      <w:r w:rsidRPr="00D335FC">
        <w:rPr>
          <w:rFonts w:ascii="Arial" w:hAnsi="Arial" w:cs="Arial"/>
          <w:sz w:val="20"/>
          <w:szCs w:val="20"/>
        </w:rPr>
        <w:t>SELECT * FROM TEMP_PAT_SUBMIT_ORDER TP</w:t>
      </w:r>
    </w:p>
    <w:p w14:paraId="3B3AE6CC" w14:textId="77777777" w:rsidR="00D335FC" w:rsidRDefault="00D335FC" w:rsidP="00D335FC">
      <w:pPr>
        <w:rPr>
          <w:rFonts w:ascii="Arial" w:hAnsi="Arial" w:cs="Arial"/>
          <w:sz w:val="20"/>
          <w:szCs w:val="20"/>
        </w:rPr>
      </w:pPr>
      <w:r w:rsidRPr="00D335FC">
        <w:rPr>
          <w:rFonts w:ascii="Arial" w:hAnsi="Arial" w:cs="Arial"/>
          <w:sz w:val="20"/>
          <w:szCs w:val="20"/>
        </w:rPr>
        <w:t>WHERE TP.STAT_CD = 'OPEN'</w:t>
      </w:r>
    </w:p>
    <w:p w14:paraId="03054F88" w14:textId="77777777" w:rsidR="00D335FC" w:rsidRDefault="00D335FC" w:rsidP="00D335FC">
      <w:pPr>
        <w:rPr>
          <w:rFonts w:ascii="Arial" w:hAnsi="Arial" w:cs="Arial"/>
          <w:sz w:val="20"/>
          <w:szCs w:val="20"/>
        </w:rPr>
      </w:pPr>
    </w:p>
    <w:p w14:paraId="2D56C28D" w14:textId="5DB4FAC5" w:rsidR="00D335FC" w:rsidRDefault="00D335FC" w:rsidP="00D335FC">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4725C42" w14:textId="77777777" w:rsidR="00D335FC" w:rsidRDefault="00D335FC" w:rsidP="00D335FC">
      <w:pPr>
        <w:rPr>
          <w:rFonts w:ascii="Arial" w:hAnsi="Arial" w:cs="Arial"/>
          <w:sz w:val="20"/>
        </w:rPr>
      </w:pPr>
      <w:r w:rsidRPr="00CF5B7E">
        <w:rPr>
          <w:rFonts w:ascii="Arial" w:hAnsi="Arial" w:cs="Arial"/>
          <w:sz w:val="20"/>
        </w:rPr>
        <w:t xml:space="preserve">File name </w:t>
      </w:r>
      <w:r>
        <w:rPr>
          <w:rFonts w:ascii="Arial" w:hAnsi="Arial" w:cs="Arial"/>
          <w:sz w:val="20"/>
        </w:rPr>
        <w:t>- ---</w:t>
      </w:r>
    </w:p>
    <w:p w14:paraId="624A434A" w14:textId="3B77273D" w:rsidR="00D335FC" w:rsidRDefault="00D335FC" w:rsidP="00D335FC">
      <w:pPr>
        <w:rPr>
          <w:rFonts w:ascii="Arial" w:hAnsi="Arial" w:cs="Arial"/>
          <w:sz w:val="20"/>
        </w:rPr>
      </w:pPr>
      <w:r>
        <w:rPr>
          <w:rFonts w:ascii="Arial" w:hAnsi="Arial" w:cs="Arial"/>
          <w:sz w:val="20"/>
        </w:rPr>
        <w:t xml:space="preserve">Extract table - </w:t>
      </w:r>
      <w:r w:rsidRPr="00D335FC">
        <w:rPr>
          <w:rFonts w:ascii="Arial" w:hAnsi="Arial" w:cs="Arial"/>
          <w:sz w:val="20"/>
        </w:rPr>
        <w:t>TEMP_PAT_SUBMIT_ORDER</w:t>
      </w:r>
    </w:p>
    <w:p w14:paraId="56045CB3" w14:textId="77777777" w:rsidR="00D335FC" w:rsidRPr="00210ED0" w:rsidRDefault="00D335FC" w:rsidP="00D335FC">
      <w:pPr>
        <w:pStyle w:val="Heading3"/>
        <w:spacing w:after="0" w:afterAutospacing="0"/>
        <w:rPr>
          <w:sz w:val="24"/>
          <w:szCs w:val="24"/>
        </w:rPr>
      </w:pPr>
      <w:r>
        <w:rPr>
          <w:sz w:val="24"/>
          <w:szCs w:val="24"/>
        </w:rPr>
        <w:t>Setup</w:t>
      </w:r>
    </w:p>
    <w:p w14:paraId="006531AC" w14:textId="77777777" w:rsidR="00D335FC" w:rsidRDefault="00D335FC" w:rsidP="00D335F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452F4383" w14:textId="77777777" w:rsidR="00D335FC" w:rsidRPr="000B4472" w:rsidRDefault="00D335FC" w:rsidP="00D335FC">
      <w:pPr>
        <w:pStyle w:val="BodyTextIndent"/>
        <w:rPr>
          <w:rFonts w:ascii="Arial" w:hAnsi="Arial" w:cs="Arial"/>
          <w:sz w:val="20"/>
          <w:highlight w:val="yellow"/>
        </w:rPr>
      </w:pPr>
    </w:p>
    <w:p w14:paraId="413DE2FD" w14:textId="77777777" w:rsidR="00D335FC" w:rsidRDefault="00D335FC" w:rsidP="00D335F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335FC" w:rsidRPr="00F056E4" w14:paraId="5530A590"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39E96F" w14:textId="77777777" w:rsidR="00D335FC" w:rsidRPr="00F056E4" w:rsidRDefault="00D335FC"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BD4C40"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22EFB8"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532FB9"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5AA9CA" w14:textId="77777777" w:rsidR="00D335FC" w:rsidRPr="00F056E4" w:rsidRDefault="00D335FC"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335FC" w:rsidRPr="00F056E4" w14:paraId="67F3B06F"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4C76D4"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E7783F8"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A0EC2F2"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3598F83" w14:textId="77777777" w:rsidR="00D335FC" w:rsidRPr="00F056E4" w:rsidRDefault="00D335FC"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DE36704" w14:textId="77777777" w:rsidR="00D335FC" w:rsidRPr="00F056E4" w:rsidRDefault="00D335FC" w:rsidP="00E07DB9">
            <w:pPr>
              <w:pStyle w:val="ListParagraph"/>
              <w:ind w:left="0"/>
              <w:rPr>
                <w:rFonts w:asciiTheme="minorHAnsi" w:hAnsiTheme="minorHAnsi"/>
                <w:color w:val="000000" w:themeColor="text1"/>
              </w:rPr>
            </w:pPr>
          </w:p>
        </w:tc>
      </w:tr>
      <w:tr w:rsidR="00D335FC" w:rsidRPr="00F056E4" w14:paraId="7A9C4F0A"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C48412"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00B4FAD"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FC6EF9" w14:textId="77777777" w:rsidR="00D335FC" w:rsidRPr="00F056E4" w:rsidRDefault="00D335FC"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B3A191B" w14:textId="77777777" w:rsidR="00D335FC" w:rsidRPr="00F056E4" w:rsidRDefault="00D335FC"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EE1E1B2" w14:textId="77777777" w:rsidR="00D335FC" w:rsidRPr="00F056E4" w:rsidRDefault="00D335FC" w:rsidP="00E07DB9">
            <w:pPr>
              <w:pStyle w:val="ListParagraph"/>
              <w:ind w:left="0"/>
              <w:rPr>
                <w:rFonts w:asciiTheme="minorHAnsi" w:hAnsiTheme="minorHAnsi"/>
                <w:color w:val="000000" w:themeColor="text1"/>
              </w:rPr>
            </w:pPr>
          </w:p>
        </w:tc>
      </w:tr>
    </w:tbl>
    <w:p w14:paraId="5991299E" w14:textId="77777777" w:rsidR="00D335FC" w:rsidRPr="003138D8" w:rsidRDefault="00D335FC" w:rsidP="00D335FC">
      <w:pPr>
        <w:pStyle w:val="Heading3"/>
        <w:spacing w:after="0" w:afterAutospacing="0"/>
        <w:rPr>
          <w:sz w:val="24"/>
          <w:szCs w:val="24"/>
        </w:rPr>
      </w:pPr>
      <w:r>
        <w:rPr>
          <w:sz w:val="24"/>
          <w:szCs w:val="24"/>
        </w:rPr>
        <w:t>Troubleshooting</w:t>
      </w:r>
    </w:p>
    <w:p w14:paraId="30F67D53" w14:textId="77777777" w:rsidR="00D335FC" w:rsidRPr="00040283" w:rsidRDefault="00D335FC" w:rsidP="00D335F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145CA06" w14:textId="77777777" w:rsidR="00D335FC" w:rsidRPr="00040283" w:rsidRDefault="00D335FC" w:rsidP="00D335FC">
      <w:pPr>
        <w:pStyle w:val="BodyTextIndent"/>
        <w:spacing w:after="0"/>
        <w:ind w:left="0"/>
        <w:rPr>
          <w:rFonts w:ascii="Arial" w:hAnsi="Arial" w:cs="Arial"/>
          <w:sz w:val="20"/>
        </w:rPr>
      </w:pPr>
    </w:p>
    <w:p w14:paraId="12473E64" w14:textId="266053F0" w:rsidR="003F6F40" w:rsidRPr="00FA3499" w:rsidRDefault="00FB1BAB" w:rsidP="003F6F40">
      <w:pPr>
        <w:pStyle w:val="Heading2"/>
        <w:rPr>
          <w:i w:val="0"/>
          <w:color w:val="000000"/>
        </w:rPr>
      </w:pPr>
      <w:r>
        <w:rPr>
          <w:i w:val="0"/>
          <w:color w:val="000000"/>
        </w:rPr>
        <w:t xml:space="preserve">  </w:t>
      </w:r>
      <w:r w:rsidR="003F6F40" w:rsidRPr="00D50ACA">
        <w:rPr>
          <w:i w:val="0"/>
          <w:color w:val="000000"/>
        </w:rPr>
        <w:t>sqsq0</w:t>
      </w:r>
      <w:r w:rsidR="003F6F40">
        <w:rPr>
          <w:i w:val="0"/>
          <w:color w:val="000000"/>
        </w:rPr>
        <w:t>30</w:t>
      </w:r>
      <w:r w:rsidR="003F6F40" w:rsidRPr="00D50ACA">
        <w:rPr>
          <w:i w:val="0"/>
          <w:color w:val="000000"/>
        </w:rPr>
        <w:t>d</w:t>
      </w:r>
    </w:p>
    <w:p w14:paraId="52314BFB" w14:textId="77777777" w:rsidR="003F6F40" w:rsidRPr="00210ED0" w:rsidRDefault="003F6F40" w:rsidP="003F6F40">
      <w:pPr>
        <w:pStyle w:val="Heading3"/>
        <w:spacing w:after="0" w:afterAutospacing="0"/>
        <w:rPr>
          <w:sz w:val="24"/>
          <w:szCs w:val="24"/>
        </w:rPr>
      </w:pPr>
      <w:r w:rsidRPr="00210ED0">
        <w:rPr>
          <w:sz w:val="24"/>
          <w:szCs w:val="24"/>
        </w:rPr>
        <w:t>Overview</w:t>
      </w:r>
    </w:p>
    <w:p w14:paraId="483CCB3A" w14:textId="77777777" w:rsidR="003F6F40" w:rsidRDefault="003F6F40" w:rsidP="003F6F40">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F4D5140" w14:textId="77777777" w:rsidR="003F6F40" w:rsidRPr="00210ED0" w:rsidRDefault="003F6F40" w:rsidP="003F6F40">
      <w:pPr>
        <w:rPr>
          <w:rFonts w:ascii="Arial" w:hAnsi="Arial" w:cs="Arial"/>
          <w:sz w:val="20"/>
          <w:szCs w:val="20"/>
        </w:rPr>
      </w:pPr>
    </w:p>
    <w:p w14:paraId="3432F4A5" w14:textId="77777777" w:rsidR="003F6F40" w:rsidRPr="00917E90" w:rsidRDefault="003F6F40" w:rsidP="00EA4F4D">
      <w:pPr>
        <w:pStyle w:val="ListParagraph"/>
        <w:numPr>
          <w:ilvl w:val="1"/>
          <w:numId w:val="12"/>
        </w:numPr>
        <w:autoSpaceDE w:val="0"/>
        <w:autoSpaceDN w:val="0"/>
        <w:spacing w:before="40" w:after="40"/>
        <w:rPr>
          <w:sz w:val="22"/>
          <w:szCs w:val="22"/>
        </w:rPr>
      </w:pPr>
      <w:r>
        <w:t>Server                                                 </w:t>
      </w:r>
      <w:r>
        <w:tab/>
      </w:r>
      <w:r>
        <w:tab/>
        <w:t>:           rri1mpkapl10v/11v</w:t>
      </w:r>
    </w:p>
    <w:p w14:paraId="21E0231A" w14:textId="45B6C81B" w:rsidR="003F6F40" w:rsidRDefault="003F6F40" w:rsidP="00EA4F4D">
      <w:pPr>
        <w:pStyle w:val="ListParagraph"/>
        <w:numPr>
          <w:ilvl w:val="1"/>
          <w:numId w:val="12"/>
        </w:numPr>
        <w:autoSpaceDE w:val="0"/>
        <w:autoSpaceDN w:val="0"/>
        <w:spacing w:before="40" w:after="40"/>
      </w:pPr>
      <w:r>
        <w:t>Shell Script                                           </w:t>
      </w:r>
      <w:r>
        <w:tab/>
        <w:t>:           </w:t>
      </w:r>
      <w:r w:rsidRPr="003F6F40">
        <w:t>sqsq030d_temp_order_change_msg.sh</w:t>
      </w:r>
    </w:p>
    <w:p w14:paraId="2EAF6906" w14:textId="77777777" w:rsidR="003F6F40" w:rsidRDefault="003F6F40" w:rsidP="00EA4F4D">
      <w:pPr>
        <w:pStyle w:val="ListParagraph"/>
        <w:numPr>
          <w:ilvl w:val="1"/>
          <w:numId w:val="12"/>
        </w:numPr>
        <w:autoSpaceDE w:val="0"/>
        <w:autoSpaceDN w:val="0"/>
        <w:spacing w:before="40" w:after="40"/>
      </w:pPr>
      <w:r>
        <w:t>Database                                              </w:t>
      </w:r>
      <w:r>
        <w:tab/>
        <w:t>:            sdaop0</w:t>
      </w:r>
    </w:p>
    <w:p w14:paraId="1A5CD716" w14:textId="3996397B" w:rsidR="003F6F40" w:rsidRDefault="003F6F40" w:rsidP="00EA4F4D">
      <w:pPr>
        <w:pStyle w:val="ListParagraph"/>
        <w:numPr>
          <w:ilvl w:val="1"/>
          <w:numId w:val="12"/>
        </w:numPr>
        <w:autoSpaceDE w:val="0"/>
        <w:autoSpaceDN w:val="0"/>
        <w:spacing w:before="40" w:after="40"/>
      </w:pPr>
      <w:r>
        <w:t>Control-M SDA Process job name        </w:t>
      </w:r>
      <w:r>
        <w:tab/>
        <w:t>:            sqsq030d</w:t>
      </w:r>
    </w:p>
    <w:p w14:paraId="76B41A8A" w14:textId="77777777" w:rsidR="003F6F40" w:rsidRDefault="003F6F40" w:rsidP="00EA4F4D">
      <w:pPr>
        <w:pStyle w:val="ListParagraph"/>
        <w:numPr>
          <w:ilvl w:val="1"/>
          <w:numId w:val="12"/>
        </w:numPr>
        <w:autoSpaceDE w:val="0"/>
        <w:autoSpaceDN w:val="0"/>
        <w:spacing w:before="40" w:after="40"/>
      </w:pPr>
      <w:r>
        <w:t>Control-M SDA Schedule                       </w:t>
      </w:r>
      <w:r>
        <w:tab/>
        <w:t>:           All days</w:t>
      </w:r>
    </w:p>
    <w:p w14:paraId="766B1F22" w14:textId="3F21DBC4" w:rsidR="003F6F40" w:rsidRDefault="003F6F40" w:rsidP="00EA4F4D">
      <w:pPr>
        <w:pStyle w:val="ListParagraph"/>
        <w:numPr>
          <w:ilvl w:val="1"/>
          <w:numId w:val="12"/>
        </w:numPr>
        <w:autoSpaceDE w:val="0"/>
        <w:autoSpaceDN w:val="0"/>
        <w:spacing w:before="40" w:after="40"/>
      </w:pPr>
      <w:r>
        <w:t>Control-M Predecessor                          </w:t>
      </w:r>
      <w:r>
        <w:tab/>
        <w:t>:           sqsq029d</w:t>
      </w:r>
    </w:p>
    <w:p w14:paraId="06965710" w14:textId="77777777" w:rsidR="003F6F40" w:rsidRDefault="003F6F40" w:rsidP="00EA4F4D">
      <w:pPr>
        <w:pStyle w:val="ListParagraph"/>
        <w:numPr>
          <w:ilvl w:val="1"/>
          <w:numId w:val="12"/>
        </w:numPr>
        <w:autoSpaceDE w:val="0"/>
        <w:autoSpaceDN w:val="0"/>
        <w:spacing w:before="40" w:after="40"/>
      </w:pPr>
      <w:r>
        <w:t>File Name                                             </w:t>
      </w:r>
      <w:r>
        <w:tab/>
        <w:t>:           ---</w:t>
      </w:r>
    </w:p>
    <w:p w14:paraId="5096B017" w14:textId="77777777" w:rsidR="003F6F40" w:rsidRDefault="003F6F40" w:rsidP="00EA4F4D">
      <w:pPr>
        <w:pStyle w:val="ListParagraph"/>
        <w:numPr>
          <w:ilvl w:val="1"/>
          <w:numId w:val="12"/>
        </w:numPr>
        <w:autoSpaceDE w:val="0"/>
        <w:autoSpaceDN w:val="0"/>
      </w:pPr>
      <w:r>
        <w:t>Control File Name                                 </w:t>
      </w:r>
      <w:r>
        <w:tab/>
        <w:t>:           ---</w:t>
      </w:r>
    </w:p>
    <w:p w14:paraId="3FEE53CC" w14:textId="77777777" w:rsidR="003F6F40" w:rsidRPr="0004310E" w:rsidRDefault="003F6F40" w:rsidP="003F6F40">
      <w:pPr>
        <w:pStyle w:val="Heading3"/>
      </w:pPr>
      <w:r w:rsidRPr="0004310E">
        <w:t>Purpose</w:t>
      </w:r>
    </w:p>
    <w:p w14:paraId="32F19AB2" w14:textId="684AFB0A" w:rsidR="003F6F40" w:rsidRDefault="003F6F40" w:rsidP="003F6F40">
      <w:pPr>
        <w:rPr>
          <w:rFonts w:ascii="Arial" w:hAnsi="Arial" w:cs="Arial"/>
          <w:sz w:val="20"/>
          <w:szCs w:val="20"/>
        </w:rPr>
      </w:pPr>
      <w:r w:rsidRPr="003F6F40">
        <w:rPr>
          <w:rFonts w:ascii="Arial" w:hAnsi="Arial" w:cs="Arial"/>
          <w:sz w:val="20"/>
          <w:szCs w:val="20"/>
        </w:rPr>
        <w:t>This batch will be used to populate temp table for all order which are submitted in current batch cycle and order is changed since digital approval required request is received</w:t>
      </w:r>
    </w:p>
    <w:p w14:paraId="1F8D9B82" w14:textId="77777777" w:rsidR="003F6F40" w:rsidRDefault="003F6F40" w:rsidP="003F6F40">
      <w:pPr>
        <w:rPr>
          <w:rFonts w:ascii="Arial" w:hAnsi="Arial" w:cs="Arial"/>
          <w:sz w:val="20"/>
          <w:szCs w:val="20"/>
        </w:rPr>
      </w:pPr>
    </w:p>
    <w:p w14:paraId="79C863AB" w14:textId="77777777" w:rsidR="003F6F40" w:rsidRDefault="003F6F40" w:rsidP="003F6F40">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17A4A27E" w14:textId="77777777" w:rsidR="003F6F40" w:rsidRDefault="003F6F40" w:rsidP="003F6F40">
      <w:pPr>
        <w:rPr>
          <w:rFonts w:ascii="Arial" w:hAnsi="Arial" w:cs="Arial"/>
          <w:sz w:val="20"/>
        </w:rPr>
      </w:pPr>
      <w:r w:rsidRPr="00CF5B7E">
        <w:rPr>
          <w:rFonts w:ascii="Arial" w:hAnsi="Arial" w:cs="Arial"/>
          <w:sz w:val="20"/>
        </w:rPr>
        <w:t xml:space="preserve">File name </w:t>
      </w:r>
      <w:r>
        <w:rPr>
          <w:rFonts w:ascii="Arial" w:hAnsi="Arial" w:cs="Arial"/>
          <w:sz w:val="20"/>
        </w:rPr>
        <w:t>- ---</w:t>
      </w:r>
    </w:p>
    <w:p w14:paraId="21FA698F" w14:textId="0BFF1836" w:rsidR="003F6F40" w:rsidRDefault="003F6F40" w:rsidP="003F6F40">
      <w:pPr>
        <w:rPr>
          <w:rFonts w:ascii="Arial" w:hAnsi="Arial" w:cs="Arial"/>
          <w:sz w:val="20"/>
        </w:rPr>
      </w:pPr>
      <w:r>
        <w:rPr>
          <w:rFonts w:ascii="Arial" w:hAnsi="Arial" w:cs="Arial"/>
          <w:sz w:val="20"/>
        </w:rPr>
        <w:t xml:space="preserve">Extract table - </w:t>
      </w:r>
      <w:r w:rsidRPr="003F6F40">
        <w:rPr>
          <w:rFonts w:ascii="Arial" w:hAnsi="Arial" w:cs="Arial"/>
          <w:sz w:val="20"/>
        </w:rPr>
        <w:t>TEMP_ORDER_CHANGE_MSG</w:t>
      </w:r>
    </w:p>
    <w:p w14:paraId="1EB045C1" w14:textId="77777777" w:rsidR="003F6F40" w:rsidRPr="00210ED0" w:rsidRDefault="003F6F40" w:rsidP="003F6F40">
      <w:pPr>
        <w:pStyle w:val="Heading3"/>
        <w:spacing w:after="0" w:afterAutospacing="0"/>
        <w:rPr>
          <w:sz w:val="24"/>
          <w:szCs w:val="24"/>
        </w:rPr>
      </w:pPr>
      <w:r>
        <w:rPr>
          <w:sz w:val="24"/>
          <w:szCs w:val="24"/>
        </w:rPr>
        <w:t>Setup</w:t>
      </w:r>
    </w:p>
    <w:p w14:paraId="6B70B66E" w14:textId="77777777" w:rsidR="003F6F40" w:rsidRDefault="003F6F40" w:rsidP="003F6F40">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E139870" w14:textId="77777777" w:rsidR="003F6F40" w:rsidRPr="000B4472" w:rsidRDefault="003F6F40" w:rsidP="003F6F40">
      <w:pPr>
        <w:pStyle w:val="BodyTextIndent"/>
        <w:rPr>
          <w:rFonts w:ascii="Arial" w:hAnsi="Arial" w:cs="Arial"/>
          <w:sz w:val="20"/>
          <w:highlight w:val="yellow"/>
        </w:rPr>
      </w:pPr>
    </w:p>
    <w:p w14:paraId="30CBF1E8" w14:textId="77777777" w:rsidR="003F6F40" w:rsidRDefault="003F6F40" w:rsidP="003F6F40">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3F6F40" w:rsidRPr="00F056E4" w14:paraId="2EB656A0"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0C165E" w14:textId="77777777" w:rsidR="003F6F40" w:rsidRPr="00F056E4" w:rsidRDefault="003F6F40"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C2D9C2"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28B781"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14830A"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F3F2CC"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3F6F40" w:rsidRPr="00F056E4" w14:paraId="00709E5F"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25FBCA"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03928AE"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BDA932D"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B4CD167" w14:textId="77777777" w:rsidR="003F6F40" w:rsidRPr="00F056E4" w:rsidRDefault="003F6F40"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D0A5521" w14:textId="77777777" w:rsidR="003F6F40" w:rsidRPr="00F056E4" w:rsidRDefault="003F6F40" w:rsidP="00E07DB9">
            <w:pPr>
              <w:pStyle w:val="ListParagraph"/>
              <w:ind w:left="0"/>
              <w:rPr>
                <w:rFonts w:asciiTheme="minorHAnsi" w:hAnsiTheme="minorHAnsi"/>
                <w:color w:val="000000" w:themeColor="text1"/>
              </w:rPr>
            </w:pPr>
          </w:p>
        </w:tc>
      </w:tr>
      <w:tr w:rsidR="003F6F40" w:rsidRPr="00F056E4" w14:paraId="2EA78A5E"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784BA5"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0FAEE6E"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599D025"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8D301A5" w14:textId="77777777" w:rsidR="003F6F40" w:rsidRPr="00F056E4" w:rsidRDefault="003F6F40"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1F2E77E" w14:textId="77777777" w:rsidR="003F6F40" w:rsidRPr="00F056E4" w:rsidRDefault="003F6F40" w:rsidP="00E07DB9">
            <w:pPr>
              <w:pStyle w:val="ListParagraph"/>
              <w:ind w:left="0"/>
              <w:rPr>
                <w:rFonts w:asciiTheme="minorHAnsi" w:hAnsiTheme="minorHAnsi"/>
                <w:color w:val="000000" w:themeColor="text1"/>
              </w:rPr>
            </w:pPr>
          </w:p>
        </w:tc>
      </w:tr>
    </w:tbl>
    <w:p w14:paraId="6C73F776" w14:textId="77777777" w:rsidR="003F6F40" w:rsidRPr="003138D8" w:rsidRDefault="003F6F40" w:rsidP="003F6F40">
      <w:pPr>
        <w:pStyle w:val="Heading3"/>
        <w:spacing w:after="0" w:afterAutospacing="0"/>
        <w:rPr>
          <w:sz w:val="24"/>
          <w:szCs w:val="24"/>
        </w:rPr>
      </w:pPr>
      <w:r>
        <w:rPr>
          <w:sz w:val="24"/>
          <w:szCs w:val="24"/>
        </w:rPr>
        <w:t>Troubleshooting</w:t>
      </w:r>
    </w:p>
    <w:p w14:paraId="37E9565D" w14:textId="77777777" w:rsidR="003F6F40" w:rsidRPr="00040283" w:rsidRDefault="003F6F40" w:rsidP="003F6F40">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B40DCBD" w14:textId="58B33E08" w:rsidR="00D335FC" w:rsidRDefault="00D335FC" w:rsidP="005C541D">
      <w:pPr>
        <w:pStyle w:val="BodyTextIndent"/>
        <w:spacing w:after="0"/>
        <w:ind w:left="0"/>
        <w:rPr>
          <w:rFonts w:ascii="Arial" w:hAnsi="Arial" w:cs="Arial"/>
          <w:sz w:val="20"/>
        </w:rPr>
      </w:pPr>
    </w:p>
    <w:p w14:paraId="400F00C0" w14:textId="63C6A447" w:rsidR="003F6F40" w:rsidRPr="00FA3499" w:rsidRDefault="00D87081" w:rsidP="003F6F40">
      <w:pPr>
        <w:pStyle w:val="Heading2"/>
        <w:rPr>
          <w:i w:val="0"/>
          <w:color w:val="000000"/>
        </w:rPr>
      </w:pPr>
      <w:r>
        <w:rPr>
          <w:i w:val="0"/>
          <w:color w:val="000000"/>
        </w:rPr>
        <w:t xml:space="preserve">  </w:t>
      </w:r>
      <w:r w:rsidR="003F6F40" w:rsidRPr="00D50ACA">
        <w:rPr>
          <w:i w:val="0"/>
          <w:color w:val="000000"/>
        </w:rPr>
        <w:t>sqsq0</w:t>
      </w:r>
      <w:r w:rsidR="003F6F40">
        <w:rPr>
          <w:i w:val="0"/>
          <w:color w:val="000000"/>
        </w:rPr>
        <w:t>31</w:t>
      </w:r>
      <w:r w:rsidR="003F6F40" w:rsidRPr="00D50ACA">
        <w:rPr>
          <w:i w:val="0"/>
          <w:color w:val="000000"/>
        </w:rPr>
        <w:t>d</w:t>
      </w:r>
    </w:p>
    <w:p w14:paraId="1A9C94CD" w14:textId="77777777" w:rsidR="003F6F40" w:rsidRPr="00210ED0" w:rsidRDefault="003F6F40" w:rsidP="003F6F40">
      <w:pPr>
        <w:pStyle w:val="Heading3"/>
        <w:spacing w:after="0" w:afterAutospacing="0"/>
        <w:rPr>
          <w:sz w:val="24"/>
          <w:szCs w:val="24"/>
        </w:rPr>
      </w:pPr>
      <w:r w:rsidRPr="00210ED0">
        <w:rPr>
          <w:sz w:val="24"/>
          <w:szCs w:val="24"/>
        </w:rPr>
        <w:t>Overview</w:t>
      </w:r>
    </w:p>
    <w:p w14:paraId="04054827" w14:textId="77777777" w:rsidR="003F6F40" w:rsidRDefault="003F6F40" w:rsidP="003F6F40">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9ADC52D" w14:textId="77777777" w:rsidR="003F6F40" w:rsidRPr="00210ED0" w:rsidRDefault="003F6F40" w:rsidP="003F6F40">
      <w:pPr>
        <w:rPr>
          <w:rFonts w:ascii="Arial" w:hAnsi="Arial" w:cs="Arial"/>
          <w:sz w:val="20"/>
          <w:szCs w:val="20"/>
        </w:rPr>
      </w:pPr>
    </w:p>
    <w:p w14:paraId="7A723459" w14:textId="77777777" w:rsidR="003F6F40" w:rsidRPr="00917E90" w:rsidRDefault="003F6F40" w:rsidP="00EA4F4D">
      <w:pPr>
        <w:pStyle w:val="ListParagraph"/>
        <w:numPr>
          <w:ilvl w:val="1"/>
          <w:numId w:val="12"/>
        </w:numPr>
        <w:autoSpaceDE w:val="0"/>
        <w:autoSpaceDN w:val="0"/>
        <w:spacing w:before="40" w:after="40"/>
        <w:rPr>
          <w:sz w:val="22"/>
          <w:szCs w:val="22"/>
        </w:rPr>
      </w:pPr>
      <w:r>
        <w:t>Server                                                 </w:t>
      </w:r>
      <w:r>
        <w:tab/>
      </w:r>
      <w:r>
        <w:tab/>
        <w:t>:           rri1mpkapl10v/11v</w:t>
      </w:r>
    </w:p>
    <w:p w14:paraId="0A4F34D8" w14:textId="067E75A8" w:rsidR="003F6F40" w:rsidRDefault="003F6F40" w:rsidP="00EA4F4D">
      <w:pPr>
        <w:pStyle w:val="ListParagraph"/>
        <w:numPr>
          <w:ilvl w:val="1"/>
          <w:numId w:val="12"/>
        </w:numPr>
        <w:autoSpaceDE w:val="0"/>
        <w:autoSpaceDN w:val="0"/>
        <w:spacing w:before="40" w:after="40"/>
      </w:pPr>
      <w:r>
        <w:t>Shell Script                                           </w:t>
      </w:r>
      <w:r>
        <w:tab/>
        <w:t>:           </w:t>
      </w:r>
      <w:r w:rsidRPr="003F6F40">
        <w:t>sda_spring_batch.sh</w:t>
      </w:r>
    </w:p>
    <w:p w14:paraId="1BAAF559" w14:textId="77777777" w:rsidR="003F6F40" w:rsidRDefault="003F6F40" w:rsidP="00EA4F4D">
      <w:pPr>
        <w:pStyle w:val="ListParagraph"/>
        <w:numPr>
          <w:ilvl w:val="1"/>
          <w:numId w:val="12"/>
        </w:numPr>
        <w:autoSpaceDE w:val="0"/>
        <w:autoSpaceDN w:val="0"/>
        <w:spacing w:before="40" w:after="40"/>
      </w:pPr>
      <w:r>
        <w:t>Database                                              </w:t>
      </w:r>
      <w:r>
        <w:tab/>
        <w:t>:            sdaop0</w:t>
      </w:r>
    </w:p>
    <w:p w14:paraId="089317A0" w14:textId="27657509" w:rsidR="003F6F40" w:rsidRDefault="003F6F40" w:rsidP="00EA4F4D">
      <w:pPr>
        <w:pStyle w:val="ListParagraph"/>
        <w:numPr>
          <w:ilvl w:val="1"/>
          <w:numId w:val="12"/>
        </w:numPr>
        <w:autoSpaceDE w:val="0"/>
        <w:autoSpaceDN w:val="0"/>
        <w:spacing w:before="40" w:after="40"/>
      </w:pPr>
      <w:r>
        <w:t>Control-M SDA Process job name        </w:t>
      </w:r>
      <w:r>
        <w:tab/>
        <w:t>:            sqsq031d</w:t>
      </w:r>
    </w:p>
    <w:p w14:paraId="0DFE02C2" w14:textId="77777777" w:rsidR="003F6F40" w:rsidRDefault="003F6F40" w:rsidP="00EA4F4D">
      <w:pPr>
        <w:pStyle w:val="ListParagraph"/>
        <w:numPr>
          <w:ilvl w:val="1"/>
          <w:numId w:val="12"/>
        </w:numPr>
        <w:autoSpaceDE w:val="0"/>
        <w:autoSpaceDN w:val="0"/>
        <w:spacing w:before="40" w:after="40"/>
      </w:pPr>
      <w:r>
        <w:t>Control-M SDA Schedule                       </w:t>
      </w:r>
      <w:r>
        <w:tab/>
        <w:t>:           All days</w:t>
      </w:r>
    </w:p>
    <w:p w14:paraId="64BC97B4" w14:textId="2430372E" w:rsidR="003F6F40" w:rsidRDefault="003F6F40" w:rsidP="00EA4F4D">
      <w:pPr>
        <w:pStyle w:val="ListParagraph"/>
        <w:numPr>
          <w:ilvl w:val="1"/>
          <w:numId w:val="12"/>
        </w:numPr>
        <w:autoSpaceDE w:val="0"/>
        <w:autoSpaceDN w:val="0"/>
        <w:spacing w:before="40" w:after="40"/>
      </w:pPr>
      <w:r>
        <w:t>Control-M Predecessor                          </w:t>
      </w:r>
      <w:r>
        <w:tab/>
        <w:t>:           sqsq030d</w:t>
      </w:r>
    </w:p>
    <w:p w14:paraId="3214BC51" w14:textId="2B918ADF" w:rsidR="003F6F40" w:rsidRDefault="003F6F40" w:rsidP="00EA4F4D">
      <w:pPr>
        <w:pStyle w:val="ListParagraph"/>
        <w:numPr>
          <w:ilvl w:val="1"/>
          <w:numId w:val="12"/>
        </w:numPr>
        <w:autoSpaceDE w:val="0"/>
        <w:autoSpaceDN w:val="0"/>
        <w:spacing w:before="40" w:after="40"/>
      </w:pPr>
      <w:r>
        <w:t>File Name                                             </w:t>
      </w:r>
      <w:r>
        <w:tab/>
        <w:t>:           </w:t>
      </w:r>
      <w:r w:rsidRPr="003F6F40">
        <w:rPr>
          <w:rFonts w:ascii="Consolas" w:hAnsi="Consolas" w:cs="Consolas"/>
          <w:sz w:val="20"/>
          <w:szCs w:val="20"/>
        </w:rPr>
        <w:t>SDA_ROCM_D_ORDERCHNG_TRG</w:t>
      </w:r>
      <w:r w:rsidRPr="003F6F40">
        <w:t xml:space="preserve"> </w:t>
      </w:r>
      <w:r>
        <w:t>_20200821010431124.txt</w:t>
      </w:r>
    </w:p>
    <w:p w14:paraId="608946CA" w14:textId="5A1FC3D1" w:rsidR="003F6F40" w:rsidRPr="003F6F40" w:rsidRDefault="003F6F40" w:rsidP="00EA4F4D">
      <w:pPr>
        <w:pStyle w:val="ListParagraph"/>
        <w:numPr>
          <w:ilvl w:val="1"/>
          <w:numId w:val="12"/>
        </w:numPr>
        <w:autoSpaceDE w:val="0"/>
        <w:autoSpaceDN w:val="0"/>
      </w:pPr>
      <w:r>
        <w:t>Control File Name                                 </w:t>
      </w:r>
      <w:r>
        <w:tab/>
        <w:t>:           </w:t>
      </w:r>
      <w:r w:rsidRPr="003F6F40">
        <w:rPr>
          <w:rFonts w:ascii="Consolas" w:hAnsi="Consolas" w:cs="Consolas"/>
          <w:sz w:val="20"/>
          <w:szCs w:val="20"/>
        </w:rPr>
        <w:t>SDA_ROCM_D_ORDERCHNG_TRG</w:t>
      </w:r>
      <w:r>
        <w:rPr>
          <w:rFonts w:ascii="Consolas" w:hAnsi="Consolas" w:cs="Consolas"/>
          <w:sz w:val="20"/>
          <w:szCs w:val="20"/>
        </w:rPr>
        <w:t>_</w:t>
      </w:r>
      <w:r>
        <w:t>20200821010431124.txt_CNTL</w:t>
      </w:r>
    </w:p>
    <w:p w14:paraId="1ACD97F3" w14:textId="2939B8C7" w:rsidR="003F6F40" w:rsidRDefault="003F6F40" w:rsidP="003F6F40">
      <w:pPr>
        <w:autoSpaceDE w:val="0"/>
        <w:autoSpaceDN w:val="0"/>
      </w:pPr>
    </w:p>
    <w:p w14:paraId="267262F1" w14:textId="0D4A7751" w:rsidR="003F6F40" w:rsidRDefault="003F6F40" w:rsidP="003F6F40">
      <w:pPr>
        <w:autoSpaceDE w:val="0"/>
        <w:autoSpaceDN w:val="0"/>
      </w:pPr>
    </w:p>
    <w:p w14:paraId="7CD02801" w14:textId="77777777" w:rsidR="003F6F40" w:rsidRDefault="003F6F40" w:rsidP="003F6F40">
      <w:pPr>
        <w:autoSpaceDE w:val="0"/>
        <w:autoSpaceDN w:val="0"/>
      </w:pPr>
    </w:p>
    <w:p w14:paraId="0D6DABA5" w14:textId="77777777" w:rsidR="003F6F40" w:rsidRPr="0004310E" w:rsidRDefault="003F6F40" w:rsidP="003F6F40">
      <w:pPr>
        <w:pStyle w:val="Heading3"/>
      </w:pPr>
      <w:r w:rsidRPr="0004310E">
        <w:t>Purpose</w:t>
      </w:r>
    </w:p>
    <w:p w14:paraId="435EA0DF" w14:textId="77777777" w:rsidR="003F6F40" w:rsidRDefault="003F6F40" w:rsidP="003F6F40">
      <w:pPr>
        <w:rPr>
          <w:rFonts w:ascii="Arial" w:hAnsi="Arial" w:cs="Arial"/>
          <w:sz w:val="20"/>
          <w:szCs w:val="20"/>
        </w:rPr>
      </w:pPr>
      <w:r w:rsidRPr="003F6F40">
        <w:rPr>
          <w:rFonts w:ascii="Arial" w:hAnsi="Arial" w:cs="Arial"/>
          <w:sz w:val="20"/>
          <w:szCs w:val="20"/>
        </w:rPr>
        <w:t>This batch will be used to populate temp table for all order which are submitted in current batch cycle and order is changed since digital approval required request is received</w:t>
      </w:r>
    </w:p>
    <w:p w14:paraId="204E733D" w14:textId="77777777" w:rsidR="003F6F40" w:rsidRDefault="003F6F40" w:rsidP="003F6F40">
      <w:pPr>
        <w:rPr>
          <w:rFonts w:ascii="Arial" w:hAnsi="Arial" w:cs="Arial"/>
          <w:sz w:val="20"/>
          <w:szCs w:val="20"/>
        </w:rPr>
      </w:pPr>
    </w:p>
    <w:p w14:paraId="7CA7B809" w14:textId="0970E848" w:rsidR="003F6F40" w:rsidRDefault="003F6F40" w:rsidP="003F6F40">
      <w:pPr>
        <w:rPr>
          <w:rFonts w:ascii="Arial" w:hAnsi="Arial" w:cs="Arial"/>
          <w:sz w:val="20"/>
        </w:rPr>
      </w:pPr>
      <w:r>
        <w:rPr>
          <w:rFonts w:ascii="Arial" w:hAnsi="Arial" w:cs="Arial"/>
          <w:sz w:val="20"/>
        </w:rPr>
        <w:t xml:space="preserve">File Location - </w:t>
      </w:r>
      <w:r w:rsidRPr="003F6F40">
        <w:rPr>
          <w:rFonts w:ascii="Consolas" w:hAnsi="Consolas" w:cs="Consolas"/>
          <w:sz w:val="20"/>
          <w:szCs w:val="20"/>
        </w:rPr>
        <w:t>/</w:t>
      </w:r>
      <w:r w:rsidRPr="003F6F40">
        <w:rPr>
          <w:rFonts w:ascii="Consolas" w:hAnsi="Consolas" w:cs="Consolas"/>
          <w:sz w:val="20"/>
          <w:szCs w:val="20"/>
          <w:u w:val="single"/>
        </w:rPr>
        <w:t>usr</w:t>
      </w:r>
      <w:r w:rsidRPr="003F6F40">
        <w:rPr>
          <w:rFonts w:ascii="Consolas" w:hAnsi="Consolas" w:cs="Consolas"/>
          <w:sz w:val="20"/>
          <w:szCs w:val="20"/>
        </w:rPr>
        <w:t>/local/</w:t>
      </w:r>
      <w:r w:rsidRPr="003F6F40">
        <w:rPr>
          <w:rFonts w:ascii="Consolas" w:hAnsi="Consolas" w:cs="Consolas"/>
          <w:sz w:val="20"/>
          <w:szCs w:val="20"/>
          <w:u w:val="single"/>
        </w:rPr>
        <w:t>apps</w:t>
      </w:r>
      <w:r w:rsidRPr="003F6F40">
        <w:rPr>
          <w:rFonts w:ascii="Consolas" w:hAnsi="Consolas" w:cs="Consolas"/>
          <w:sz w:val="20"/>
          <w:szCs w:val="20"/>
        </w:rPr>
        <w:t>/</w:t>
      </w:r>
      <w:r w:rsidRPr="003F6F40">
        <w:rPr>
          <w:rFonts w:ascii="Consolas" w:hAnsi="Consolas" w:cs="Consolas"/>
          <w:sz w:val="20"/>
          <w:szCs w:val="20"/>
          <w:u w:val="single"/>
        </w:rPr>
        <w:t>sda</w:t>
      </w:r>
      <w:r w:rsidRPr="003F6F40">
        <w:rPr>
          <w:rFonts w:ascii="Consolas" w:hAnsi="Consolas" w:cs="Consolas"/>
          <w:sz w:val="20"/>
          <w:szCs w:val="20"/>
        </w:rPr>
        <w:t>/fm_home/</w:t>
      </w:r>
      <w:r w:rsidRPr="003F6F40">
        <w:rPr>
          <w:rFonts w:ascii="Consolas" w:hAnsi="Consolas" w:cs="Consolas"/>
          <w:sz w:val="20"/>
          <w:szCs w:val="20"/>
          <w:u w:val="single"/>
        </w:rPr>
        <w:t>outbound</w:t>
      </w:r>
      <w:r w:rsidRPr="003F6F40">
        <w:rPr>
          <w:rFonts w:ascii="Consolas" w:hAnsi="Consolas" w:cs="Consolas"/>
          <w:sz w:val="20"/>
          <w:szCs w:val="20"/>
        </w:rPr>
        <w:t>/</w:t>
      </w:r>
      <w:r w:rsidRPr="003F6F40">
        <w:rPr>
          <w:rFonts w:ascii="Consolas" w:hAnsi="Consolas" w:cs="Consolas"/>
          <w:sz w:val="20"/>
          <w:szCs w:val="20"/>
          <w:u w:val="single"/>
        </w:rPr>
        <w:t>outreach</w:t>
      </w:r>
      <w:r w:rsidRPr="003F6F40">
        <w:rPr>
          <w:rFonts w:ascii="Consolas" w:hAnsi="Consolas" w:cs="Consolas"/>
          <w:sz w:val="20"/>
          <w:szCs w:val="20"/>
        </w:rPr>
        <w:t>/order_change/</w:t>
      </w:r>
    </w:p>
    <w:p w14:paraId="494C190C" w14:textId="477D7713" w:rsidR="003F6F40" w:rsidRDefault="003F6F40" w:rsidP="003F6F40">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3F6F40">
        <w:rPr>
          <w:rFonts w:ascii="Consolas" w:hAnsi="Consolas" w:cs="Consolas"/>
          <w:sz w:val="20"/>
          <w:szCs w:val="20"/>
        </w:rPr>
        <w:t>SDA_ROCM_D_ORDERCHNG_TRG</w:t>
      </w:r>
      <w:r w:rsidRPr="003F6F40">
        <w:t xml:space="preserve"> </w:t>
      </w:r>
      <w:r>
        <w:t>_20200821010431124.txt</w:t>
      </w:r>
    </w:p>
    <w:p w14:paraId="0769AADE" w14:textId="77777777" w:rsidR="003F6F40" w:rsidRDefault="003F6F40" w:rsidP="003F6F40">
      <w:pPr>
        <w:rPr>
          <w:rFonts w:ascii="Arial" w:hAnsi="Arial" w:cs="Arial"/>
          <w:sz w:val="20"/>
        </w:rPr>
      </w:pPr>
      <w:r>
        <w:rPr>
          <w:rFonts w:ascii="Arial" w:hAnsi="Arial" w:cs="Arial"/>
          <w:sz w:val="20"/>
        </w:rPr>
        <w:t xml:space="preserve">Extract table - </w:t>
      </w:r>
      <w:r w:rsidRPr="003F6F40">
        <w:rPr>
          <w:rFonts w:ascii="Arial" w:hAnsi="Arial" w:cs="Arial"/>
          <w:sz w:val="20"/>
        </w:rPr>
        <w:t>TEMP_ORDER_CHANGE_MSG</w:t>
      </w:r>
    </w:p>
    <w:p w14:paraId="7BCCC164" w14:textId="77777777" w:rsidR="003F6F40" w:rsidRPr="00210ED0" w:rsidRDefault="003F6F40" w:rsidP="003F6F40">
      <w:pPr>
        <w:pStyle w:val="Heading3"/>
        <w:spacing w:after="0" w:afterAutospacing="0"/>
        <w:rPr>
          <w:sz w:val="24"/>
          <w:szCs w:val="24"/>
        </w:rPr>
      </w:pPr>
      <w:r>
        <w:rPr>
          <w:sz w:val="24"/>
          <w:szCs w:val="24"/>
        </w:rPr>
        <w:t>Setup</w:t>
      </w:r>
    </w:p>
    <w:p w14:paraId="792402C0" w14:textId="77777777" w:rsidR="003F6F40" w:rsidRDefault="003F6F40" w:rsidP="003F6F40">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58A6F77" w14:textId="77777777" w:rsidR="003F6F40" w:rsidRPr="000B4472" w:rsidRDefault="003F6F40" w:rsidP="003F6F40">
      <w:pPr>
        <w:pStyle w:val="BodyTextIndent"/>
        <w:rPr>
          <w:rFonts w:ascii="Arial" w:hAnsi="Arial" w:cs="Arial"/>
          <w:sz w:val="20"/>
          <w:highlight w:val="yellow"/>
        </w:rPr>
      </w:pPr>
    </w:p>
    <w:p w14:paraId="5AE321D6" w14:textId="77777777" w:rsidR="003F6F40" w:rsidRDefault="003F6F40" w:rsidP="003F6F40">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3F6F40" w:rsidRPr="00F056E4" w14:paraId="0BCB6067"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960773" w14:textId="77777777" w:rsidR="003F6F40" w:rsidRPr="00F056E4" w:rsidRDefault="003F6F40"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A8B884"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BB95D0"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6F420D"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45BF5F" w14:textId="77777777" w:rsidR="003F6F40" w:rsidRPr="00F056E4" w:rsidRDefault="003F6F40"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3F6F40" w:rsidRPr="00F056E4" w14:paraId="4F14CE57"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3E0E70"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BBC88F3"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ADE96D5"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84D714C" w14:textId="77777777" w:rsidR="003F6F40" w:rsidRPr="00F056E4" w:rsidRDefault="003F6F40"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E005DA1" w14:textId="77777777" w:rsidR="003F6F40" w:rsidRPr="00F056E4" w:rsidRDefault="003F6F40" w:rsidP="00E07DB9">
            <w:pPr>
              <w:pStyle w:val="ListParagraph"/>
              <w:ind w:left="0"/>
              <w:rPr>
                <w:rFonts w:asciiTheme="minorHAnsi" w:hAnsiTheme="minorHAnsi"/>
                <w:color w:val="000000" w:themeColor="text1"/>
              </w:rPr>
            </w:pPr>
          </w:p>
        </w:tc>
      </w:tr>
      <w:tr w:rsidR="003F6F40" w:rsidRPr="00F056E4" w14:paraId="4965FBEA"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3CCC2D"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371BBC0"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D3CBA0C" w14:textId="77777777" w:rsidR="003F6F40" w:rsidRPr="00F056E4" w:rsidRDefault="003F6F40"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DBA3D98" w14:textId="77777777" w:rsidR="003F6F40" w:rsidRPr="00F056E4" w:rsidRDefault="003F6F40"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CD9C4F6" w14:textId="77777777" w:rsidR="003F6F40" w:rsidRPr="00F056E4" w:rsidRDefault="003F6F40" w:rsidP="00E07DB9">
            <w:pPr>
              <w:pStyle w:val="ListParagraph"/>
              <w:ind w:left="0"/>
              <w:rPr>
                <w:rFonts w:asciiTheme="minorHAnsi" w:hAnsiTheme="minorHAnsi"/>
                <w:color w:val="000000" w:themeColor="text1"/>
              </w:rPr>
            </w:pPr>
          </w:p>
        </w:tc>
      </w:tr>
    </w:tbl>
    <w:p w14:paraId="687E253C" w14:textId="77777777" w:rsidR="003F6F40" w:rsidRPr="003138D8" w:rsidRDefault="003F6F40" w:rsidP="003F6F40">
      <w:pPr>
        <w:pStyle w:val="Heading3"/>
        <w:spacing w:after="0" w:afterAutospacing="0"/>
        <w:rPr>
          <w:sz w:val="24"/>
          <w:szCs w:val="24"/>
        </w:rPr>
      </w:pPr>
      <w:r>
        <w:rPr>
          <w:sz w:val="24"/>
          <w:szCs w:val="24"/>
        </w:rPr>
        <w:t>Troubleshooting</w:t>
      </w:r>
    </w:p>
    <w:p w14:paraId="4A6757D9" w14:textId="77777777" w:rsidR="003F6F40" w:rsidRPr="00040283" w:rsidRDefault="003F6F40" w:rsidP="003F6F40">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9A1ECA1" w14:textId="028E3D75" w:rsidR="003F6F40" w:rsidRDefault="003F6F40" w:rsidP="003F6F40">
      <w:pPr>
        <w:pStyle w:val="BodyTextIndent"/>
        <w:spacing w:after="0"/>
        <w:ind w:left="0"/>
        <w:rPr>
          <w:rFonts w:ascii="Arial" w:hAnsi="Arial" w:cs="Arial"/>
          <w:sz w:val="20"/>
        </w:rPr>
      </w:pPr>
    </w:p>
    <w:p w14:paraId="76C40417" w14:textId="78C701BC" w:rsidR="002F3F16" w:rsidRPr="00FA3499" w:rsidRDefault="002F3F16" w:rsidP="002F3F16">
      <w:pPr>
        <w:pStyle w:val="Heading2"/>
        <w:rPr>
          <w:i w:val="0"/>
          <w:color w:val="000000"/>
        </w:rPr>
      </w:pPr>
      <w:r w:rsidRPr="00D50ACA">
        <w:rPr>
          <w:i w:val="0"/>
          <w:color w:val="000000"/>
        </w:rPr>
        <w:t>sqsq0</w:t>
      </w:r>
      <w:r>
        <w:rPr>
          <w:i w:val="0"/>
          <w:color w:val="000000"/>
        </w:rPr>
        <w:t>32</w:t>
      </w:r>
      <w:r w:rsidRPr="00D50ACA">
        <w:rPr>
          <w:i w:val="0"/>
          <w:color w:val="000000"/>
        </w:rPr>
        <w:t>d</w:t>
      </w:r>
    </w:p>
    <w:p w14:paraId="58DDEE0D" w14:textId="77777777" w:rsidR="002F3F16" w:rsidRPr="00210ED0" w:rsidRDefault="002F3F16" w:rsidP="002F3F16">
      <w:pPr>
        <w:pStyle w:val="Heading3"/>
        <w:spacing w:after="0" w:afterAutospacing="0"/>
        <w:rPr>
          <w:sz w:val="24"/>
          <w:szCs w:val="24"/>
        </w:rPr>
      </w:pPr>
      <w:r w:rsidRPr="00210ED0">
        <w:rPr>
          <w:sz w:val="24"/>
          <w:szCs w:val="24"/>
        </w:rPr>
        <w:t>Overview</w:t>
      </w:r>
    </w:p>
    <w:p w14:paraId="550240C3" w14:textId="77777777" w:rsidR="002F3F16" w:rsidRDefault="002F3F16" w:rsidP="002F3F16">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27B6316" w14:textId="77777777" w:rsidR="002F3F16" w:rsidRPr="00210ED0" w:rsidRDefault="002F3F16" w:rsidP="002F3F16">
      <w:pPr>
        <w:rPr>
          <w:rFonts w:ascii="Arial" w:hAnsi="Arial" w:cs="Arial"/>
          <w:sz w:val="20"/>
          <w:szCs w:val="20"/>
        </w:rPr>
      </w:pPr>
    </w:p>
    <w:p w14:paraId="6295328F" w14:textId="77777777" w:rsidR="002F3F16" w:rsidRPr="00917E90" w:rsidRDefault="002F3F16" w:rsidP="00EA4F4D">
      <w:pPr>
        <w:pStyle w:val="ListParagraph"/>
        <w:numPr>
          <w:ilvl w:val="1"/>
          <w:numId w:val="12"/>
        </w:numPr>
        <w:autoSpaceDE w:val="0"/>
        <w:autoSpaceDN w:val="0"/>
        <w:spacing w:before="40" w:after="40"/>
        <w:rPr>
          <w:sz w:val="22"/>
          <w:szCs w:val="22"/>
        </w:rPr>
      </w:pPr>
      <w:r>
        <w:t>Server                                                 </w:t>
      </w:r>
      <w:r>
        <w:tab/>
      </w:r>
      <w:r>
        <w:tab/>
        <w:t>:           rri1mpkapl10v/11v</w:t>
      </w:r>
    </w:p>
    <w:p w14:paraId="10C1838D" w14:textId="0BBD2A67" w:rsidR="002F3F16" w:rsidRDefault="002F3F16" w:rsidP="00EA4F4D">
      <w:pPr>
        <w:pStyle w:val="ListParagraph"/>
        <w:numPr>
          <w:ilvl w:val="1"/>
          <w:numId w:val="12"/>
        </w:numPr>
        <w:autoSpaceDE w:val="0"/>
        <w:autoSpaceDN w:val="0"/>
        <w:spacing w:before="40" w:after="40"/>
      </w:pPr>
      <w:r>
        <w:t>Shell Script                                           </w:t>
      </w:r>
      <w:r>
        <w:tab/>
        <w:t>:           </w:t>
      </w:r>
      <w:r w:rsidRPr="002F3F16">
        <w:t>sqsq032d_temp_optout_unreach.sh</w:t>
      </w:r>
    </w:p>
    <w:p w14:paraId="6AE06567" w14:textId="77777777" w:rsidR="002F3F16" w:rsidRDefault="002F3F16" w:rsidP="00EA4F4D">
      <w:pPr>
        <w:pStyle w:val="ListParagraph"/>
        <w:numPr>
          <w:ilvl w:val="1"/>
          <w:numId w:val="12"/>
        </w:numPr>
        <w:autoSpaceDE w:val="0"/>
        <w:autoSpaceDN w:val="0"/>
        <w:spacing w:before="40" w:after="40"/>
      </w:pPr>
      <w:r>
        <w:t>Database                                              </w:t>
      </w:r>
      <w:r>
        <w:tab/>
        <w:t>:            sdaop0</w:t>
      </w:r>
    </w:p>
    <w:p w14:paraId="3D9F0E90" w14:textId="583D6861" w:rsidR="002F3F16" w:rsidRDefault="002F3F16" w:rsidP="00EA4F4D">
      <w:pPr>
        <w:pStyle w:val="ListParagraph"/>
        <w:numPr>
          <w:ilvl w:val="1"/>
          <w:numId w:val="12"/>
        </w:numPr>
        <w:autoSpaceDE w:val="0"/>
        <w:autoSpaceDN w:val="0"/>
        <w:spacing w:before="40" w:after="40"/>
      </w:pPr>
      <w:r>
        <w:t>Control-M SDA Process job name        </w:t>
      </w:r>
      <w:r>
        <w:tab/>
        <w:t>:            sqsq032d</w:t>
      </w:r>
    </w:p>
    <w:p w14:paraId="19FE84C1" w14:textId="77777777" w:rsidR="002F3F16" w:rsidRDefault="002F3F16" w:rsidP="00EA4F4D">
      <w:pPr>
        <w:pStyle w:val="ListParagraph"/>
        <w:numPr>
          <w:ilvl w:val="1"/>
          <w:numId w:val="12"/>
        </w:numPr>
        <w:autoSpaceDE w:val="0"/>
        <w:autoSpaceDN w:val="0"/>
        <w:spacing w:before="40" w:after="40"/>
      </w:pPr>
      <w:r>
        <w:t>Control-M SDA Schedule                       </w:t>
      </w:r>
      <w:r>
        <w:tab/>
        <w:t>:           All days</w:t>
      </w:r>
    </w:p>
    <w:p w14:paraId="54379CCE" w14:textId="599D6EEF" w:rsidR="002F3F16" w:rsidRDefault="002F3F16" w:rsidP="00EA4F4D">
      <w:pPr>
        <w:pStyle w:val="ListParagraph"/>
        <w:numPr>
          <w:ilvl w:val="1"/>
          <w:numId w:val="12"/>
        </w:numPr>
        <w:autoSpaceDE w:val="0"/>
        <w:autoSpaceDN w:val="0"/>
        <w:spacing w:before="40" w:after="40"/>
      </w:pPr>
      <w:r>
        <w:t>Control-M Predecessor                          </w:t>
      </w:r>
      <w:r>
        <w:tab/>
        <w:t>:           sqsq031d</w:t>
      </w:r>
    </w:p>
    <w:p w14:paraId="7487699E" w14:textId="09B1C6E2" w:rsidR="002F3F16" w:rsidRDefault="002F3F16" w:rsidP="00EA4F4D">
      <w:pPr>
        <w:pStyle w:val="ListParagraph"/>
        <w:numPr>
          <w:ilvl w:val="1"/>
          <w:numId w:val="12"/>
        </w:numPr>
        <w:autoSpaceDE w:val="0"/>
        <w:autoSpaceDN w:val="0"/>
        <w:spacing w:before="40" w:after="40"/>
      </w:pPr>
      <w:r>
        <w:t>File Name                                             </w:t>
      </w:r>
      <w:r>
        <w:tab/>
        <w:t>:           </w:t>
      </w:r>
      <w:r>
        <w:rPr>
          <w:rFonts w:ascii="Consolas" w:hAnsi="Consolas" w:cs="Consolas"/>
          <w:sz w:val="20"/>
          <w:szCs w:val="20"/>
        </w:rPr>
        <w:t>---</w:t>
      </w:r>
    </w:p>
    <w:p w14:paraId="09EBC9FD" w14:textId="5DE75F95" w:rsidR="002F3F16" w:rsidRPr="003F6F40" w:rsidRDefault="002F3F16"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35B09E7E" w14:textId="77777777" w:rsidR="002F3F16" w:rsidRDefault="002F3F16" w:rsidP="002F3F16">
      <w:pPr>
        <w:autoSpaceDE w:val="0"/>
        <w:autoSpaceDN w:val="0"/>
      </w:pPr>
    </w:p>
    <w:p w14:paraId="53BD085C" w14:textId="77777777" w:rsidR="002F3F16" w:rsidRDefault="002F3F16" w:rsidP="002F3F16">
      <w:pPr>
        <w:autoSpaceDE w:val="0"/>
        <w:autoSpaceDN w:val="0"/>
      </w:pPr>
    </w:p>
    <w:p w14:paraId="15F6A14B" w14:textId="77777777" w:rsidR="002F3F16" w:rsidRDefault="002F3F16" w:rsidP="002F3F16">
      <w:pPr>
        <w:autoSpaceDE w:val="0"/>
        <w:autoSpaceDN w:val="0"/>
      </w:pPr>
    </w:p>
    <w:p w14:paraId="319674FE" w14:textId="77777777" w:rsidR="002F3F16" w:rsidRPr="0004310E" w:rsidRDefault="002F3F16" w:rsidP="002F3F16">
      <w:pPr>
        <w:pStyle w:val="Heading3"/>
      </w:pPr>
      <w:r w:rsidRPr="0004310E">
        <w:t>Purpose</w:t>
      </w:r>
    </w:p>
    <w:p w14:paraId="16A76786" w14:textId="0D96EB6D" w:rsidR="002F3F16" w:rsidRDefault="00DE2849" w:rsidP="002F3F16">
      <w:pPr>
        <w:rPr>
          <w:rFonts w:ascii="Arial" w:hAnsi="Arial" w:cs="Arial"/>
          <w:sz w:val="20"/>
          <w:szCs w:val="20"/>
        </w:rPr>
      </w:pPr>
      <w:r w:rsidRPr="00DE2849">
        <w:rPr>
          <w:rFonts w:ascii="Arial" w:hAnsi="Arial" w:cs="Arial"/>
          <w:sz w:val="20"/>
          <w:szCs w:val="20"/>
        </w:rPr>
        <w:t>This batch will be used to populate temp table for all order which are in approval required status for more then 60 days</w:t>
      </w:r>
    </w:p>
    <w:p w14:paraId="71D264EC" w14:textId="77777777" w:rsidR="00DE2849" w:rsidRDefault="00DE2849" w:rsidP="002F3F16">
      <w:pPr>
        <w:rPr>
          <w:rFonts w:ascii="Arial" w:hAnsi="Arial" w:cs="Arial"/>
          <w:sz w:val="20"/>
          <w:szCs w:val="20"/>
        </w:rPr>
      </w:pPr>
    </w:p>
    <w:p w14:paraId="2F3B4C08" w14:textId="727795DC" w:rsidR="002F3F16" w:rsidRDefault="002F3F16" w:rsidP="002F3F16">
      <w:pPr>
        <w:rPr>
          <w:rFonts w:ascii="Arial" w:hAnsi="Arial" w:cs="Arial"/>
          <w:sz w:val="20"/>
        </w:rPr>
      </w:pPr>
      <w:r>
        <w:rPr>
          <w:rFonts w:ascii="Arial" w:hAnsi="Arial" w:cs="Arial"/>
          <w:sz w:val="20"/>
        </w:rPr>
        <w:t xml:space="preserve">File Location - </w:t>
      </w:r>
      <w:r w:rsidR="00DE2849">
        <w:rPr>
          <w:rFonts w:ascii="Consolas" w:hAnsi="Consolas" w:cs="Consolas"/>
          <w:sz w:val="20"/>
          <w:szCs w:val="20"/>
        </w:rPr>
        <w:t>---</w:t>
      </w:r>
    </w:p>
    <w:p w14:paraId="10E0AC45" w14:textId="715CEF41" w:rsidR="002F3F16" w:rsidRDefault="002F3F16" w:rsidP="002F3F16">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00DE2849">
        <w:rPr>
          <w:rFonts w:ascii="Consolas" w:hAnsi="Consolas" w:cs="Consolas"/>
          <w:sz w:val="20"/>
          <w:szCs w:val="20"/>
        </w:rPr>
        <w:t>---</w:t>
      </w:r>
    </w:p>
    <w:p w14:paraId="163D92FC" w14:textId="429485CA" w:rsidR="002F3F16" w:rsidRDefault="002F3F16" w:rsidP="002F3F16">
      <w:pPr>
        <w:rPr>
          <w:rFonts w:ascii="Arial" w:hAnsi="Arial" w:cs="Arial"/>
          <w:sz w:val="20"/>
        </w:rPr>
      </w:pPr>
      <w:r>
        <w:rPr>
          <w:rFonts w:ascii="Arial" w:hAnsi="Arial" w:cs="Arial"/>
          <w:sz w:val="20"/>
        </w:rPr>
        <w:t>Extract table</w:t>
      </w:r>
      <w:r w:rsidR="00DE2849">
        <w:rPr>
          <w:rFonts w:ascii="Arial" w:hAnsi="Arial" w:cs="Arial"/>
          <w:sz w:val="20"/>
        </w:rPr>
        <w:t xml:space="preserve"> - </w:t>
      </w:r>
      <w:r w:rsidR="00DE2849" w:rsidRPr="00DE2849">
        <w:rPr>
          <w:rFonts w:ascii="Arial" w:hAnsi="Arial" w:cs="Arial"/>
          <w:sz w:val="20"/>
        </w:rPr>
        <w:t>TEMP_OPTOUT_UNREACH_PAT</w:t>
      </w:r>
    </w:p>
    <w:p w14:paraId="533C7EB3" w14:textId="77777777" w:rsidR="002F3F16" w:rsidRPr="00210ED0" w:rsidRDefault="002F3F16" w:rsidP="002F3F16">
      <w:pPr>
        <w:pStyle w:val="Heading3"/>
        <w:spacing w:after="0" w:afterAutospacing="0"/>
        <w:rPr>
          <w:sz w:val="24"/>
          <w:szCs w:val="24"/>
        </w:rPr>
      </w:pPr>
      <w:r>
        <w:rPr>
          <w:sz w:val="24"/>
          <w:szCs w:val="24"/>
        </w:rPr>
        <w:t>Setup</w:t>
      </w:r>
    </w:p>
    <w:p w14:paraId="52D578DC" w14:textId="77777777" w:rsidR="002F3F16" w:rsidRDefault="002F3F16" w:rsidP="002F3F16">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28A75F9" w14:textId="77777777" w:rsidR="002F3F16" w:rsidRPr="000B4472" w:rsidRDefault="002F3F16" w:rsidP="002F3F16">
      <w:pPr>
        <w:pStyle w:val="BodyTextIndent"/>
        <w:rPr>
          <w:rFonts w:ascii="Arial" w:hAnsi="Arial" w:cs="Arial"/>
          <w:sz w:val="20"/>
          <w:highlight w:val="yellow"/>
        </w:rPr>
      </w:pPr>
    </w:p>
    <w:p w14:paraId="74DCBA6E" w14:textId="77777777" w:rsidR="002F3F16" w:rsidRDefault="002F3F16" w:rsidP="002F3F16">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2F3F16" w:rsidRPr="00F056E4" w14:paraId="0D6921DF" w14:textId="77777777" w:rsidTr="002F3F1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E8FA28" w14:textId="77777777" w:rsidR="002F3F16" w:rsidRPr="00F056E4" w:rsidRDefault="002F3F16" w:rsidP="002F3F1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D1B576"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2B3D0B"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D1AC48"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CB2576"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2F3F16" w:rsidRPr="00F056E4" w14:paraId="38D8109E"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45212F"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816D242"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E8CDAB6"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AF3C74" w14:textId="77777777" w:rsidR="002F3F16" w:rsidRPr="00F056E4" w:rsidRDefault="002F3F16"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9AEFACB" w14:textId="77777777" w:rsidR="002F3F16" w:rsidRPr="00F056E4" w:rsidRDefault="002F3F16" w:rsidP="002F3F16">
            <w:pPr>
              <w:pStyle w:val="ListParagraph"/>
              <w:ind w:left="0"/>
              <w:rPr>
                <w:rFonts w:asciiTheme="minorHAnsi" w:hAnsiTheme="minorHAnsi"/>
                <w:color w:val="000000" w:themeColor="text1"/>
              </w:rPr>
            </w:pPr>
          </w:p>
        </w:tc>
      </w:tr>
      <w:tr w:rsidR="002F3F16" w:rsidRPr="00F056E4" w14:paraId="4CC1D16B" w14:textId="77777777" w:rsidTr="00414ED8">
        <w:tc>
          <w:tcPr>
            <w:tcW w:w="1870" w:type="dxa"/>
            <w:tcBorders>
              <w:top w:val="nil"/>
              <w:left w:val="single" w:sz="8" w:space="0" w:color="auto"/>
              <w:bottom w:val="nil"/>
              <w:right w:val="single" w:sz="8" w:space="0" w:color="auto"/>
            </w:tcBorders>
            <w:tcMar>
              <w:top w:w="0" w:type="dxa"/>
              <w:left w:w="108" w:type="dxa"/>
              <w:bottom w:w="0" w:type="dxa"/>
              <w:right w:w="108" w:type="dxa"/>
            </w:tcMar>
          </w:tcPr>
          <w:p w14:paraId="54025331"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nil"/>
              <w:right w:val="single" w:sz="8" w:space="0" w:color="auto"/>
            </w:tcBorders>
            <w:tcMar>
              <w:top w:w="0" w:type="dxa"/>
              <w:left w:w="108" w:type="dxa"/>
              <w:bottom w:w="0" w:type="dxa"/>
              <w:right w:w="108" w:type="dxa"/>
            </w:tcMar>
          </w:tcPr>
          <w:p w14:paraId="783E57D0"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nil"/>
              <w:right w:val="single" w:sz="8" w:space="0" w:color="auto"/>
            </w:tcBorders>
            <w:tcMar>
              <w:top w:w="0" w:type="dxa"/>
              <w:left w:w="108" w:type="dxa"/>
              <w:bottom w:w="0" w:type="dxa"/>
              <w:right w:w="108" w:type="dxa"/>
            </w:tcMar>
          </w:tcPr>
          <w:p w14:paraId="0ABBBEAD"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nil"/>
              <w:right w:val="single" w:sz="8" w:space="0" w:color="auto"/>
            </w:tcBorders>
            <w:tcMar>
              <w:top w:w="0" w:type="dxa"/>
              <w:left w:w="108" w:type="dxa"/>
              <w:bottom w:w="0" w:type="dxa"/>
              <w:right w:w="108" w:type="dxa"/>
            </w:tcMar>
          </w:tcPr>
          <w:p w14:paraId="5F8EACEA" w14:textId="77777777" w:rsidR="002F3F16" w:rsidRPr="00F056E4" w:rsidRDefault="002F3F16" w:rsidP="002F3F16">
            <w:pPr>
              <w:pStyle w:val="ListParagraph"/>
              <w:ind w:left="0"/>
              <w:rPr>
                <w:rFonts w:asciiTheme="minorHAnsi" w:hAnsiTheme="minorHAnsi"/>
                <w:color w:val="000000" w:themeColor="text1"/>
              </w:rPr>
            </w:pPr>
          </w:p>
        </w:tc>
        <w:tc>
          <w:tcPr>
            <w:tcW w:w="13122" w:type="dxa"/>
            <w:tcBorders>
              <w:top w:val="nil"/>
              <w:left w:val="nil"/>
              <w:bottom w:val="nil"/>
              <w:right w:val="single" w:sz="8" w:space="0" w:color="auto"/>
            </w:tcBorders>
            <w:tcMar>
              <w:top w:w="0" w:type="dxa"/>
              <w:left w:w="108" w:type="dxa"/>
              <w:bottom w:w="0" w:type="dxa"/>
              <w:right w:w="108" w:type="dxa"/>
            </w:tcMar>
          </w:tcPr>
          <w:p w14:paraId="7F8C8471" w14:textId="77777777" w:rsidR="002F3F16" w:rsidRPr="00F056E4" w:rsidRDefault="002F3F16" w:rsidP="002F3F16">
            <w:pPr>
              <w:pStyle w:val="ListParagraph"/>
              <w:ind w:left="0"/>
              <w:rPr>
                <w:rFonts w:asciiTheme="minorHAnsi" w:hAnsiTheme="minorHAnsi"/>
                <w:color w:val="000000" w:themeColor="text1"/>
              </w:rPr>
            </w:pPr>
          </w:p>
        </w:tc>
      </w:tr>
      <w:tr w:rsidR="00414ED8" w:rsidRPr="00F056E4" w14:paraId="0A516903"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6375D4" w14:textId="77777777" w:rsidR="00414ED8" w:rsidRPr="00F056E4" w:rsidRDefault="00414ED8"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1AC17D7" w14:textId="77777777" w:rsidR="00414ED8" w:rsidRPr="00F056E4" w:rsidRDefault="00414ED8"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21B5411" w14:textId="77777777" w:rsidR="00414ED8" w:rsidRPr="00F056E4" w:rsidRDefault="00414ED8"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D74FC86" w14:textId="77777777" w:rsidR="00414ED8" w:rsidRPr="00F056E4" w:rsidRDefault="00414ED8"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C086D2F" w14:textId="77777777" w:rsidR="00414ED8" w:rsidRPr="00F056E4" w:rsidRDefault="00414ED8" w:rsidP="002F3F16">
            <w:pPr>
              <w:pStyle w:val="ListParagraph"/>
              <w:ind w:left="0"/>
              <w:rPr>
                <w:rFonts w:asciiTheme="minorHAnsi" w:hAnsiTheme="minorHAnsi"/>
                <w:color w:val="000000" w:themeColor="text1"/>
              </w:rPr>
            </w:pPr>
          </w:p>
        </w:tc>
      </w:tr>
    </w:tbl>
    <w:p w14:paraId="428BE524" w14:textId="77777777" w:rsidR="002F3F16" w:rsidRPr="003138D8" w:rsidRDefault="002F3F16" w:rsidP="002F3F16">
      <w:pPr>
        <w:pStyle w:val="Heading3"/>
        <w:spacing w:after="0" w:afterAutospacing="0"/>
        <w:rPr>
          <w:sz w:val="24"/>
          <w:szCs w:val="24"/>
        </w:rPr>
      </w:pPr>
      <w:r>
        <w:rPr>
          <w:sz w:val="24"/>
          <w:szCs w:val="24"/>
        </w:rPr>
        <w:t>Troubleshooting</w:t>
      </w:r>
    </w:p>
    <w:p w14:paraId="0BE265CE" w14:textId="77777777" w:rsidR="002F3F16" w:rsidRPr="00040283" w:rsidRDefault="002F3F16" w:rsidP="002F3F16">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5D851BA" w14:textId="07684D81" w:rsidR="002F3F16" w:rsidRDefault="002F3F16" w:rsidP="003F6F40">
      <w:pPr>
        <w:pStyle w:val="BodyTextIndent"/>
        <w:spacing w:after="0"/>
        <w:ind w:left="0"/>
        <w:rPr>
          <w:rFonts w:ascii="Arial" w:hAnsi="Arial" w:cs="Arial"/>
          <w:sz w:val="20"/>
        </w:rPr>
      </w:pPr>
    </w:p>
    <w:p w14:paraId="7E7BB7D0" w14:textId="0BFA323A" w:rsidR="002F3F16" w:rsidRPr="00FA3499" w:rsidRDefault="002F3F16" w:rsidP="002F3F16">
      <w:pPr>
        <w:pStyle w:val="Heading2"/>
        <w:rPr>
          <w:i w:val="0"/>
          <w:color w:val="000000"/>
        </w:rPr>
      </w:pPr>
      <w:r w:rsidRPr="00D50ACA">
        <w:rPr>
          <w:i w:val="0"/>
          <w:color w:val="000000"/>
        </w:rPr>
        <w:t>sqsq0</w:t>
      </w:r>
      <w:r>
        <w:rPr>
          <w:i w:val="0"/>
          <w:color w:val="000000"/>
        </w:rPr>
        <w:t>3</w:t>
      </w:r>
      <w:r w:rsidR="00DE2849">
        <w:rPr>
          <w:i w:val="0"/>
          <w:color w:val="000000"/>
        </w:rPr>
        <w:t>3</w:t>
      </w:r>
      <w:r w:rsidRPr="00D50ACA">
        <w:rPr>
          <w:i w:val="0"/>
          <w:color w:val="000000"/>
        </w:rPr>
        <w:t>d</w:t>
      </w:r>
    </w:p>
    <w:p w14:paraId="6B47A7BD" w14:textId="77777777" w:rsidR="002F3F16" w:rsidRPr="00210ED0" w:rsidRDefault="002F3F16" w:rsidP="002F3F16">
      <w:pPr>
        <w:pStyle w:val="Heading3"/>
        <w:spacing w:after="0" w:afterAutospacing="0"/>
        <w:rPr>
          <w:sz w:val="24"/>
          <w:szCs w:val="24"/>
        </w:rPr>
      </w:pPr>
      <w:r w:rsidRPr="00210ED0">
        <w:rPr>
          <w:sz w:val="24"/>
          <w:szCs w:val="24"/>
        </w:rPr>
        <w:t>Overview</w:t>
      </w:r>
    </w:p>
    <w:p w14:paraId="36FADD32" w14:textId="77777777" w:rsidR="002F3F16" w:rsidRDefault="002F3F16" w:rsidP="002F3F16">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104916B" w14:textId="77777777" w:rsidR="002F3F16" w:rsidRPr="00210ED0" w:rsidRDefault="002F3F16" w:rsidP="002F3F16">
      <w:pPr>
        <w:rPr>
          <w:rFonts w:ascii="Arial" w:hAnsi="Arial" w:cs="Arial"/>
          <w:sz w:val="20"/>
          <w:szCs w:val="20"/>
        </w:rPr>
      </w:pPr>
    </w:p>
    <w:p w14:paraId="374B8FF0" w14:textId="77777777" w:rsidR="002F3F16" w:rsidRPr="00917E90" w:rsidRDefault="002F3F16" w:rsidP="00EA4F4D">
      <w:pPr>
        <w:pStyle w:val="ListParagraph"/>
        <w:numPr>
          <w:ilvl w:val="1"/>
          <w:numId w:val="12"/>
        </w:numPr>
        <w:autoSpaceDE w:val="0"/>
        <w:autoSpaceDN w:val="0"/>
        <w:spacing w:before="40" w:after="40"/>
        <w:rPr>
          <w:sz w:val="22"/>
          <w:szCs w:val="22"/>
        </w:rPr>
      </w:pPr>
      <w:r>
        <w:t>Server                                                 </w:t>
      </w:r>
      <w:r>
        <w:tab/>
      </w:r>
      <w:r>
        <w:tab/>
        <w:t>:           rri1mpkapl10v/11v</w:t>
      </w:r>
    </w:p>
    <w:p w14:paraId="68DDAA66" w14:textId="77777777" w:rsidR="002F3F16" w:rsidRDefault="002F3F16" w:rsidP="00EA4F4D">
      <w:pPr>
        <w:pStyle w:val="ListParagraph"/>
        <w:numPr>
          <w:ilvl w:val="1"/>
          <w:numId w:val="12"/>
        </w:numPr>
        <w:autoSpaceDE w:val="0"/>
        <w:autoSpaceDN w:val="0"/>
        <w:spacing w:before="40" w:after="40"/>
      </w:pPr>
      <w:r>
        <w:t>Shell Script                                           </w:t>
      </w:r>
      <w:r>
        <w:tab/>
        <w:t>:           </w:t>
      </w:r>
      <w:r w:rsidRPr="003F6F40">
        <w:t>sda_spring_batch.sh</w:t>
      </w:r>
    </w:p>
    <w:p w14:paraId="1ADEFE72" w14:textId="77777777" w:rsidR="002F3F16" w:rsidRDefault="002F3F16" w:rsidP="00EA4F4D">
      <w:pPr>
        <w:pStyle w:val="ListParagraph"/>
        <w:numPr>
          <w:ilvl w:val="1"/>
          <w:numId w:val="12"/>
        </w:numPr>
        <w:autoSpaceDE w:val="0"/>
        <w:autoSpaceDN w:val="0"/>
        <w:spacing w:before="40" w:after="40"/>
      </w:pPr>
      <w:r>
        <w:t>Database                                              </w:t>
      </w:r>
      <w:r>
        <w:tab/>
        <w:t>:            sdaop0</w:t>
      </w:r>
    </w:p>
    <w:p w14:paraId="77D42AC3" w14:textId="79798E2C" w:rsidR="002F3F16" w:rsidRDefault="002F3F16" w:rsidP="00EA4F4D">
      <w:pPr>
        <w:pStyle w:val="ListParagraph"/>
        <w:numPr>
          <w:ilvl w:val="1"/>
          <w:numId w:val="12"/>
        </w:numPr>
        <w:autoSpaceDE w:val="0"/>
        <w:autoSpaceDN w:val="0"/>
        <w:spacing w:before="40" w:after="40"/>
      </w:pPr>
      <w:r>
        <w:t>Control-M SDA Process job name        </w:t>
      </w:r>
      <w:r>
        <w:tab/>
        <w:t>:            sqsq03</w:t>
      </w:r>
      <w:r w:rsidR="00DE2849">
        <w:t>3</w:t>
      </w:r>
      <w:r>
        <w:t>d</w:t>
      </w:r>
    </w:p>
    <w:p w14:paraId="21796265" w14:textId="77777777" w:rsidR="002F3F16" w:rsidRDefault="002F3F16" w:rsidP="00EA4F4D">
      <w:pPr>
        <w:pStyle w:val="ListParagraph"/>
        <w:numPr>
          <w:ilvl w:val="1"/>
          <w:numId w:val="12"/>
        </w:numPr>
        <w:autoSpaceDE w:val="0"/>
        <w:autoSpaceDN w:val="0"/>
        <w:spacing w:before="40" w:after="40"/>
      </w:pPr>
      <w:r>
        <w:t>Control-M SDA Schedule                       </w:t>
      </w:r>
      <w:r>
        <w:tab/>
        <w:t>:           All days</w:t>
      </w:r>
    </w:p>
    <w:p w14:paraId="48C0715E" w14:textId="4750238C" w:rsidR="002F3F16" w:rsidRDefault="002F3F16" w:rsidP="00EA4F4D">
      <w:pPr>
        <w:pStyle w:val="ListParagraph"/>
        <w:numPr>
          <w:ilvl w:val="1"/>
          <w:numId w:val="12"/>
        </w:numPr>
        <w:autoSpaceDE w:val="0"/>
        <w:autoSpaceDN w:val="0"/>
        <w:spacing w:before="40" w:after="40"/>
      </w:pPr>
      <w:r>
        <w:t>Control-M Predecessor                          </w:t>
      </w:r>
      <w:r>
        <w:tab/>
        <w:t>:           sqsq03</w:t>
      </w:r>
      <w:r w:rsidR="00DE2849">
        <w:t>2</w:t>
      </w:r>
      <w:r>
        <w:t>d</w:t>
      </w:r>
    </w:p>
    <w:p w14:paraId="19C9F13A" w14:textId="3EFA8D9B" w:rsidR="002F3F16" w:rsidRDefault="002F3F16" w:rsidP="00EA4F4D">
      <w:pPr>
        <w:pStyle w:val="ListParagraph"/>
        <w:numPr>
          <w:ilvl w:val="1"/>
          <w:numId w:val="12"/>
        </w:numPr>
        <w:autoSpaceDE w:val="0"/>
        <w:autoSpaceDN w:val="0"/>
        <w:spacing w:before="40" w:after="40"/>
      </w:pPr>
      <w:r>
        <w:t>File Name                                             </w:t>
      </w:r>
      <w:r>
        <w:tab/>
        <w:t>:           </w:t>
      </w:r>
      <w:r w:rsidR="00DE2849">
        <w:rPr>
          <w:rFonts w:ascii="Consolas" w:hAnsi="Consolas" w:cs="Consolas"/>
          <w:sz w:val="20"/>
          <w:szCs w:val="20"/>
        </w:rPr>
        <w:t>---</w:t>
      </w:r>
    </w:p>
    <w:p w14:paraId="38818F51" w14:textId="01A0FCFE" w:rsidR="002F3F16" w:rsidRDefault="002F3F16" w:rsidP="00EA4F4D">
      <w:pPr>
        <w:pStyle w:val="ListParagraph"/>
        <w:numPr>
          <w:ilvl w:val="1"/>
          <w:numId w:val="12"/>
        </w:numPr>
        <w:autoSpaceDE w:val="0"/>
        <w:autoSpaceDN w:val="0"/>
      </w:pPr>
      <w:r>
        <w:t>Control File Name                                 </w:t>
      </w:r>
      <w:r>
        <w:tab/>
        <w:t>:           </w:t>
      </w:r>
      <w:r w:rsidR="00DE2849">
        <w:rPr>
          <w:rFonts w:ascii="Consolas" w:hAnsi="Consolas" w:cs="Consolas"/>
          <w:sz w:val="20"/>
          <w:szCs w:val="20"/>
        </w:rPr>
        <w:t>---</w:t>
      </w:r>
    </w:p>
    <w:p w14:paraId="5D63EF11" w14:textId="77777777" w:rsidR="002F3F16" w:rsidRPr="0004310E" w:rsidRDefault="002F3F16" w:rsidP="002F3F16">
      <w:pPr>
        <w:pStyle w:val="Heading3"/>
      </w:pPr>
      <w:r w:rsidRPr="0004310E">
        <w:t>Purpose</w:t>
      </w:r>
    </w:p>
    <w:p w14:paraId="0A0237E9" w14:textId="77777777" w:rsidR="00DE2849" w:rsidRPr="00DE2849" w:rsidRDefault="00DE2849" w:rsidP="00DE2849">
      <w:pPr>
        <w:rPr>
          <w:rFonts w:ascii="Arial" w:hAnsi="Arial" w:cs="Arial"/>
          <w:sz w:val="20"/>
          <w:szCs w:val="20"/>
        </w:rPr>
      </w:pPr>
      <w:r w:rsidRPr="00DE2849">
        <w:rPr>
          <w:rFonts w:ascii="Arial" w:hAnsi="Arial" w:cs="Arial"/>
          <w:sz w:val="20"/>
          <w:szCs w:val="20"/>
        </w:rPr>
        <w:t>"This batch will be used to opt out patient from SDA using data pouplated in batch sqsq032d</w:t>
      </w:r>
    </w:p>
    <w:p w14:paraId="12279C6C" w14:textId="77777777" w:rsidR="00DE2849" w:rsidRPr="00DE2849" w:rsidRDefault="00DE2849" w:rsidP="00DE2849">
      <w:pPr>
        <w:rPr>
          <w:rFonts w:ascii="Arial" w:hAnsi="Arial" w:cs="Arial"/>
          <w:sz w:val="20"/>
          <w:szCs w:val="20"/>
        </w:rPr>
      </w:pPr>
    </w:p>
    <w:p w14:paraId="14A8863F" w14:textId="77777777" w:rsidR="00DE2849" w:rsidRPr="00DE2849" w:rsidRDefault="00DE2849" w:rsidP="00DE2849">
      <w:pPr>
        <w:rPr>
          <w:rFonts w:ascii="Arial" w:hAnsi="Arial" w:cs="Arial"/>
          <w:sz w:val="20"/>
          <w:szCs w:val="20"/>
        </w:rPr>
      </w:pPr>
      <w:r w:rsidRPr="00DE2849">
        <w:rPr>
          <w:rFonts w:ascii="Arial" w:hAnsi="Arial" w:cs="Arial"/>
          <w:sz w:val="20"/>
          <w:szCs w:val="20"/>
        </w:rPr>
        <w:t>SELECT * FROM TEMP_OPTOUT_UNREACH_PAT TP</w:t>
      </w:r>
    </w:p>
    <w:p w14:paraId="2403C804" w14:textId="5A3E3A20" w:rsidR="002F3F16" w:rsidRDefault="00DE2849" w:rsidP="00DE2849">
      <w:pPr>
        <w:rPr>
          <w:rFonts w:ascii="Arial" w:hAnsi="Arial" w:cs="Arial"/>
          <w:sz w:val="20"/>
          <w:szCs w:val="20"/>
        </w:rPr>
      </w:pPr>
      <w:r w:rsidRPr="00DE2849">
        <w:rPr>
          <w:rFonts w:ascii="Arial" w:hAnsi="Arial" w:cs="Arial"/>
          <w:sz w:val="20"/>
          <w:szCs w:val="20"/>
        </w:rPr>
        <w:t>WHERE TP.STAT_CD = 'OPEN'"</w:t>
      </w:r>
    </w:p>
    <w:p w14:paraId="2048CE3F" w14:textId="77777777" w:rsidR="00DE2849" w:rsidRDefault="00DE2849" w:rsidP="00DE2849">
      <w:pPr>
        <w:rPr>
          <w:rFonts w:ascii="Arial" w:hAnsi="Arial" w:cs="Arial"/>
          <w:sz w:val="20"/>
          <w:szCs w:val="20"/>
        </w:rPr>
      </w:pPr>
    </w:p>
    <w:p w14:paraId="401D09AF" w14:textId="6EE2B806" w:rsidR="002F3F16" w:rsidRDefault="002F3F16" w:rsidP="002F3F16">
      <w:pPr>
        <w:rPr>
          <w:rFonts w:ascii="Arial" w:hAnsi="Arial" w:cs="Arial"/>
          <w:sz w:val="20"/>
        </w:rPr>
      </w:pPr>
      <w:r>
        <w:rPr>
          <w:rFonts w:ascii="Arial" w:hAnsi="Arial" w:cs="Arial"/>
          <w:sz w:val="20"/>
        </w:rPr>
        <w:t xml:space="preserve">File Location - </w:t>
      </w:r>
      <w:r w:rsidR="00DE2849">
        <w:rPr>
          <w:rFonts w:ascii="Consolas" w:hAnsi="Consolas" w:cs="Consolas"/>
          <w:sz w:val="20"/>
          <w:szCs w:val="20"/>
        </w:rPr>
        <w:t>---</w:t>
      </w:r>
    </w:p>
    <w:p w14:paraId="35095C4F" w14:textId="27D52AE6" w:rsidR="002F3F16" w:rsidRDefault="002F3F16" w:rsidP="002F3F16">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00DE2849">
        <w:rPr>
          <w:rFonts w:ascii="Consolas" w:hAnsi="Consolas" w:cs="Consolas"/>
          <w:sz w:val="20"/>
          <w:szCs w:val="20"/>
        </w:rPr>
        <w:t>---</w:t>
      </w:r>
    </w:p>
    <w:p w14:paraId="43272574" w14:textId="70364FC2" w:rsidR="002F3F16" w:rsidRDefault="002F3F16" w:rsidP="002F3F16">
      <w:pPr>
        <w:rPr>
          <w:rFonts w:ascii="Arial" w:hAnsi="Arial" w:cs="Arial"/>
          <w:sz w:val="20"/>
        </w:rPr>
      </w:pPr>
      <w:r>
        <w:rPr>
          <w:rFonts w:ascii="Arial" w:hAnsi="Arial" w:cs="Arial"/>
          <w:sz w:val="20"/>
        </w:rPr>
        <w:t xml:space="preserve">Extract table - </w:t>
      </w:r>
      <w:r w:rsidR="00DE2849" w:rsidRPr="00DE2849">
        <w:rPr>
          <w:rFonts w:ascii="Arial" w:hAnsi="Arial" w:cs="Arial"/>
          <w:sz w:val="20"/>
        </w:rPr>
        <w:t>TEMP_OPTOUT_UNREACH_PAT</w:t>
      </w:r>
    </w:p>
    <w:p w14:paraId="6E9EC41A" w14:textId="77777777" w:rsidR="00414ED8" w:rsidRDefault="00414ED8" w:rsidP="002F3F16">
      <w:pPr>
        <w:rPr>
          <w:rFonts w:ascii="Arial" w:hAnsi="Arial" w:cs="Arial"/>
          <w:sz w:val="20"/>
        </w:rPr>
      </w:pPr>
    </w:p>
    <w:p w14:paraId="4FD4BC6A" w14:textId="77777777" w:rsidR="002F3F16" w:rsidRPr="00210ED0" w:rsidRDefault="002F3F16" w:rsidP="002F3F16">
      <w:pPr>
        <w:pStyle w:val="Heading3"/>
        <w:spacing w:after="0" w:afterAutospacing="0"/>
        <w:rPr>
          <w:sz w:val="24"/>
          <w:szCs w:val="24"/>
        </w:rPr>
      </w:pPr>
      <w:r>
        <w:rPr>
          <w:sz w:val="24"/>
          <w:szCs w:val="24"/>
        </w:rPr>
        <w:t>Setup</w:t>
      </w:r>
    </w:p>
    <w:p w14:paraId="3A73E26D" w14:textId="2B44E8AB" w:rsidR="002F3F16" w:rsidRPr="00916EDC" w:rsidRDefault="002F3F16" w:rsidP="00916ED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AC23E47" w14:textId="77777777" w:rsidR="002F3F16" w:rsidRDefault="002F3F16" w:rsidP="002F3F16">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2F3F16" w:rsidRPr="00F056E4" w14:paraId="58935D2B" w14:textId="77777777" w:rsidTr="002F3F1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DBD2A1" w14:textId="77777777" w:rsidR="002F3F16" w:rsidRPr="00F056E4" w:rsidRDefault="002F3F16" w:rsidP="002F3F1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2C441B"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3D7C94"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E0F928"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C340A2" w14:textId="77777777" w:rsidR="002F3F16" w:rsidRPr="00F056E4" w:rsidRDefault="002F3F16"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2F3F16" w:rsidRPr="00F056E4" w14:paraId="3FED0246"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6A1E0D"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A0FB3FD"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778AD88"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BA5EBDD" w14:textId="77777777" w:rsidR="002F3F16" w:rsidRPr="00F056E4" w:rsidRDefault="002F3F16"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7562C43" w14:textId="77777777" w:rsidR="002F3F16" w:rsidRPr="00F056E4" w:rsidRDefault="002F3F16" w:rsidP="002F3F16">
            <w:pPr>
              <w:pStyle w:val="ListParagraph"/>
              <w:ind w:left="0"/>
              <w:rPr>
                <w:rFonts w:asciiTheme="minorHAnsi" w:hAnsiTheme="minorHAnsi"/>
                <w:color w:val="000000" w:themeColor="text1"/>
              </w:rPr>
            </w:pPr>
          </w:p>
        </w:tc>
      </w:tr>
      <w:tr w:rsidR="002F3F16" w:rsidRPr="00F056E4" w14:paraId="111F5544"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7CFBB2"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D07AFD"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C0AEC8A" w14:textId="77777777" w:rsidR="002F3F16" w:rsidRPr="00F056E4" w:rsidRDefault="002F3F16"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A21568E" w14:textId="77777777" w:rsidR="002F3F16" w:rsidRPr="00F056E4" w:rsidRDefault="002F3F16"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C02590E" w14:textId="77777777" w:rsidR="002F3F16" w:rsidRPr="00F056E4" w:rsidRDefault="002F3F16" w:rsidP="002F3F16">
            <w:pPr>
              <w:pStyle w:val="ListParagraph"/>
              <w:ind w:left="0"/>
              <w:rPr>
                <w:rFonts w:asciiTheme="minorHAnsi" w:hAnsiTheme="minorHAnsi"/>
                <w:color w:val="000000" w:themeColor="text1"/>
              </w:rPr>
            </w:pPr>
          </w:p>
        </w:tc>
      </w:tr>
    </w:tbl>
    <w:p w14:paraId="7A16C9BF" w14:textId="77777777" w:rsidR="002F3F16" w:rsidRPr="003138D8" w:rsidRDefault="002F3F16" w:rsidP="002F3F16">
      <w:pPr>
        <w:pStyle w:val="Heading3"/>
        <w:spacing w:after="0" w:afterAutospacing="0"/>
        <w:rPr>
          <w:sz w:val="24"/>
          <w:szCs w:val="24"/>
        </w:rPr>
      </w:pPr>
      <w:r>
        <w:rPr>
          <w:sz w:val="24"/>
          <w:szCs w:val="24"/>
        </w:rPr>
        <w:t>Troubleshooting</w:t>
      </w:r>
    </w:p>
    <w:p w14:paraId="0AD5A803" w14:textId="7ECC0780" w:rsidR="005B409C" w:rsidRDefault="002F3F16" w:rsidP="005B409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448BDD2" w14:textId="25A7191A" w:rsidR="005B409C" w:rsidRDefault="005B409C" w:rsidP="005B409C">
      <w:pPr>
        <w:pStyle w:val="BodyTextIndent"/>
        <w:spacing w:after="0"/>
        <w:ind w:left="0"/>
        <w:rPr>
          <w:rFonts w:ascii="Arial" w:hAnsi="Arial" w:cs="Arial"/>
          <w:sz w:val="20"/>
        </w:rPr>
      </w:pPr>
    </w:p>
    <w:p w14:paraId="7DFE6AEB" w14:textId="29B8EAA2" w:rsidR="005B409C" w:rsidRPr="00FA3499" w:rsidRDefault="005B409C" w:rsidP="005B409C">
      <w:pPr>
        <w:pStyle w:val="Heading2"/>
        <w:rPr>
          <w:i w:val="0"/>
          <w:color w:val="000000"/>
        </w:rPr>
      </w:pPr>
      <w:r w:rsidRPr="00D50ACA">
        <w:rPr>
          <w:i w:val="0"/>
          <w:color w:val="000000"/>
        </w:rPr>
        <w:t>sqsq0</w:t>
      </w:r>
      <w:r>
        <w:rPr>
          <w:i w:val="0"/>
          <w:color w:val="000000"/>
        </w:rPr>
        <w:t>34</w:t>
      </w:r>
      <w:r w:rsidRPr="00D50ACA">
        <w:rPr>
          <w:i w:val="0"/>
          <w:color w:val="000000"/>
        </w:rPr>
        <w:t>d</w:t>
      </w:r>
    </w:p>
    <w:p w14:paraId="2458A63E" w14:textId="77777777" w:rsidR="005B409C" w:rsidRPr="00210ED0" w:rsidRDefault="005B409C" w:rsidP="005B409C">
      <w:pPr>
        <w:pStyle w:val="Heading3"/>
        <w:spacing w:after="0" w:afterAutospacing="0"/>
        <w:rPr>
          <w:sz w:val="24"/>
          <w:szCs w:val="24"/>
        </w:rPr>
      </w:pPr>
      <w:r w:rsidRPr="00210ED0">
        <w:rPr>
          <w:sz w:val="24"/>
          <w:szCs w:val="24"/>
        </w:rPr>
        <w:t>Overview</w:t>
      </w:r>
    </w:p>
    <w:p w14:paraId="77EE6F83" w14:textId="77777777" w:rsidR="005B409C" w:rsidRDefault="005B409C" w:rsidP="005B409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138F060" w14:textId="77777777" w:rsidR="005B409C" w:rsidRPr="00210ED0" w:rsidRDefault="005B409C" w:rsidP="005B409C">
      <w:pPr>
        <w:rPr>
          <w:rFonts w:ascii="Arial" w:hAnsi="Arial" w:cs="Arial"/>
          <w:sz w:val="20"/>
          <w:szCs w:val="20"/>
        </w:rPr>
      </w:pPr>
    </w:p>
    <w:p w14:paraId="506A490C" w14:textId="77777777" w:rsidR="005B409C" w:rsidRPr="00917E90" w:rsidRDefault="005B409C" w:rsidP="00EA4F4D">
      <w:pPr>
        <w:pStyle w:val="ListParagraph"/>
        <w:numPr>
          <w:ilvl w:val="1"/>
          <w:numId w:val="12"/>
        </w:numPr>
        <w:autoSpaceDE w:val="0"/>
        <w:autoSpaceDN w:val="0"/>
        <w:spacing w:before="40" w:after="40"/>
        <w:rPr>
          <w:sz w:val="22"/>
          <w:szCs w:val="22"/>
        </w:rPr>
      </w:pPr>
      <w:r>
        <w:t>Server                                                 </w:t>
      </w:r>
      <w:r>
        <w:tab/>
      </w:r>
      <w:r>
        <w:tab/>
        <w:t>:           rri1mpkapl10v/11v</w:t>
      </w:r>
    </w:p>
    <w:p w14:paraId="188137B7" w14:textId="4A5E2BD5" w:rsidR="005B409C" w:rsidRDefault="005B409C" w:rsidP="00EA4F4D">
      <w:pPr>
        <w:pStyle w:val="ListParagraph"/>
        <w:numPr>
          <w:ilvl w:val="1"/>
          <w:numId w:val="12"/>
        </w:numPr>
        <w:autoSpaceDE w:val="0"/>
        <w:autoSpaceDN w:val="0"/>
        <w:spacing w:before="40" w:after="40"/>
      </w:pPr>
      <w:r>
        <w:t>Shell Script                                           </w:t>
      </w:r>
      <w:r>
        <w:tab/>
        <w:t>:           </w:t>
      </w:r>
      <w:r w:rsidR="005E1DF7" w:rsidRPr="005E1DF7">
        <w:t>sqsq034d_temp_submit_order_oms.sh</w:t>
      </w:r>
    </w:p>
    <w:p w14:paraId="30431F9A" w14:textId="77777777" w:rsidR="005B409C" w:rsidRDefault="005B409C" w:rsidP="00EA4F4D">
      <w:pPr>
        <w:pStyle w:val="ListParagraph"/>
        <w:numPr>
          <w:ilvl w:val="1"/>
          <w:numId w:val="12"/>
        </w:numPr>
        <w:autoSpaceDE w:val="0"/>
        <w:autoSpaceDN w:val="0"/>
        <w:spacing w:before="40" w:after="40"/>
      </w:pPr>
      <w:r>
        <w:t>Database                                              </w:t>
      </w:r>
      <w:r>
        <w:tab/>
        <w:t>:            sdaop0</w:t>
      </w:r>
    </w:p>
    <w:p w14:paraId="1A2032A9" w14:textId="5333E190" w:rsidR="005B409C" w:rsidRDefault="005B409C" w:rsidP="00EA4F4D">
      <w:pPr>
        <w:pStyle w:val="ListParagraph"/>
        <w:numPr>
          <w:ilvl w:val="1"/>
          <w:numId w:val="12"/>
        </w:numPr>
        <w:autoSpaceDE w:val="0"/>
        <w:autoSpaceDN w:val="0"/>
        <w:spacing w:before="40" w:after="40"/>
      </w:pPr>
      <w:r>
        <w:t>Control-M SDA Process job name        </w:t>
      </w:r>
      <w:r>
        <w:tab/>
        <w:t>:            sqsq034d</w:t>
      </w:r>
    </w:p>
    <w:p w14:paraId="60443D75" w14:textId="77777777" w:rsidR="005B409C" w:rsidRDefault="005B409C" w:rsidP="00EA4F4D">
      <w:pPr>
        <w:pStyle w:val="ListParagraph"/>
        <w:numPr>
          <w:ilvl w:val="1"/>
          <w:numId w:val="12"/>
        </w:numPr>
        <w:autoSpaceDE w:val="0"/>
        <w:autoSpaceDN w:val="0"/>
        <w:spacing w:before="40" w:after="40"/>
      </w:pPr>
      <w:r>
        <w:t>Control-M SDA Schedule                       </w:t>
      </w:r>
      <w:r>
        <w:tab/>
        <w:t>:           All days</w:t>
      </w:r>
    </w:p>
    <w:p w14:paraId="34F696F5" w14:textId="15BDE671" w:rsidR="005B409C" w:rsidRDefault="005B409C" w:rsidP="00EA4F4D">
      <w:pPr>
        <w:pStyle w:val="ListParagraph"/>
        <w:numPr>
          <w:ilvl w:val="1"/>
          <w:numId w:val="12"/>
        </w:numPr>
        <w:autoSpaceDE w:val="0"/>
        <w:autoSpaceDN w:val="0"/>
        <w:spacing w:before="40" w:after="40"/>
      </w:pPr>
      <w:r>
        <w:t>Control-M Predecessor                          </w:t>
      </w:r>
      <w:r>
        <w:tab/>
        <w:t>:           sqsq033d</w:t>
      </w:r>
    </w:p>
    <w:p w14:paraId="730A0C98" w14:textId="77777777" w:rsidR="005B409C" w:rsidRDefault="005B409C" w:rsidP="00EA4F4D">
      <w:pPr>
        <w:pStyle w:val="ListParagraph"/>
        <w:numPr>
          <w:ilvl w:val="1"/>
          <w:numId w:val="12"/>
        </w:numPr>
        <w:autoSpaceDE w:val="0"/>
        <w:autoSpaceDN w:val="0"/>
        <w:spacing w:before="40" w:after="40"/>
      </w:pPr>
      <w:r>
        <w:t>File Name                                             </w:t>
      </w:r>
      <w:r>
        <w:tab/>
        <w:t>:           </w:t>
      </w:r>
      <w:r>
        <w:rPr>
          <w:rFonts w:ascii="Consolas" w:hAnsi="Consolas" w:cs="Consolas"/>
          <w:sz w:val="20"/>
          <w:szCs w:val="20"/>
        </w:rPr>
        <w:t>---</w:t>
      </w:r>
    </w:p>
    <w:p w14:paraId="63920A05" w14:textId="77777777" w:rsidR="005B409C" w:rsidRDefault="005B409C"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749743BF" w14:textId="2BDC2C1F" w:rsidR="005B409C" w:rsidRPr="0004310E" w:rsidRDefault="005B409C" w:rsidP="005B409C">
      <w:pPr>
        <w:pStyle w:val="Heading3"/>
      </w:pPr>
      <w:r w:rsidRPr="0004310E">
        <w:t>Purpose</w:t>
      </w:r>
      <w:r w:rsidR="005E1DF7">
        <w:t xml:space="preserve"> </w:t>
      </w:r>
    </w:p>
    <w:p w14:paraId="55EEC7AB" w14:textId="46F4AAC6" w:rsidR="005E1DF7" w:rsidRDefault="005E1DF7" w:rsidP="005B409C">
      <w:pPr>
        <w:rPr>
          <w:rFonts w:ascii="Arial" w:hAnsi="Arial" w:cs="Arial"/>
          <w:sz w:val="20"/>
        </w:rPr>
      </w:pPr>
      <w:r w:rsidRPr="005E1DF7">
        <w:rPr>
          <w:rFonts w:ascii="Arial" w:hAnsi="Arial" w:cs="Arial"/>
          <w:sz w:val="20"/>
        </w:rPr>
        <w:t>Batch to populate temp table for all order which are submitted in batch sqsq029d to send order info to OMS</w:t>
      </w:r>
    </w:p>
    <w:p w14:paraId="475B1B12" w14:textId="38956274" w:rsidR="005B409C" w:rsidRDefault="005B409C" w:rsidP="005B409C">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D2A63B3" w14:textId="77777777" w:rsidR="005B409C" w:rsidRDefault="005B409C" w:rsidP="005B409C">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Pr>
          <w:rFonts w:ascii="Consolas" w:hAnsi="Consolas" w:cs="Consolas"/>
          <w:sz w:val="20"/>
          <w:szCs w:val="20"/>
        </w:rPr>
        <w:t>---</w:t>
      </w:r>
    </w:p>
    <w:p w14:paraId="2E3F7B8E" w14:textId="494644F8" w:rsidR="005B409C" w:rsidRDefault="005B409C" w:rsidP="005B409C">
      <w:pPr>
        <w:rPr>
          <w:rFonts w:ascii="Arial" w:hAnsi="Arial" w:cs="Arial"/>
          <w:sz w:val="20"/>
        </w:rPr>
      </w:pPr>
      <w:r>
        <w:rPr>
          <w:rFonts w:ascii="Arial" w:hAnsi="Arial" w:cs="Arial"/>
          <w:sz w:val="20"/>
        </w:rPr>
        <w:t xml:space="preserve">Extract table - </w:t>
      </w:r>
      <w:r w:rsidR="005E1DF7" w:rsidRPr="005E1DF7">
        <w:rPr>
          <w:rFonts w:ascii="Arial" w:hAnsi="Arial" w:cs="Arial"/>
          <w:sz w:val="20"/>
        </w:rPr>
        <w:t>TEMP_PAT_SUBMIT_ORDER_OMS</w:t>
      </w:r>
    </w:p>
    <w:p w14:paraId="5473D2E6" w14:textId="77777777" w:rsidR="005B409C" w:rsidRDefault="005B409C" w:rsidP="005B409C">
      <w:pPr>
        <w:rPr>
          <w:rFonts w:ascii="Arial" w:hAnsi="Arial" w:cs="Arial"/>
          <w:sz w:val="20"/>
        </w:rPr>
      </w:pPr>
    </w:p>
    <w:p w14:paraId="7A6E9300" w14:textId="77777777" w:rsidR="005B409C" w:rsidRPr="00210ED0" w:rsidRDefault="005B409C" w:rsidP="005B409C">
      <w:pPr>
        <w:pStyle w:val="Heading3"/>
        <w:spacing w:after="0" w:afterAutospacing="0"/>
        <w:rPr>
          <w:sz w:val="24"/>
          <w:szCs w:val="24"/>
        </w:rPr>
      </w:pPr>
      <w:r>
        <w:rPr>
          <w:sz w:val="24"/>
          <w:szCs w:val="24"/>
        </w:rPr>
        <w:t>Setup</w:t>
      </w:r>
    </w:p>
    <w:p w14:paraId="7F0A51D8" w14:textId="77777777" w:rsidR="005B409C" w:rsidRPr="00916EDC" w:rsidRDefault="005B409C" w:rsidP="005B409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49F2CC92" w14:textId="77777777" w:rsidR="005B409C" w:rsidRDefault="005B409C" w:rsidP="005B409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B409C" w:rsidRPr="00F056E4" w14:paraId="5633CD2E"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9ED5AF" w14:textId="77777777" w:rsidR="005B409C" w:rsidRPr="00F056E4" w:rsidRDefault="005B409C"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8497B"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A7C248"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D549C0"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7B45DC"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B409C" w:rsidRPr="00F056E4" w14:paraId="7B1970F4"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5349C3"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2416E78"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337C703"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DDA9AA0" w14:textId="77777777" w:rsidR="005B409C" w:rsidRPr="00F056E4" w:rsidRDefault="005B409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66AD279" w14:textId="77777777" w:rsidR="005B409C" w:rsidRPr="00F056E4" w:rsidRDefault="005B409C" w:rsidP="005B409C">
            <w:pPr>
              <w:pStyle w:val="ListParagraph"/>
              <w:ind w:left="0"/>
              <w:rPr>
                <w:rFonts w:asciiTheme="minorHAnsi" w:hAnsiTheme="minorHAnsi"/>
                <w:color w:val="000000" w:themeColor="text1"/>
              </w:rPr>
            </w:pPr>
          </w:p>
        </w:tc>
      </w:tr>
      <w:tr w:rsidR="005B409C" w:rsidRPr="00F056E4" w14:paraId="4AB6EC48"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0F2A5E"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2D91703"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D54B723"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602ACE1" w14:textId="77777777" w:rsidR="005B409C" w:rsidRPr="00F056E4" w:rsidRDefault="005B409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FAF14A0" w14:textId="77777777" w:rsidR="005B409C" w:rsidRPr="00F056E4" w:rsidRDefault="005B409C" w:rsidP="005B409C">
            <w:pPr>
              <w:pStyle w:val="ListParagraph"/>
              <w:ind w:left="0"/>
              <w:rPr>
                <w:rFonts w:asciiTheme="minorHAnsi" w:hAnsiTheme="minorHAnsi"/>
                <w:color w:val="000000" w:themeColor="text1"/>
              </w:rPr>
            </w:pPr>
          </w:p>
        </w:tc>
      </w:tr>
    </w:tbl>
    <w:p w14:paraId="66935BCC" w14:textId="77777777" w:rsidR="005B409C" w:rsidRPr="003138D8" w:rsidRDefault="005B409C" w:rsidP="005B409C">
      <w:pPr>
        <w:pStyle w:val="Heading3"/>
        <w:spacing w:after="0" w:afterAutospacing="0"/>
        <w:rPr>
          <w:sz w:val="24"/>
          <w:szCs w:val="24"/>
        </w:rPr>
      </w:pPr>
      <w:r>
        <w:rPr>
          <w:sz w:val="24"/>
          <w:szCs w:val="24"/>
        </w:rPr>
        <w:t>Troubleshooting</w:t>
      </w:r>
    </w:p>
    <w:p w14:paraId="167ABF02" w14:textId="27494F6B" w:rsidR="005B409C" w:rsidRDefault="005B409C" w:rsidP="005B409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19B3529" w14:textId="1F6CC82C" w:rsidR="005B409C" w:rsidRPr="00FA3499" w:rsidRDefault="005B409C" w:rsidP="005B409C">
      <w:pPr>
        <w:pStyle w:val="Heading2"/>
        <w:rPr>
          <w:i w:val="0"/>
          <w:color w:val="000000"/>
        </w:rPr>
      </w:pPr>
      <w:r w:rsidRPr="00D50ACA">
        <w:rPr>
          <w:i w:val="0"/>
          <w:color w:val="000000"/>
        </w:rPr>
        <w:t>sqsq0</w:t>
      </w:r>
      <w:r>
        <w:rPr>
          <w:i w:val="0"/>
          <w:color w:val="000000"/>
        </w:rPr>
        <w:t>35</w:t>
      </w:r>
      <w:r w:rsidRPr="00D50ACA">
        <w:rPr>
          <w:i w:val="0"/>
          <w:color w:val="000000"/>
        </w:rPr>
        <w:t>d</w:t>
      </w:r>
    </w:p>
    <w:p w14:paraId="7A5336F7" w14:textId="77777777" w:rsidR="005B409C" w:rsidRPr="00210ED0" w:rsidRDefault="005B409C" w:rsidP="005B409C">
      <w:pPr>
        <w:pStyle w:val="Heading3"/>
        <w:spacing w:after="0" w:afterAutospacing="0"/>
        <w:rPr>
          <w:sz w:val="24"/>
          <w:szCs w:val="24"/>
        </w:rPr>
      </w:pPr>
      <w:r w:rsidRPr="00210ED0">
        <w:rPr>
          <w:sz w:val="24"/>
          <w:szCs w:val="24"/>
        </w:rPr>
        <w:t>Overview</w:t>
      </w:r>
    </w:p>
    <w:p w14:paraId="65709019" w14:textId="77777777" w:rsidR="005B409C" w:rsidRDefault="005B409C" w:rsidP="005B409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A54FE5A" w14:textId="77777777" w:rsidR="005B409C" w:rsidRPr="00210ED0" w:rsidRDefault="005B409C" w:rsidP="005B409C">
      <w:pPr>
        <w:rPr>
          <w:rFonts w:ascii="Arial" w:hAnsi="Arial" w:cs="Arial"/>
          <w:sz w:val="20"/>
          <w:szCs w:val="20"/>
        </w:rPr>
      </w:pPr>
    </w:p>
    <w:p w14:paraId="19AE926C" w14:textId="77777777" w:rsidR="005B409C" w:rsidRPr="00917E90" w:rsidRDefault="005B409C" w:rsidP="00EA4F4D">
      <w:pPr>
        <w:pStyle w:val="ListParagraph"/>
        <w:numPr>
          <w:ilvl w:val="1"/>
          <w:numId w:val="12"/>
        </w:numPr>
        <w:autoSpaceDE w:val="0"/>
        <w:autoSpaceDN w:val="0"/>
        <w:spacing w:before="40" w:after="40"/>
        <w:rPr>
          <w:sz w:val="22"/>
          <w:szCs w:val="22"/>
        </w:rPr>
      </w:pPr>
      <w:r>
        <w:t>Server                                                 </w:t>
      </w:r>
      <w:r>
        <w:tab/>
      </w:r>
      <w:r>
        <w:tab/>
        <w:t>:           rri1mpkapl10v/11v</w:t>
      </w:r>
    </w:p>
    <w:p w14:paraId="5933F6E6" w14:textId="77777777" w:rsidR="005B409C" w:rsidRDefault="005B409C" w:rsidP="00EA4F4D">
      <w:pPr>
        <w:pStyle w:val="ListParagraph"/>
        <w:numPr>
          <w:ilvl w:val="1"/>
          <w:numId w:val="12"/>
        </w:numPr>
        <w:autoSpaceDE w:val="0"/>
        <w:autoSpaceDN w:val="0"/>
        <w:spacing w:before="40" w:after="40"/>
      </w:pPr>
      <w:r>
        <w:t>Shell Script                                           </w:t>
      </w:r>
      <w:r>
        <w:tab/>
        <w:t>:           </w:t>
      </w:r>
      <w:r w:rsidRPr="003F6F40">
        <w:t>sda_spring_batch.sh</w:t>
      </w:r>
    </w:p>
    <w:p w14:paraId="3993C234" w14:textId="77777777" w:rsidR="005B409C" w:rsidRDefault="005B409C" w:rsidP="00EA4F4D">
      <w:pPr>
        <w:pStyle w:val="ListParagraph"/>
        <w:numPr>
          <w:ilvl w:val="1"/>
          <w:numId w:val="12"/>
        </w:numPr>
        <w:autoSpaceDE w:val="0"/>
        <w:autoSpaceDN w:val="0"/>
        <w:spacing w:before="40" w:after="40"/>
      </w:pPr>
      <w:r>
        <w:t>Database                                              </w:t>
      </w:r>
      <w:r>
        <w:tab/>
        <w:t>:            sdaop0</w:t>
      </w:r>
    </w:p>
    <w:p w14:paraId="748E06E6" w14:textId="7982B292" w:rsidR="005B409C" w:rsidRDefault="005B409C" w:rsidP="00EA4F4D">
      <w:pPr>
        <w:pStyle w:val="ListParagraph"/>
        <w:numPr>
          <w:ilvl w:val="1"/>
          <w:numId w:val="12"/>
        </w:numPr>
        <w:autoSpaceDE w:val="0"/>
        <w:autoSpaceDN w:val="0"/>
        <w:spacing w:before="40" w:after="40"/>
      </w:pPr>
      <w:r>
        <w:t>Control-M SDA Process job name        </w:t>
      </w:r>
      <w:r>
        <w:tab/>
        <w:t>:            sqsq035d</w:t>
      </w:r>
    </w:p>
    <w:p w14:paraId="07ABA6BC" w14:textId="77777777" w:rsidR="005B409C" w:rsidRDefault="005B409C" w:rsidP="00EA4F4D">
      <w:pPr>
        <w:pStyle w:val="ListParagraph"/>
        <w:numPr>
          <w:ilvl w:val="1"/>
          <w:numId w:val="12"/>
        </w:numPr>
        <w:autoSpaceDE w:val="0"/>
        <w:autoSpaceDN w:val="0"/>
        <w:spacing w:before="40" w:after="40"/>
      </w:pPr>
      <w:r>
        <w:t>Control-M SDA Schedule                       </w:t>
      </w:r>
      <w:r>
        <w:tab/>
        <w:t>:           All days</w:t>
      </w:r>
    </w:p>
    <w:p w14:paraId="5F283377" w14:textId="5549D133" w:rsidR="005B409C" w:rsidRDefault="005B409C" w:rsidP="00EA4F4D">
      <w:pPr>
        <w:pStyle w:val="ListParagraph"/>
        <w:numPr>
          <w:ilvl w:val="1"/>
          <w:numId w:val="12"/>
        </w:numPr>
        <w:autoSpaceDE w:val="0"/>
        <w:autoSpaceDN w:val="0"/>
        <w:spacing w:before="40" w:after="40"/>
      </w:pPr>
      <w:r>
        <w:t>Control-M Predecessor                          </w:t>
      </w:r>
      <w:r>
        <w:tab/>
        <w:t>:           sqsq034d</w:t>
      </w:r>
    </w:p>
    <w:p w14:paraId="244B4CC6" w14:textId="77777777" w:rsidR="005B409C" w:rsidRDefault="005B409C" w:rsidP="00EA4F4D">
      <w:pPr>
        <w:pStyle w:val="ListParagraph"/>
        <w:numPr>
          <w:ilvl w:val="1"/>
          <w:numId w:val="12"/>
        </w:numPr>
        <w:autoSpaceDE w:val="0"/>
        <w:autoSpaceDN w:val="0"/>
        <w:spacing w:before="40" w:after="40"/>
      </w:pPr>
      <w:r>
        <w:t>File Name                                             </w:t>
      </w:r>
      <w:r>
        <w:tab/>
        <w:t>:           </w:t>
      </w:r>
      <w:r>
        <w:rPr>
          <w:rFonts w:ascii="Consolas" w:hAnsi="Consolas" w:cs="Consolas"/>
          <w:sz w:val="20"/>
          <w:szCs w:val="20"/>
        </w:rPr>
        <w:t>---</w:t>
      </w:r>
    </w:p>
    <w:p w14:paraId="1379873A" w14:textId="68FF5ABF" w:rsidR="005B409C" w:rsidRDefault="005B409C"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12929FE1" w14:textId="77777777" w:rsidR="005B409C" w:rsidRPr="0004310E" w:rsidRDefault="005B409C" w:rsidP="005B409C">
      <w:pPr>
        <w:pStyle w:val="Heading3"/>
      </w:pPr>
      <w:r w:rsidRPr="0004310E">
        <w:t>Purpose</w:t>
      </w:r>
    </w:p>
    <w:p w14:paraId="4C58D695" w14:textId="623E0C0C" w:rsidR="005B409C" w:rsidRDefault="005B409C" w:rsidP="005B409C">
      <w:pPr>
        <w:rPr>
          <w:rFonts w:ascii="Arial" w:hAnsi="Arial" w:cs="Arial"/>
          <w:sz w:val="20"/>
          <w:szCs w:val="20"/>
        </w:rPr>
      </w:pPr>
      <w:r>
        <w:rPr>
          <w:color w:val="000000"/>
        </w:rPr>
        <w:t>This batch will be used to send order info to OMS using data created in sqsq034d</w:t>
      </w:r>
    </w:p>
    <w:p w14:paraId="01610281" w14:textId="77777777" w:rsidR="005B409C" w:rsidRDefault="005B409C" w:rsidP="005B409C">
      <w:pPr>
        <w:rPr>
          <w:rFonts w:ascii="Arial" w:hAnsi="Arial" w:cs="Arial"/>
          <w:sz w:val="20"/>
          <w:szCs w:val="20"/>
        </w:rPr>
      </w:pPr>
    </w:p>
    <w:p w14:paraId="072CF291" w14:textId="77777777" w:rsidR="005B409C" w:rsidRDefault="005B409C" w:rsidP="005B409C">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62624F62" w14:textId="77777777" w:rsidR="005B409C" w:rsidRDefault="005B409C" w:rsidP="005B409C">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Pr>
          <w:rFonts w:ascii="Consolas" w:hAnsi="Consolas" w:cs="Consolas"/>
          <w:sz w:val="20"/>
          <w:szCs w:val="20"/>
        </w:rPr>
        <w:t>---</w:t>
      </w:r>
    </w:p>
    <w:p w14:paraId="708C50F8" w14:textId="3E912081" w:rsidR="005B409C" w:rsidRDefault="005B409C" w:rsidP="005B409C">
      <w:pPr>
        <w:rPr>
          <w:rFonts w:ascii="Arial" w:hAnsi="Arial" w:cs="Arial"/>
          <w:sz w:val="20"/>
        </w:rPr>
      </w:pPr>
      <w:r>
        <w:rPr>
          <w:rFonts w:ascii="Arial" w:hAnsi="Arial" w:cs="Arial"/>
          <w:sz w:val="20"/>
        </w:rPr>
        <w:t xml:space="preserve">Extract table - </w:t>
      </w:r>
      <w:r>
        <w:rPr>
          <w:color w:val="000000"/>
        </w:rPr>
        <w:t>TEMP_PAT_SUBMIT_ORDER_OMS</w:t>
      </w:r>
    </w:p>
    <w:p w14:paraId="520B2949" w14:textId="77777777" w:rsidR="005B409C" w:rsidRDefault="005B409C" w:rsidP="005B409C">
      <w:pPr>
        <w:rPr>
          <w:rFonts w:ascii="Arial" w:hAnsi="Arial" w:cs="Arial"/>
          <w:sz w:val="20"/>
        </w:rPr>
      </w:pPr>
    </w:p>
    <w:p w14:paraId="113BC4A4" w14:textId="77777777" w:rsidR="005B409C" w:rsidRPr="00210ED0" w:rsidRDefault="005B409C" w:rsidP="005B409C">
      <w:pPr>
        <w:pStyle w:val="Heading3"/>
        <w:spacing w:after="0" w:afterAutospacing="0"/>
        <w:rPr>
          <w:sz w:val="24"/>
          <w:szCs w:val="24"/>
        </w:rPr>
      </w:pPr>
      <w:r>
        <w:rPr>
          <w:sz w:val="24"/>
          <w:szCs w:val="24"/>
        </w:rPr>
        <w:t>Setup</w:t>
      </w:r>
    </w:p>
    <w:p w14:paraId="3CF3895E" w14:textId="77777777" w:rsidR="005B409C" w:rsidRPr="00916EDC" w:rsidRDefault="005B409C" w:rsidP="005B409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5E9A10E" w14:textId="77777777" w:rsidR="005B409C" w:rsidRDefault="005B409C" w:rsidP="005B409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B409C" w:rsidRPr="00F056E4" w14:paraId="42949BDE"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D481FB" w14:textId="77777777" w:rsidR="005B409C" w:rsidRPr="00F056E4" w:rsidRDefault="005B409C"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8B699A"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5F169C"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F31418"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56CA1D" w14:textId="77777777" w:rsidR="005B409C" w:rsidRPr="00F056E4" w:rsidRDefault="005B409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B409C" w:rsidRPr="00F056E4" w14:paraId="0EDE9512"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2C6B9D"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5294950"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BEE75C0"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62831FA" w14:textId="77777777" w:rsidR="005B409C" w:rsidRPr="00F056E4" w:rsidRDefault="005B409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F11F487" w14:textId="77777777" w:rsidR="005B409C" w:rsidRPr="00F056E4" w:rsidRDefault="005B409C" w:rsidP="005B409C">
            <w:pPr>
              <w:pStyle w:val="ListParagraph"/>
              <w:ind w:left="0"/>
              <w:rPr>
                <w:rFonts w:asciiTheme="minorHAnsi" w:hAnsiTheme="minorHAnsi"/>
                <w:color w:val="000000" w:themeColor="text1"/>
              </w:rPr>
            </w:pPr>
          </w:p>
        </w:tc>
      </w:tr>
      <w:tr w:rsidR="005B409C" w:rsidRPr="00F056E4" w14:paraId="6A78CC5B"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098598"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456D895"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2BFA717" w14:textId="77777777" w:rsidR="005B409C" w:rsidRPr="00F056E4" w:rsidRDefault="005B409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7A0AD4" w14:textId="77777777" w:rsidR="005B409C" w:rsidRPr="00F056E4" w:rsidRDefault="005B409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DFE2908" w14:textId="77777777" w:rsidR="005B409C" w:rsidRPr="00F056E4" w:rsidRDefault="005B409C" w:rsidP="005B409C">
            <w:pPr>
              <w:pStyle w:val="ListParagraph"/>
              <w:ind w:left="0"/>
              <w:rPr>
                <w:rFonts w:asciiTheme="minorHAnsi" w:hAnsiTheme="minorHAnsi"/>
                <w:color w:val="000000" w:themeColor="text1"/>
              </w:rPr>
            </w:pPr>
          </w:p>
        </w:tc>
      </w:tr>
    </w:tbl>
    <w:p w14:paraId="37449E98" w14:textId="77777777" w:rsidR="005B409C" w:rsidRPr="003138D8" w:rsidRDefault="005B409C" w:rsidP="005B409C">
      <w:pPr>
        <w:pStyle w:val="Heading3"/>
        <w:spacing w:after="0" w:afterAutospacing="0"/>
        <w:rPr>
          <w:sz w:val="24"/>
          <w:szCs w:val="24"/>
        </w:rPr>
      </w:pPr>
      <w:r>
        <w:rPr>
          <w:sz w:val="24"/>
          <w:szCs w:val="24"/>
        </w:rPr>
        <w:t>Troubleshooting</w:t>
      </w:r>
    </w:p>
    <w:p w14:paraId="5E84F765" w14:textId="77777777" w:rsidR="005B409C" w:rsidRDefault="005B409C" w:rsidP="005B409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7721425" w14:textId="687C724D" w:rsidR="002F3F16" w:rsidRDefault="002F3F16" w:rsidP="003F6F40">
      <w:pPr>
        <w:pStyle w:val="BodyTextIndent"/>
        <w:spacing w:after="0"/>
        <w:ind w:left="0"/>
        <w:rPr>
          <w:rFonts w:ascii="Arial" w:hAnsi="Arial" w:cs="Arial"/>
          <w:sz w:val="20"/>
        </w:rPr>
      </w:pPr>
    </w:p>
    <w:p w14:paraId="0939D60F" w14:textId="77777777" w:rsidR="005B409C" w:rsidRDefault="005B409C" w:rsidP="003F6F40">
      <w:pPr>
        <w:pStyle w:val="BodyTextIndent"/>
        <w:spacing w:after="0"/>
        <w:ind w:left="0"/>
        <w:rPr>
          <w:rFonts w:ascii="Arial" w:hAnsi="Arial" w:cs="Arial"/>
          <w:sz w:val="20"/>
        </w:rPr>
      </w:pPr>
    </w:p>
    <w:p w14:paraId="1400F9CC" w14:textId="315C08A1" w:rsidR="00FC63A8" w:rsidRPr="00FC63A8" w:rsidRDefault="00FC63A8" w:rsidP="003F6F40">
      <w:pPr>
        <w:pStyle w:val="BodyTextIndent"/>
        <w:spacing w:after="0"/>
        <w:ind w:left="0"/>
        <w:rPr>
          <w:rFonts w:ascii="Arial" w:hAnsi="Arial" w:cs="Arial"/>
          <w:b/>
          <w:bCs/>
        </w:rPr>
      </w:pPr>
      <w:r w:rsidRPr="00FC63A8">
        <w:rPr>
          <w:rFonts w:ascii="Arial" w:hAnsi="Arial" w:cs="Arial"/>
          <w:b/>
          <w:bCs/>
        </w:rPr>
        <w:t>REFRESH BATCHES</w:t>
      </w:r>
    </w:p>
    <w:p w14:paraId="1D137EEB" w14:textId="52422ECB" w:rsidR="00E07DB9" w:rsidRPr="00B011C6" w:rsidRDefault="00B011C6" w:rsidP="00B011C6">
      <w:pPr>
        <w:pStyle w:val="Heading2"/>
        <w:rPr>
          <w:i w:val="0"/>
        </w:rPr>
      </w:pPr>
      <w:r>
        <w:t xml:space="preserve"> </w:t>
      </w:r>
      <w:r w:rsidR="000A6826">
        <w:rPr>
          <w:i w:val="0"/>
        </w:rPr>
        <w:t>sqsq05</w:t>
      </w:r>
      <w:r w:rsidR="00E07DB9" w:rsidRPr="00B011C6">
        <w:rPr>
          <w:i w:val="0"/>
        </w:rPr>
        <w:t>1d</w:t>
      </w:r>
    </w:p>
    <w:p w14:paraId="0FF8CD53" w14:textId="77777777" w:rsidR="00E07DB9" w:rsidRPr="00210ED0" w:rsidRDefault="00E07DB9" w:rsidP="00E07DB9">
      <w:pPr>
        <w:pStyle w:val="Heading3"/>
        <w:spacing w:after="0" w:afterAutospacing="0"/>
        <w:rPr>
          <w:sz w:val="24"/>
          <w:szCs w:val="24"/>
        </w:rPr>
      </w:pPr>
      <w:r w:rsidRPr="00210ED0">
        <w:rPr>
          <w:sz w:val="24"/>
          <w:szCs w:val="24"/>
        </w:rPr>
        <w:t>Overview</w:t>
      </w:r>
    </w:p>
    <w:p w14:paraId="56E9955C" w14:textId="77777777" w:rsidR="00E07DB9" w:rsidRDefault="00E07DB9" w:rsidP="00E07DB9">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A13CAB4" w14:textId="77777777" w:rsidR="00E07DB9" w:rsidRPr="00210ED0" w:rsidRDefault="00E07DB9" w:rsidP="00E07DB9">
      <w:pPr>
        <w:rPr>
          <w:rFonts w:ascii="Arial" w:hAnsi="Arial" w:cs="Arial"/>
          <w:sz w:val="20"/>
          <w:szCs w:val="20"/>
        </w:rPr>
      </w:pPr>
    </w:p>
    <w:p w14:paraId="445444E4" w14:textId="77777777" w:rsidR="00E07DB9" w:rsidRPr="00917E90" w:rsidRDefault="00E07DB9" w:rsidP="00EA4F4D">
      <w:pPr>
        <w:pStyle w:val="ListParagraph"/>
        <w:numPr>
          <w:ilvl w:val="1"/>
          <w:numId w:val="12"/>
        </w:numPr>
        <w:autoSpaceDE w:val="0"/>
        <w:autoSpaceDN w:val="0"/>
        <w:spacing w:before="40" w:after="40"/>
        <w:rPr>
          <w:sz w:val="22"/>
          <w:szCs w:val="22"/>
        </w:rPr>
      </w:pPr>
      <w:r>
        <w:t>Server                                                 </w:t>
      </w:r>
      <w:r>
        <w:tab/>
      </w:r>
      <w:r>
        <w:tab/>
        <w:t>:           rri1mpkapl10v/11v</w:t>
      </w:r>
    </w:p>
    <w:p w14:paraId="6FE3AF13" w14:textId="36132D23" w:rsidR="00E07DB9" w:rsidRDefault="00E07DB9" w:rsidP="00EA4F4D">
      <w:pPr>
        <w:pStyle w:val="ListParagraph"/>
        <w:numPr>
          <w:ilvl w:val="1"/>
          <w:numId w:val="12"/>
        </w:numPr>
        <w:autoSpaceDE w:val="0"/>
        <w:autoSpaceDN w:val="0"/>
        <w:spacing w:before="40" w:after="40"/>
      </w:pPr>
      <w:r>
        <w:t>Shell Script                                           </w:t>
      </w:r>
      <w:r>
        <w:tab/>
        <w:t>:           </w:t>
      </w:r>
      <w:r w:rsidRPr="00E07DB9">
        <w:t>sqsq051d_temp_print_ready.sh</w:t>
      </w:r>
    </w:p>
    <w:p w14:paraId="0CC05A5A" w14:textId="77777777" w:rsidR="00E07DB9" w:rsidRDefault="00E07DB9" w:rsidP="00EA4F4D">
      <w:pPr>
        <w:pStyle w:val="ListParagraph"/>
        <w:numPr>
          <w:ilvl w:val="1"/>
          <w:numId w:val="12"/>
        </w:numPr>
        <w:autoSpaceDE w:val="0"/>
        <w:autoSpaceDN w:val="0"/>
        <w:spacing w:before="40" w:after="40"/>
      </w:pPr>
      <w:r>
        <w:t>Database                                              </w:t>
      </w:r>
      <w:r>
        <w:tab/>
        <w:t>:            sdaop0</w:t>
      </w:r>
    </w:p>
    <w:p w14:paraId="4A56D848" w14:textId="5041699F" w:rsidR="00E07DB9" w:rsidRDefault="00E07DB9" w:rsidP="00EA4F4D">
      <w:pPr>
        <w:pStyle w:val="ListParagraph"/>
        <w:numPr>
          <w:ilvl w:val="1"/>
          <w:numId w:val="12"/>
        </w:numPr>
        <w:autoSpaceDE w:val="0"/>
        <w:autoSpaceDN w:val="0"/>
        <w:spacing w:before="40" w:after="40"/>
      </w:pPr>
      <w:r>
        <w:t>Control-M SDA Process job name        </w:t>
      </w:r>
      <w:r>
        <w:tab/>
        <w:t>:            sqsq051d</w:t>
      </w:r>
    </w:p>
    <w:p w14:paraId="00B414BB" w14:textId="2C9031CA" w:rsidR="00E07DB9" w:rsidRDefault="00E07DB9" w:rsidP="00EA4F4D">
      <w:pPr>
        <w:pStyle w:val="ListParagraph"/>
        <w:numPr>
          <w:ilvl w:val="1"/>
          <w:numId w:val="12"/>
        </w:numPr>
        <w:autoSpaceDE w:val="0"/>
        <w:autoSpaceDN w:val="0"/>
        <w:spacing w:before="40" w:after="40"/>
      </w:pPr>
      <w:r>
        <w:t>Control-M SDA Schedule                       </w:t>
      </w:r>
      <w:r>
        <w:tab/>
        <w:t>:           All days</w:t>
      </w:r>
      <w:r w:rsidR="003E2CEC">
        <w:t>/4hr (6AM, 10AM, 2PM, 6PM, 10PM)</w:t>
      </w:r>
    </w:p>
    <w:p w14:paraId="178C03DB" w14:textId="6491811F" w:rsidR="00E07DB9" w:rsidRDefault="00E07DB9" w:rsidP="00EA4F4D">
      <w:pPr>
        <w:pStyle w:val="ListParagraph"/>
        <w:numPr>
          <w:ilvl w:val="1"/>
          <w:numId w:val="12"/>
        </w:numPr>
        <w:autoSpaceDE w:val="0"/>
        <w:autoSpaceDN w:val="0"/>
        <w:spacing w:before="40" w:after="40"/>
      </w:pPr>
      <w:r>
        <w:t>Control-M Predecessor                          </w:t>
      </w:r>
      <w:r>
        <w:tab/>
        <w:t>:           ---</w:t>
      </w:r>
    </w:p>
    <w:p w14:paraId="717CABB1" w14:textId="01A1E378" w:rsidR="00E07DB9" w:rsidRDefault="00E07DB9" w:rsidP="00EA4F4D">
      <w:pPr>
        <w:pStyle w:val="ListParagraph"/>
        <w:numPr>
          <w:ilvl w:val="1"/>
          <w:numId w:val="12"/>
        </w:numPr>
        <w:autoSpaceDE w:val="0"/>
        <w:autoSpaceDN w:val="0"/>
        <w:spacing w:before="40" w:after="40"/>
      </w:pPr>
      <w:r>
        <w:t>File Name                                             </w:t>
      </w:r>
      <w:r>
        <w:tab/>
        <w:t>:           </w:t>
      </w:r>
      <w:r>
        <w:rPr>
          <w:rFonts w:ascii="Consolas" w:hAnsi="Consolas" w:cs="Consolas"/>
          <w:sz w:val="20"/>
          <w:szCs w:val="20"/>
        </w:rPr>
        <w:t>---</w:t>
      </w:r>
    </w:p>
    <w:p w14:paraId="1072DB21" w14:textId="5A5FEB83" w:rsidR="00E07DB9" w:rsidRDefault="00E07DB9"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214D403B" w14:textId="77777777" w:rsidR="00E07DB9" w:rsidRPr="0004310E" w:rsidRDefault="00E07DB9" w:rsidP="00E07DB9">
      <w:pPr>
        <w:pStyle w:val="Heading3"/>
      </w:pPr>
      <w:r w:rsidRPr="0004310E">
        <w:t>Purpose</w:t>
      </w:r>
    </w:p>
    <w:p w14:paraId="283159F1" w14:textId="77777777" w:rsidR="00E07DB9" w:rsidRPr="00E07DB9" w:rsidRDefault="00E07DB9" w:rsidP="00E07DB9">
      <w:pPr>
        <w:rPr>
          <w:rFonts w:ascii="Arial" w:hAnsi="Arial" w:cs="Arial"/>
          <w:sz w:val="20"/>
          <w:szCs w:val="20"/>
        </w:rPr>
      </w:pPr>
      <w:r w:rsidRPr="00E07DB9">
        <w:rPr>
          <w:rFonts w:ascii="Arial" w:hAnsi="Arial" w:cs="Arial"/>
          <w:sz w:val="20"/>
          <w:szCs w:val="20"/>
        </w:rPr>
        <w:t>This batch will be used to populate temp table to refresh prescription for submitted order to check if status is print ready or not</w:t>
      </w:r>
    </w:p>
    <w:p w14:paraId="08544919" w14:textId="77777777" w:rsidR="00E07DB9" w:rsidRPr="00E07DB9" w:rsidRDefault="00E07DB9" w:rsidP="00E07DB9">
      <w:pPr>
        <w:rPr>
          <w:rFonts w:ascii="Arial" w:hAnsi="Arial" w:cs="Arial"/>
          <w:sz w:val="20"/>
          <w:szCs w:val="20"/>
        </w:rPr>
      </w:pPr>
      <w:r w:rsidRPr="00E07DB9">
        <w:rPr>
          <w:rFonts w:ascii="Arial" w:hAnsi="Arial" w:cs="Arial"/>
          <w:sz w:val="20"/>
          <w:szCs w:val="20"/>
        </w:rPr>
        <w:t>SELECT * FROM PATIENT_ORDER PO</w:t>
      </w:r>
    </w:p>
    <w:p w14:paraId="14268A25" w14:textId="1AEC2834" w:rsidR="00E07DB9" w:rsidRDefault="00E07DB9" w:rsidP="00E07DB9">
      <w:pPr>
        <w:rPr>
          <w:rFonts w:ascii="Arial" w:hAnsi="Arial" w:cs="Arial"/>
          <w:sz w:val="20"/>
          <w:szCs w:val="20"/>
        </w:rPr>
      </w:pPr>
      <w:r w:rsidRPr="00E07DB9">
        <w:rPr>
          <w:rFonts w:ascii="Arial" w:hAnsi="Arial" w:cs="Arial"/>
          <w:sz w:val="20"/>
          <w:szCs w:val="20"/>
        </w:rPr>
        <w:t>WHERE PO.ORDER_STAT_CD = 'Submitted'</w:t>
      </w:r>
    </w:p>
    <w:p w14:paraId="70CF10A1" w14:textId="77777777" w:rsidR="00E07DB9" w:rsidRDefault="00E07DB9" w:rsidP="00E07DB9">
      <w:pPr>
        <w:rPr>
          <w:rFonts w:ascii="Arial" w:hAnsi="Arial" w:cs="Arial"/>
          <w:sz w:val="20"/>
          <w:szCs w:val="20"/>
        </w:rPr>
      </w:pPr>
    </w:p>
    <w:p w14:paraId="258E69C3" w14:textId="4A01FEE2" w:rsidR="00E07DB9" w:rsidRDefault="00E07DB9" w:rsidP="00E07DB9">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637C19C8" w14:textId="2B16D000" w:rsidR="00E07DB9" w:rsidRDefault="00E07DB9" w:rsidP="00E07DB9">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Pr>
          <w:rFonts w:ascii="Consolas" w:hAnsi="Consolas" w:cs="Consolas"/>
          <w:sz w:val="20"/>
          <w:szCs w:val="20"/>
        </w:rPr>
        <w:t>---</w:t>
      </w:r>
    </w:p>
    <w:p w14:paraId="2AF5F37C" w14:textId="7FE0C2C2" w:rsidR="00E07DB9" w:rsidRDefault="00E07DB9" w:rsidP="00E07DB9">
      <w:pPr>
        <w:rPr>
          <w:rFonts w:ascii="Arial" w:hAnsi="Arial" w:cs="Arial"/>
          <w:sz w:val="20"/>
        </w:rPr>
      </w:pPr>
      <w:r>
        <w:rPr>
          <w:rFonts w:ascii="Arial" w:hAnsi="Arial" w:cs="Arial"/>
          <w:sz w:val="20"/>
        </w:rPr>
        <w:t xml:space="preserve">Extract table - </w:t>
      </w:r>
      <w:r w:rsidRPr="00E07DB9">
        <w:rPr>
          <w:rFonts w:ascii="Arial" w:hAnsi="Arial" w:cs="Arial"/>
          <w:sz w:val="20"/>
        </w:rPr>
        <w:t>TEMP_CHECK_PRINT_READY</w:t>
      </w:r>
    </w:p>
    <w:p w14:paraId="388AB01E" w14:textId="77777777" w:rsidR="00E07DB9" w:rsidRPr="00210ED0" w:rsidRDefault="00E07DB9" w:rsidP="00E07DB9">
      <w:pPr>
        <w:pStyle w:val="Heading3"/>
        <w:spacing w:after="0" w:afterAutospacing="0"/>
        <w:rPr>
          <w:sz w:val="24"/>
          <w:szCs w:val="24"/>
        </w:rPr>
      </w:pPr>
      <w:r>
        <w:rPr>
          <w:sz w:val="24"/>
          <w:szCs w:val="24"/>
        </w:rPr>
        <w:t>Setup</w:t>
      </w:r>
    </w:p>
    <w:p w14:paraId="3B934118" w14:textId="77777777" w:rsidR="00E07DB9" w:rsidRDefault="00E07DB9" w:rsidP="00E07DB9">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B351987" w14:textId="77777777" w:rsidR="00E07DB9" w:rsidRPr="000B4472" w:rsidRDefault="00E07DB9" w:rsidP="00E07DB9">
      <w:pPr>
        <w:pStyle w:val="BodyTextIndent"/>
        <w:rPr>
          <w:rFonts w:ascii="Arial" w:hAnsi="Arial" w:cs="Arial"/>
          <w:sz w:val="20"/>
          <w:highlight w:val="yellow"/>
        </w:rPr>
      </w:pPr>
    </w:p>
    <w:p w14:paraId="5F21016B" w14:textId="77777777" w:rsidR="00E07DB9" w:rsidRDefault="00E07DB9" w:rsidP="00E07DB9">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07DB9" w:rsidRPr="00F056E4" w14:paraId="22BC6BE9" w14:textId="77777777" w:rsidTr="00E07DB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405A9D" w14:textId="77777777" w:rsidR="00E07DB9" w:rsidRPr="00F056E4" w:rsidRDefault="00E07DB9" w:rsidP="00E07DB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E0EC5D" w14:textId="77777777" w:rsidR="00E07DB9" w:rsidRPr="00F056E4" w:rsidRDefault="00E07DB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D86F85" w14:textId="77777777" w:rsidR="00E07DB9" w:rsidRPr="00F056E4" w:rsidRDefault="00E07DB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3B22F4" w14:textId="77777777" w:rsidR="00E07DB9" w:rsidRPr="00F056E4" w:rsidRDefault="00E07DB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B891C0" w14:textId="77777777" w:rsidR="00E07DB9" w:rsidRPr="00F056E4" w:rsidRDefault="00E07DB9" w:rsidP="00E07DB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07DB9" w:rsidRPr="00F056E4" w14:paraId="6D2C3675"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84988C" w14:textId="77777777" w:rsidR="00E07DB9" w:rsidRPr="00F056E4" w:rsidRDefault="00E07DB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6DCF09A" w14:textId="77777777" w:rsidR="00E07DB9" w:rsidRPr="00F056E4" w:rsidRDefault="00E07DB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5071133" w14:textId="77777777" w:rsidR="00E07DB9" w:rsidRPr="00F056E4" w:rsidRDefault="00E07DB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B2B8F6C" w14:textId="77777777" w:rsidR="00E07DB9" w:rsidRPr="00F056E4" w:rsidRDefault="00E07DB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129D70E" w14:textId="77777777" w:rsidR="00E07DB9" w:rsidRPr="00F056E4" w:rsidRDefault="00E07DB9" w:rsidP="00E07DB9">
            <w:pPr>
              <w:pStyle w:val="ListParagraph"/>
              <w:ind w:left="0"/>
              <w:rPr>
                <w:rFonts w:asciiTheme="minorHAnsi" w:hAnsiTheme="minorHAnsi"/>
                <w:color w:val="000000" w:themeColor="text1"/>
              </w:rPr>
            </w:pPr>
          </w:p>
        </w:tc>
      </w:tr>
      <w:tr w:rsidR="00E07DB9" w:rsidRPr="00F056E4" w14:paraId="5A0FBF31" w14:textId="77777777" w:rsidTr="00E07DB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3228CE" w14:textId="77777777" w:rsidR="00E07DB9" w:rsidRPr="00F056E4" w:rsidRDefault="00E07DB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3543BE2" w14:textId="77777777" w:rsidR="00E07DB9" w:rsidRPr="00F056E4" w:rsidRDefault="00E07DB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18A06CB" w14:textId="77777777" w:rsidR="00E07DB9" w:rsidRPr="00F056E4" w:rsidRDefault="00E07DB9" w:rsidP="00E07DB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73394B4" w14:textId="77777777" w:rsidR="00E07DB9" w:rsidRPr="00F056E4" w:rsidRDefault="00E07DB9" w:rsidP="00E07DB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0DC9A13" w14:textId="77777777" w:rsidR="00E07DB9" w:rsidRPr="00F056E4" w:rsidRDefault="00E07DB9" w:rsidP="00E07DB9">
            <w:pPr>
              <w:pStyle w:val="ListParagraph"/>
              <w:ind w:left="0"/>
              <w:rPr>
                <w:rFonts w:asciiTheme="minorHAnsi" w:hAnsiTheme="minorHAnsi"/>
                <w:color w:val="000000" w:themeColor="text1"/>
              </w:rPr>
            </w:pPr>
          </w:p>
        </w:tc>
      </w:tr>
    </w:tbl>
    <w:p w14:paraId="2926910C" w14:textId="77777777" w:rsidR="00E07DB9" w:rsidRPr="003138D8" w:rsidRDefault="00E07DB9" w:rsidP="00E07DB9">
      <w:pPr>
        <w:pStyle w:val="Heading3"/>
        <w:spacing w:after="0" w:afterAutospacing="0"/>
        <w:rPr>
          <w:sz w:val="24"/>
          <w:szCs w:val="24"/>
        </w:rPr>
      </w:pPr>
      <w:r>
        <w:rPr>
          <w:sz w:val="24"/>
          <w:szCs w:val="24"/>
        </w:rPr>
        <w:t>Troubleshooting</w:t>
      </w:r>
    </w:p>
    <w:p w14:paraId="47972F75" w14:textId="77777777" w:rsidR="00E07DB9" w:rsidRPr="00040283" w:rsidRDefault="00E07DB9" w:rsidP="00E07DB9">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F5F8F72" w14:textId="658A18BD" w:rsidR="003F6F40" w:rsidRDefault="003F6F40" w:rsidP="005C541D">
      <w:pPr>
        <w:pStyle w:val="BodyTextIndent"/>
        <w:spacing w:after="0"/>
        <w:ind w:left="0"/>
        <w:rPr>
          <w:rFonts w:ascii="Arial" w:hAnsi="Arial" w:cs="Arial"/>
          <w:sz w:val="20"/>
        </w:rPr>
      </w:pPr>
    </w:p>
    <w:p w14:paraId="2F7EDD99" w14:textId="4A32FF67" w:rsidR="0053002E" w:rsidRPr="00E07DB9" w:rsidRDefault="007B688A" w:rsidP="00EA4F4D">
      <w:pPr>
        <w:pStyle w:val="Heading2"/>
        <w:numPr>
          <w:ilvl w:val="1"/>
          <w:numId w:val="13"/>
        </w:numPr>
        <w:rPr>
          <w:i w:val="0"/>
          <w:color w:val="000000"/>
        </w:rPr>
      </w:pPr>
      <w:r>
        <w:rPr>
          <w:i w:val="0"/>
          <w:color w:val="000000"/>
        </w:rPr>
        <w:t xml:space="preserve">  </w:t>
      </w:r>
      <w:r w:rsidR="0053002E" w:rsidRPr="00E07DB9">
        <w:rPr>
          <w:i w:val="0"/>
          <w:color w:val="000000"/>
        </w:rPr>
        <w:t>sqsq0</w:t>
      </w:r>
      <w:r w:rsidR="0053002E">
        <w:rPr>
          <w:i w:val="0"/>
          <w:color w:val="000000"/>
        </w:rPr>
        <w:t>52</w:t>
      </w:r>
      <w:r w:rsidR="0053002E" w:rsidRPr="00E07DB9">
        <w:rPr>
          <w:i w:val="0"/>
          <w:color w:val="000000"/>
        </w:rPr>
        <w:t>d</w:t>
      </w:r>
    </w:p>
    <w:p w14:paraId="3108033C" w14:textId="77777777" w:rsidR="0053002E" w:rsidRPr="00210ED0" w:rsidRDefault="0053002E" w:rsidP="0053002E">
      <w:pPr>
        <w:pStyle w:val="Heading3"/>
        <w:spacing w:after="0" w:afterAutospacing="0"/>
        <w:rPr>
          <w:sz w:val="24"/>
          <w:szCs w:val="24"/>
        </w:rPr>
      </w:pPr>
      <w:r w:rsidRPr="00210ED0">
        <w:rPr>
          <w:sz w:val="24"/>
          <w:szCs w:val="24"/>
        </w:rPr>
        <w:t>Overview</w:t>
      </w:r>
    </w:p>
    <w:p w14:paraId="1B70E7AC" w14:textId="77777777" w:rsidR="0053002E" w:rsidRDefault="0053002E" w:rsidP="0053002E">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57460EA" w14:textId="77777777" w:rsidR="0053002E" w:rsidRPr="00210ED0" w:rsidRDefault="0053002E" w:rsidP="0053002E">
      <w:pPr>
        <w:rPr>
          <w:rFonts w:ascii="Arial" w:hAnsi="Arial" w:cs="Arial"/>
          <w:sz w:val="20"/>
          <w:szCs w:val="20"/>
        </w:rPr>
      </w:pPr>
    </w:p>
    <w:p w14:paraId="6CB6CA05" w14:textId="77777777" w:rsidR="0053002E" w:rsidRPr="00917E90" w:rsidRDefault="0053002E" w:rsidP="00EA4F4D">
      <w:pPr>
        <w:pStyle w:val="ListParagraph"/>
        <w:numPr>
          <w:ilvl w:val="1"/>
          <w:numId w:val="12"/>
        </w:numPr>
        <w:autoSpaceDE w:val="0"/>
        <w:autoSpaceDN w:val="0"/>
        <w:spacing w:before="40" w:after="40"/>
        <w:rPr>
          <w:sz w:val="22"/>
          <w:szCs w:val="22"/>
        </w:rPr>
      </w:pPr>
      <w:r>
        <w:t>Server                                                 </w:t>
      </w:r>
      <w:r>
        <w:tab/>
      </w:r>
      <w:r>
        <w:tab/>
        <w:t>:           rri1mpkapl10v/11v</w:t>
      </w:r>
    </w:p>
    <w:p w14:paraId="3B7119ED" w14:textId="377FAB15" w:rsidR="0053002E" w:rsidRDefault="0053002E" w:rsidP="00EA4F4D">
      <w:pPr>
        <w:pStyle w:val="ListParagraph"/>
        <w:numPr>
          <w:ilvl w:val="1"/>
          <w:numId w:val="12"/>
        </w:numPr>
        <w:autoSpaceDE w:val="0"/>
        <w:autoSpaceDN w:val="0"/>
        <w:spacing w:before="40" w:after="40"/>
      </w:pPr>
      <w:r>
        <w:t>Shell Script                                           </w:t>
      </w:r>
      <w:r>
        <w:tab/>
        <w:t>:           </w:t>
      </w:r>
      <w:r w:rsidRPr="0053002E">
        <w:t>sda_spring_batch.sh</w:t>
      </w:r>
    </w:p>
    <w:p w14:paraId="7CFC7987" w14:textId="77777777" w:rsidR="0053002E" w:rsidRDefault="0053002E" w:rsidP="00EA4F4D">
      <w:pPr>
        <w:pStyle w:val="ListParagraph"/>
        <w:numPr>
          <w:ilvl w:val="1"/>
          <w:numId w:val="12"/>
        </w:numPr>
        <w:autoSpaceDE w:val="0"/>
        <w:autoSpaceDN w:val="0"/>
        <w:spacing w:before="40" w:after="40"/>
      </w:pPr>
      <w:r>
        <w:t>Database                                              </w:t>
      </w:r>
      <w:r>
        <w:tab/>
        <w:t>:            sdaop0</w:t>
      </w:r>
    </w:p>
    <w:p w14:paraId="7CCF277A" w14:textId="38395F4B" w:rsidR="0053002E" w:rsidRDefault="0053002E" w:rsidP="00EA4F4D">
      <w:pPr>
        <w:pStyle w:val="ListParagraph"/>
        <w:numPr>
          <w:ilvl w:val="1"/>
          <w:numId w:val="12"/>
        </w:numPr>
        <w:autoSpaceDE w:val="0"/>
        <w:autoSpaceDN w:val="0"/>
        <w:spacing w:before="40" w:after="40"/>
      </w:pPr>
      <w:r>
        <w:t>Control-M SDA Process job name        </w:t>
      </w:r>
      <w:r>
        <w:tab/>
        <w:t>:            sqsq052d</w:t>
      </w:r>
    </w:p>
    <w:p w14:paraId="322A61D7" w14:textId="38D55543" w:rsidR="0053002E" w:rsidRDefault="0053002E" w:rsidP="00EA4F4D">
      <w:pPr>
        <w:pStyle w:val="ListParagraph"/>
        <w:numPr>
          <w:ilvl w:val="1"/>
          <w:numId w:val="12"/>
        </w:numPr>
        <w:autoSpaceDE w:val="0"/>
        <w:autoSpaceDN w:val="0"/>
        <w:spacing w:before="40" w:after="40"/>
      </w:pPr>
      <w:r>
        <w:t>Control-M SDA Schedule                       </w:t>
      </w:r>
      <w:r>
        <w:tab/>
        <w:t>:           All days</w:t>
      </w:r>
      <w:r w:rsidR="00CD17E7">
        <w:t>/4hr (6AM, 10AM, 2PM, 6PM, 10PM)</w:t>
      </w:r>
    </w:p>
    <w:p w14:paraId="1EF84BF3" w14:textId="43F6E367" w:rsidR="0053002E" w:rsidRDefault="0053002E" w:rsidP="00EA4F4D">
      <w:pPr>
        <w:pStyle w:val="ListParagraph"/>
        <w:numPr>
          <w:ilvl w:val="1"/>
          <w:numId w:val="12"/>
        </w:numPr>
        <w:autoSpaceDE w:val="0"/>
        <w:autoSpaceDN w:val="0"/>
        <w:spacing w:before="40" w:after="40"/>
      </w:pPr>
      <w:r>
        <w:t>Control-M Predecessor                          </w:t>
      </w:r>
      <w:r>
        <w:tab/>
        <w:t>:           sqsq051d</w:t>
      </w:r>
    </w:p>
    <w:p w14:paraId="368670C3" w14:textId="77777777" w:rsidR="0053002E" w:rsidRDefault="0053002E" w:rsidP="00EA4F4D">
      <w:pPr>
        <w:pStyle w:val="ListParagraph"/>
        <w:numPr>
          <w:ilvl w:val="1"/>
          <w:numId w:val="12"/>
        </w:numPr>
        <w:autoSpaceDE w:val="0"/>
        <w:autoSpaceDN w:val="0"/>
        <w:spacing w:before="40" w:after="40"/>
      </w:pPr>
      <w:r>
        <w:t>File Name                                             </w:t>
      </w:r>
      <w:r>
        <w:tab/>
        <w:t>:           </w:t>
      </w:r>
      <w:r>
        <w:rPr>
          <w:rFonts w:ascii="Consolas" w:hAnsi="Consolas" w:cs="Consolas"/>
          <w:sz w:val="20"/>
          <w:szCs w:val="20"/>
        </w:rPr>
        <w:t>---</w:t>
      </w:r>
    </w:p>
    <w:p w14:paraId="2DB84ECA" w14:textId="703FAD42" w:rsidR="0053002E" w:rsidRDefault="0053002E"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12B357B4" w14:textId="77777777" w:rsidR="0053002E" w:rsidRPr="0004310E" w:rsidRDefault="0053002E" w:rsidP="0053002E">
      <w:pPr>
        <w:pStyle w:val="Heading3"/>
      </w:pPr>
      <w:r w:rsidRPr="0004310E">
        <w:t>Purpose</w:t>
      </w:r>
    </w:p>
    <w:p w14:paraId="46BF6C3E" w14:textId="77777777" w:rsidR="0053002E" w:rsidRPr="0053002E" w:rsidRDefault="0053002E" w:rsidP="0053002E">
      <w:pPr>
        <w:rPr>
          <w:rFonts w:ascii="Arial" w:hAnsi="Arial" w:cs="Arial"/>
          <w:sz w:val="20"/>
          <w:szCs w:val="20"/>
        </w:rPr>
      </w:pPr>
      <w:r w:rsidRPr="0053002E">
        <w:rPr>
          <w:rFonts w:ascii="Arial" w:hAnsi="Arial" w:cs="Arial"/>
          <w:sz w:val="20"/>
          <w:szCs w:val="20"/>
        </w:rPr>
        <w:t>This batch will be used to refresh prescription for submitted order to check if status is print ready or not, using data from  temp table created in sqsq016d batch and by calling getfillstatus</w:t>
      </w:r>
    </w:p>
    <w:p w14:paraId="38A86A1B" w14:textId="77777777" w:rsidR="0053002E" w:rsidRPr="0053002E" w:rsidRDefault="0053002E" w:rsidP="0053002E">
      <w:pPr>
        <w:rPr>
          <w:rFonts w:ascii="Arial" w:hAnsi="Arial" w:cs="Arial"/>
          <w:sz w:val="20"/>
          <w:szCs w:val="20"/>
        </w:rPr>
      </w:pPr>
    </w:p>
    <w:p w14:paraId="2FFB50A5" w14:textId="77777777" w:rsidR="0053002E" w:rsidRPr="0053002E" w:rsidRDefault="0053002E" w:rsidP="0053002E">
      <w:pPr>
        <w:rPr>
          <w:rFonts w:ascii="Arial" w:hAnsi="Arial" w:cs="Arial"/>
          <w:sz w:val="20"/>
          <w:szCs w:val="20"/>
        </w:rPr>
      </w:pPr>
      <w:r w:rsidRPr="0053002E">
        <w:rPr>
          <w:rFonts w:ascii="Arial" w:hAnsi="Arial" w:cs="Arial"/>
          <w:sz w:val="20"/>
          <w:szCs w:val="20"/>
        </w:rPr>
        <w:t>SELECT * FROM TEMP_CHECK_PRINT_READY TP</w:t>
      </w:r>
    </w:p>
    <w:p w14:paraId="011579DA" w14:textId="72277FC6" w:rsidR="0053002E" w:rsidRDefault="0053002E" w:rsidP="0053002E">
      <w:pPr>
        <w:rPr>
          <w:rFonts w:ascii="Arial" w:hAnsi="Arial" w:cs="Arial"/>
          <w:sz w:val="20"/>
          <w:szCs w:val="20"/>
        </w:rPr>
      </w:pPr>
      <w:r w:rsidRPr="0053002E">
        <w:rPr>
          <w:rFonts w:ascii="Arial" w:hAnsi="Arial" w:cs="Arial"/>
          <w:sz w:val="20"/>
          <w:szCs w:val="20"/>
        </w:rPr>
        <w:t>WHERE TP.STAT_CD = 'OPEN'</w:t>
      </w:r>
    </w:p>
    <w:p w14:paraId="705DC397" w14:textId="58257103" w:rsidR="0053002E" w:rsidRDefault="0053002E" w:rsidP="0053002E">
      <w:pPr>
        <w:rPr>
          <w:rFonts w:ascii="Arial" w:hAnsi="Arial" w:cs="Arial"/>
          <w:sz w:val="20"/>
          <w:szCs w:val="20"/>
        </w:rPr>
      </w:pPr>
    </w:p>
    <w:p w14:paraId="2F6D755B" w14:textId="77777777" w:rsidR="0053002E" w:rsidRDefault="0053002E" w:rsidP="0053002E">
      <w:pPr>
        <w:rPr>
          <w:rFonts w:ascii="Arial" w:hAnsi="Arial" w:cs="Arial"/>
          <w:sz w:val="20"/>
          <w:szCs w:val="20"/>
        </w:rPr>
      </w:pPr>
    </w:p>
    <w:p w14:paraId="2FF05DA3" w14:textId="77777777" w:rsidR="0053002E" w:rsidRDefault="0053002E" w:rsidP="0053002E">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33450DF5" w14:textId="77777777" w:rsidR="0053002E" w:rsidRDefault="0053002E" w:rsidP="0053002E">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Pr>
          <w:rFonts w:ascii="Consolas" w:hAnsi="Consolas" w:cs="Consolas"/>
          <w:sz w:val="20"/>
          <w:szCs w:val="20"/>
        </w:rPr>
        <w:t>---</w:t>
      </w:r>
    </w:p>
    <w:p w14:paraId="7B3549E1" w14:textId="77777777" w:rsidR="0053002E" w:rsidRDefault="0053002E" w:rsidP="0053002E">
      <w:pPr>
        <w:rPr>
          <w:rFonts w:ascii="Arial" w:hAnsi="Arial" w:cs="Arial"/>
          <w:sz w:val="20"/>
        </w:rPr>
      </w:pPr>
      <w:r>
        <w:rPr>
          <w:rFonts w:ascii="Arial" w:hAnsi="Arial" w:cs="Arial"/>
          <w:sz w:val="20"/>
        </w:rPr>
        <w:t xml:space="preserve">Extract table - </w:t>
      </w:r>
      <w:r w:rsidRPr="00E07DB9">
        <w:rPr>
          <w:rFonts w:ascii="Arial" w:hAnsi="Arial" w:cs="Arial"/>
          <w:sz w:val="20"/>
        </w:rPr>
        <w:t>TEMP_CHECK_PRINT_READY</w:t>
      </w:r>
    </w:p>
    <w:p w14:paraId="46602513" w14:textId="77777777" w:rsidR="0053002E" w:rsidRPr="00210ED0" w:rsidRDefault="0053002E" w:rsidP="0053002E">
      <w:pPr>
        <w:pStyle w:val="Heading3"/>
        <w:spacing w:after="0" w:afterAutospacing="0"/>
        <w:rPr>
          <w:sz w:val="24"/>
          <w:szCs w:val="24"/>
        </w:rPr>
      </w:pPr>
      <w:r>
        <w:rPr>
          <w:sz w:val="24"/>
          <w:szCs w:val="24"/>
        </w:rPr>
        <w:t>Setup</w:t>
      </w:r>
    </w:p>
    <w:p w14:paraId="717B3486" w14:textId="77777777" w:rsidR="0053002E" w:rsidRDefault="0053002E" w:rsidP="0053002E">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E9AE4BB" w14:textId="77777777" w:rsidR="0053002E" w:rsidRPr="000B4472" w:rsidRDefault="0053002E" w:rsidP="0053002E">
      <w:pPr>
        <w:pStyle w:val="BodyTextIndent"/>
        <w:rPr>
          <w:rFonts w:ascii="Arial" w:hAnsi="Arial" w:cs="Arial"/>
          <w:sz w:val="20"/>
          <w:highlight w:val="yellow"/>
        </w:rPr>
      </w:pPr>
    </w:p>
    <w:p w14:paraId="37458AB6" w14:textId="77777777" w:rsidR="0053002E" w:rsidRDefault="0053002E" w:rsidP="0053002E">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3002E" w:rsidRPr="00F056E4" w14:paraId="27961E60" w14:textId="77777777" w:rsidTr="002F3F1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E74B7A" w14:textId="77777777" w:rsidR="0053002E" w:rsidRPr="00F056E4" w:rsidRDefault="0053002E" w:rsidP="002F3F1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473541"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D2BF5B"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03CE25"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080AE1"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3002E" w:rsidRPr="00F056E4" w14:paraId="3F59E5FD"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5180B09"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66C4105"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207341C"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66E11A" w14:textId="77777777" w:rsidR="0053002E" w:rsidRPr="00F056E4" w:rsidRDefault="0053002E"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AD66E7F" w14:textId="77777777" w:rsidR="0053002E" w:rsidRPr="00F056E4" w:rsidRDefault="0053002E" w:rsidP="002F3F16">
            <w:pPr>
              <w:pStyle w:val="ListParagraph"/>
              <w:ind w:left="0"/>
              <w:rPr>
                <w:rFonts w:asciiTheme="minorHAnsi" w:hAnsiTheme="minorHAnsi"/>
                <w:color w:val="000000" w:themeColor="text1"/>
              </w:rPr>
            </w:pPr>
          </w:p>
        </w:tc>
      </w:tr>
      <w:tr w:rsidR="0053002E" w:rsidRPr="00F056E4" w14:paraId="35CA2CA7"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D8EB74"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ACDCB74"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4032D55"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8EEEA06" w14:textId="77777777" w:rsidR="0053002E" w:rsidRPr="00F056E4" w:rsidRDefault="0053002E"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094C159" w14:textId="77777777" w:rsidR="0053002E" w:rsidRPr="00F056E4" w:rsidRDefault="0053002E" w:rsidP="002F3F16">
            <w:pPr>
              <w:pStyle w:val="ListParagraph"/>
              <w:ind w:left="0"/>
              <w:rPr>
                <w:rFonts w:asciiTheme="minorHAnsi" w:hAnsiTheme="minorHAnsi"/>
                <w:color w:val="000000" w:themeColor="text1"/>
              </w:rPr>
            </w:pPr>
          </w:p>
        </w:tc>
      </w:tr>
    </w:tbl>
    <w:p w14:paraId="281FDAC9" w14:textId="77777777" w:rsidR="0053002E" w:rsidRPr="003138D8" w:rsidRDefault="0053002E" w:rsidP="0053002E">
      <w:pPr>
        <w:pStyle w:val="Heading3"/>
        <w:spacing w:after="0" w:afterAutospacing="0"/>
        <w:rPr>
          <w:sz w:val="24"/>
          <w:szCs w:val="24"/>
        </w:rPr>
      </w:pPr>
      <w:r>
        <w:rPr>
          <w:sz w:val="24"/>
          <w:szCs w:val="24"/>
        </w:rPr>
        <w:t>Troubleshooting</w:t>
      </w:r>
    </w:p>
    <w:p w14:paraId="69191BDF" w14:textId="77777777" w:rsidR="0053002E" w:rsidRPr="00040283" w:rsidRDefault="0053002E" w:rsidP="0053002E">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DE4041E" w14:textId="0E431371" w:rsidR="0053002E" w:rsidRDefault="0053002E" w:rsidP="005C541D">
      <w:pPr>
        <w:pStyle w:val="BodyTextIndent"/>
        <w:spacing w:after="0"/>
        <w:ind w:left="0"/>
        <w:rPr>
          <w:rFonts w:ascii="Arial" w:hAnsi="Arial" w:cs="Arial"/>
          <w:sz w:val="20"/>
        </w:rPr>
      </w:pPr>
    </w:p>
    <w:p w14:paraId="434807AF" w14:textId="0F62329A" w:rsidR="0053002E" w:rsidRPr="00E07DB9" w:rsidRDefault="0003403C" w:rsidP="00EA4F4D">
      <w:pPr>
        <w:pStyle w:val="Heading2"/>
        <w:numPr>
          <w:ilvl w:val="1"/>
          <w:numId w:val="13"/>
        </w:numPr>
        <w:rPr>
          <w:i w:val="0"/>
          <w:color w:val="000000"/>
        </w:rPr>
      </w:pPr>
      <w:r>
        <w:rPr>
          <w:i w:val="0"/>
          <w:color w:val="000000"/>
        </w:rPr>
        <w:t xml:space="preserve">  </w:t>
      </w:r>
      <w:r w:rsidR="0053002E" w:rsidRPr="00E07DB9">
        <w:rPr>
          <w:i w:val="0"/>
          <w:color w:val="000000"/>
        </w:rPr>
        <w:t>sqsq0</w:t>
      </w:r>
      <w:r w:rsidR="0053002E">
        <w:rPr>
          <w:i w:val="0"/>
          <w:color w:val="000000"/>
        </w:rPr>
        <w:t>53</w:t>
      </w:r>
      <w:r w:rsidR="0053002E" w:rsidRPr="00E07DB9">
        <w:rPr>
          <w:i w:val="0"/>
          <w:color w:val="000000"/>
        </w:rPr>
        <w:t>d</w:t>
      </w:r>
    </w:p>
    <w:p w14:paraId="3D5BA156" w14:textId="77777777" w:rsidR="0053002E" w:rsidRPr="00210ED0" w:rsidRDefault="0053002E" w:rsidP="0053002E">
      <w:pPr>
        <w:pStyle w:val="Heading3"/>
        <w:spacing w:after="0" w:afterAutospacing="0"/>
        <w:rPr>
          <w:sz w:val="24"/>
          <w:szCs w:val="24"/>
        </w:rPr>
      </w:pPr>
      <w:r w:rsidRPr="00210ED0">
        <w:rPr>
          <w:sz w:val="24"/>
          <w:szCs w:val="24"/>
        </w:rPr>
        <w:t>Overview</w:t>
      </w:r>
    </w:p>
    <w:p w14:paraId="7F493522" w14:textId="77777777" w:rsidR="0053002E" w:rsidRDefault="0053002E" w:rsidP="0053002E">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368851D6" w14:textId="77777777" w:rsidR="0053002E" w:rsidRPr="00210ED0" w:rsidRDefault="0053002E" w:rsidP="0053002E">
      <w:pPr>
        <w:rPr>
          <w:rFonts w:ascii="Arial" w:hAnsi="Arial" w:cs="Arial"/>
          <w:sz w:val="20"/>
          <w:szCs w:val="20"/>
        </w:rPr>
      </w:pPr>
    </w:p>
    <w:p w14:paraId="26B85B95" w14:textId="77777777" w:rsidR="0053002E" w:rsidRPr="00917E90" w:rsidRDefault="0053002E" w:rsidP="00EA4F4D">
      <w:pPr>
        <w:pStyle w:val="ListParagraph"/>
        <w:numPr>
          <w:ilvl w:val="1"/>
          <w:numId w:val="12"/>
        </w:numPr>
        <w:autoSpaceDE w:val="0"/>
        <w:autoSpaceDN w:val="0"/>
        <w:spacing w:before="40" w:after="40"/>
        <w:rPr>
          <w:sz w:val="22"/>
          <w:szCs w:val="22"/>
        </w:rPr>
      </w:pPr>
      <w:r>
        <w:t>Server                                                 </w:t>
      </w:r>
      <w:r>
        <w:tab/>
      </w:r>
      <w:r>
        <w:tab/>
        <w:t>:           rri1mpkapl10v/11v</w:t>
      </w:r>
    </w:p>
    <w:p w14:paraId="099E18A2" w14:textId="0B8B27EE" w:rsidR="0053002E" w:rsidRDefault="0053002E" w:rsidP="00EA4F4D">
      <w:pPr>
        <w:pStyle w:val="ListParagraph"/>
        <w:numPr>
          <w:ilvl w:val="1"/>
          <w:numId w:val="12"/>
        </w:numPr>
        <w:autoSpaceDE w:val="0"/>
        <w:autoSpaceDN w:val="0"/>
        <w:spacing w:before="40" w:after="40"/>
      </w:pPr>
      <w:r>
        <w:t>Shell Script                                           </w:t>
      </w:r>
      <w:r>
        <w:tab/>
        <w:t>:           </w:t>
      </w:r>
      <w:r w:rsidRPr="0053002E">
        <w:t>sqsq053d_temp_eligibility_change_msg.sh</w:t>
      </w:r>
    </w:p>
    <w:p w14:paraId="1123A67E" w14:textId="77777777" w:rsidR="0053002E" w:rsidRDefault="0053002E" w:rsidP="00EA4F4D">
      <w:pPr>
        <w:pStyle w:val="ListParagraph"/>
        <w:numPr>
          <w:ilvl w:val="1"/>
          <w:numId w:val="12"/>
        </w:numPr>
        <w:autoSpaceDE w:val="0"/>
        <w:autoSpaceDN w:val="0"/>
        <w:spacing w:before="40" w:after="40"/>
      </w:pPr>
      <w:r>
        <w:t>Database                                              </w:t>
      </w:r>
      <w:r>
        <w:tab/>
        <w:t>:            sdaop0</w:t>
      </w:r>
    </w:p>
    <w:p w14:paraId="1FB6E6A0" w14:textId="0CF6A3E0" w:rsidR="0053002E" w:rsidRDefault="0053002E" w:rsidP="00EA4F4D">
      <w:pPr>
        <w:pStyle w:val="ListParagraph"/>
        <w:numPr>
          <w:ilvl w:val="1"/>
          <w:numId w:val="12"/>
        </w:numPr>
        <w:autoSpaceDE w:val="0"/>
        <w:autoSpaceDN w:val="0"/>
        <w:spacing w:before="40" w:after="40"/>
      </w:pPr>
      <w:r>
        <w:t>Control-M SDA Process job name        </w:t>
      </w:r>
      <w:r>
        <w:tab/>
        <w:t>:            sqsq053d</w:t>
      </w:r>
    </w:p>
    <w:p w14:paraId="46BA3A1A" w14:textId="17D6C49A" w:rsidR="0053002E" w:rsidRDefault="0053002E" w:rsidP="00EA4F4D">
      <w:pPr>
        <w:pStyle w:val="ListParagraph"/>
        <w:numPr>
          <w:ilvl w:val="1"/>
          <w:numId w:val="12"/>
        </w:numPr>
        <w:autoSpaceDE w:val="0"/>
        <w:autoSpaceDN w:val="0"/>
        <w:spacing w:before="40" w:after="40"/>
      </w:pPr>
      <w:r>
        <w:t>Control-M SDA Schedule                       </w:t>
      </w:r>
      <w:r>
        <w:tab/>
        <w:t>:           All days</w:t>
      </w:r>
      <w:r w:rsidR="00AB5D39">
        <w:t>/</w:t>
      </w:r>
      <w:r w:rsidR="00170698">
        <w:t xml:space="preserve">Every </w:t>
      </w:r>
      <w:r w:rsidR="00B21D4F">
        <w:t>15min</w:t>
      </w:r>
    </w:p>
    <w:p w14:paraId="7153D733" w14:textId="38CF3A5A" w:rsidR="0053002E" w:rsidRDefault="0053002E" w:rsidP="00EA4F4D">
      <w:pPr>
        <w:pStyle w:val="ListParagraph"/>
        <w:numPr>
          <w:ilvl w:val="1"/>
          <w:numId w:val="12"/>
        </w:numPr>
        <w:autoSpaceDE w:val="0"/>
        <w:autoSpaceDN w:val="0"/>
        <w:spacing w:before="40" w:after="40"/>
      </w:pPr>
      <w:r>
        <w:t>Control-M Predecessor                          </w:t>
      </w:r>
      <w:r>
        <w:tab/>
        <w:t>:           sqsq052d</w:t>
      </w:r>
    </w:p>
    <w:p w14:paraId="3873C4FA" w14:textId="77777777" w:rsidR="0053002E" w:rsidRDefault="0053002E" w:rsidP="00EA4F4D">
      <w:pPr>
        <w:pStyle w:val="ListParagraph"/>
        <w:numPr>
          <w:ilvl w:val="1"/>
          <w:numId w:val="12"/>
        </w:numPr>
        <w:autoSpaceDE w:val="0"/>
        <w:autoSpaceDN w:val="0"/>
        <w:spacing w:before="40" w:after="40"/>
      </w:pPr>
      <w:r>
        <w:t>File Name                                             </w:t>
      </w:r>
      <w:r>
        <w:tab/>
        <w:t>:           </w:t>
      </w:r>
      <w:r>
        <w:rPr>
          <w:rFonts w:ascii="Consolas" w:hAnsi="Consolas" w:cs="Consolas"/>
          <w:sz w:val="20"/>
          <w:szCs w:val="20"/>
        </w:rPr>
        <w:t>---</w:t>
      </w:r>
    </w:p>
    <w:p w14:paraId="4C5871A1" w14:textId="77777777" w:rsidR="0053002E" w:rsidRDefault="0053002E"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780BF9E9" w14:textId="77777777" w:rsidR="0053002E" w:rsidRPr="0004310E" w:rsidRDefault="0053002E" w:rsidP="0053002E">
      <w:pPr>
        <w:pStyle w:val="Heading3"/>
      </w:pPr>
      <w:r w:rsidRPr="0004310E">
        <w:t>Purpose</w:t>
      </w:r>
    </w:p>
    <w:p w14:paraId="770D3F7A" w14:textId="4745BC21" w:rsidR="0053002E" w:rsidRDefault="0053002E" w:rsidP="0053002E">
      <w:pPr>
        <w:rPr>
          <w:rFonts w:ascii="Arial" w:hAnsi="Arial" w:cs="Arial"/>
          <w:sz w:val="20"/>
          <w:szCs w:val="20"/>
        </w:rPr>
      </w:pPr>
      <w:r w:rsidRPr="0053002E">
        <w:rPr>
          <w:rFonts w:ascii="Arial" w:hAnsi="Arial" w:cs="Arial"/>
          <w:sz w:val="20"/>
          <w:szCs w:val="20"/>
        </w:rPr>
        <w:t>This batch will be used to populate temp table for all patients whose autofill eligibility is changed in last 15 min</w:t>
      </w:r>
    </w:p>
    <w:p w14:paraId="52493543" w14:textId="77777777" w:rsidR="0053002E" w:rsidRDefault="0053002E" w:rsidP="0053002E">
      <w:pPr>
        <w:rPr>
          <w:rFonts w:ascii="Arial" w:hAnsi="Arial" w:cs="Arial"/>
          <w:sz w:val="20"/>
          <w:szCs w:val="20"/>
        </w:rPr>
      </w:pPr>
    </w:p>
    <w:p w14:paraId="5D8D349D" w14:textId="77777777" w:rsidR="0053002E" w:rsidRDefault="0053002E" w:rsidP="0053002E">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D284CBF" w14:textId="77777777" w:rsidR="0053002E" w:rsidRDefault="0053002E" w:rsidP="0053002E">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Pr>
          <w:rFonts w:ascii="Consolas" w:hAnsi="Consolas" w:cs="Consolas"/>
          <w:sz w:val="20"/>
          <w:szCs w:val="20"/>
        </w:rPr>
        <w:t>---</w:t>
      </w:r>
    </w:p>
    <w:p w14:paraId="5E14E977" w14:textId="325C7E81" w:rsidR="0053002E" w:rsidRDefault="0053002E" w:rsidP="0053002E">
      <w:pPr>
        <w:rPr>
          <w:rFonts w:ascii="Arial" w:hAnsi="Arial" w:cs="Arial"/>
          <w:sz w:val="20"/>
        </w:rPr>
      </w:pPr>
      <w:r>
        <w:rPr>
          <w:rFonts w:ascii="Arial" w:hAnsi="Arial" w:cs="Arial"/>
          <w:sz w:val="20"/>
        </w:rPr>
        <w:t xml:space="preserve">Extract table - </w:t>
      </w:r>
      <w:r w:rsidRPr="0053002E">
        <w:rPr>
          <w:rFonts w:ascii="Arial" w:hAnsi="Arial" w:cs="Arial"/>
          <w:sz w:val="20"/>
        </w:rPr>
        <w:t>TEMP_ELIGBLTY_CHANGE_MSG</w:t>
      </w:r>
    </w:p>
    <w:p w14:paraId="634D6F44" w14:textId="77777777" w:rsidR="0053002E" w:rsidRPr="00210ED0" w:rsidRDefault="0053002E" w:rsidP="0053002E">
      <w:pPr>
        <w:pStyle w:val="Heading3"/>
        <w:spacing w:after="0" w:afterAutospacing="0"/>
        <w:rPr>
          <w:sz w:val="24"/>
          <w:szCs w:val="24"/>
        </w:rPr>
      </w:pPr>
      <w:r>
        <w:rPr>
          <w:sz w:val="24"/>
          <w:szCs w:val="24"/>
        </w:rPr>
        <w:t>Setup</w:t>
      </w:r>
    </w:p>
    <w:p w14:paraId="55E2FF51" w14:textId="78CB2AD6" w:rsidR="0053002E" w:rsidRPr="0053002E" w:rsidRDefault="0053002E" w:rsidP="0053002E">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069A98F" w14:textId="77777777" w:rsidR="0053002E" w:rsidRDefault="0053002E" w:rsidP="0053002E">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3002E" w:rsidRPr="00F056E4" w14:paraId="048AE311" w14:textId="77777777" w:rsidTr="002F3F1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9A9256" w14:textId="77777777" w:rsidR="0053002E" w:rsidRPr="00F056E4" w:rsidRDefault="0053002E" w:rsidP="002F3F1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ECE0B5"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756488"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E9B16"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B06120"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3002E" w:rsidRPr="00F056E4" w14:paraId="49DCD71A"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35BFDE"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C0E866F"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448218C"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E3BCDCE" w14:textId="77777777" w:rsidR="0053002E" w:rsidRPr="00F056E4" w:rsidRDefault="0053002E"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753186C" w14:textId="77777777" w:rsidR="0053002E" w:rsidRPr="00F056E4" w:rsidRDefault="0053002E" w:rsidP="002F3F16">
            <w:pPr>
              <w:pStyle w:val="ListParagraph"/>
              <w:ind w:left="0"/>
              <w:rPr>
                <w:rFonts w:asciiTheme="minorHAnsi" w:hAnsiTheme="minorHAnsi"/>
                <w:color w:val="000000" w:themeColor="text1"/>
              </w:rPr>
            </w:pPr>
          </w:p>
        </w:tc>
      </w:tr>
      <w:tr w:rsidR="0053002E" w:rsidRPr="00F056E4" w14:paraId="54610329"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34E1A1"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FC0A784"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CE75E79"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3203AE5" w14:textId="77777777" w:rsidR="0053002E" w:rsidRPr="00F056E4" w:rsidRDefault="0053002E"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680559C" w14:textId="77777777" w:rsidR="0053002E" w:rsidRPr="00F056E4" w:rsidRDefault="0053002E" w:rsidP="002F3F16">
            <w:pPr>
              <w:pStyle w:val="ListParagraph"/>
              <w:ind w:left="0"/>
              <w:rPr>
                <w:rFonts w:asciiTheme="minorHAnsi" w:hAnsiTheme="minorHAnsi"/>
                <w:color w:val="000000" w:themeColor="text1"/>
              </w:rPr>
            </w:pPr>
          </w:p>
        </w:tc>
      </w:tr>
    </w:tbl>
    <w:p w14:paraId="28C30C4B" w14:textId="77777777" w:rsidR="0053002E" w:rsidRPr="003138D8" w:rsidRDefault="0053002E" w:rsidP="0053002E">
      <w:pPr>
        <w:pStyle w:val="Heading3"/>
        <w:spacing w:after="0" w:afterAutospacing="0"/>
        <w:rPr>
          <w:sz w:val="24"/>
          <w:szCs w:val="24"/>
        </w:rPr>
      </w:pPr>
      <w:r>
        <w:rPr>
          <w:sz w:val="24"/>
          <w:szCs w:val="24"/>
        </w:rPr>
        <w:t>Troubleshooting</w:t>
      </w:r>
    </w:p>
    <w:p w14:paraId="5DBB6F43" w14:textId="77777777" w:rsidR="0053002E" w:rsidRPr="00040283" w:rsidRDefault="0053002E" w:rsidP="0053002E">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E4DA1E1" w14:textId="30F58400" w:rsidR="0053002E" w:rsidRDefault="0053002E" w:rsidP="005C541D">
      <w:pPr>
        <w:pStyle w:val="BodyTextIndent"/>
        <w:spacing w:after="0"/>
        <w:ind w:left="0"/>
        <w:rPr>
          <w:rFonts w:ascii="Arial" w:hAnsi="Arial" w:cs="Arial"/>
          <w:sz w:val="20"/>
        </w:rPr>
      </w:pPr>
    </w:p>
    <w:p w14:paraId="037DA2DB" w14:textId="18C922E4" w:rsidR="0053002E" w:rsidRPr="00E07DB9" w:rsidRDefault="00B21D4F" w:rsidP="00EA4F4D">
      <w:pPr>
        <w:pStyle w:val="Heading2"/>
        <w:numPr>
          <w:ilvl w:val="1"/>
          <w:numId w:val="13"/>
        </w:numPr>
        <w:rPr>
          <w:i w:val="0"/>
          <w:color w:val="000000"/>
        </w:rPr>
      </w:pPr>
      <w:r>
        <w:rPr>
          <w:i w:val="0"/>
          <w:color w:val="000000"/>
        </w:rPr>
        <w:t xml:space="preserve">  </w:t>
      </w:r>
      <w:r w:rsidR="0053002E" w:rsidRPr="00E07DB9">
        <w:rPr>
          <w:i w:val="0"/>
          <w:color w:val="000000"/>
        </w:rPr>
        <w:t>sqsq0</w:t>
      </w:r>
      <w:r w:rsidR="0053002E">
        <w:rPr>
          <w:i w:val="0"/>
          <w:color w:val="000000"/>
        </w:rPr>
        <w:t>54</w:t>
      </w:r>
      <w:r w:rsidR="0053002E" w:rsidRPr="00E07DB9">
        <w:rPr>
          <w:i w:val="0"/>
          <w:color w:val="000000"/>
        </w:rPr>
        <w:t>d</w:t>
      </w:r>
    </w:p>
    <w:p w14:paraId="05DD50CD" w14:textId="77777777" w:rsidR="0053002E" w:rsidRPr="00210ED0" w:rsidRDefault="0053002E" w:rsidP="0053002E">
      <w:pPr>
        <w:pStyle w:val="Heading3"/>
        <w:spacing w:after="0" w:afterAutospacing="0"/>
        <w:rPr>
          <w:sz w:val="24"/>
          <w:szCs w:val="24"/>
        </w:rPr>
      </w:pPr>
      <w:r w:rsidRPr="00210ED0">
        <w:rPr>
          <w:sz w:val="24"/>
          <w:szCs w:val="24"/>
        </w:rPr>
        <w:t>Overview</w:t>
      </w:r>
    </w:p>
    <w:p w14:paraId="16718684" w14:textId="77777777" w:rsidR="0053002E" w:rsidRDefault="0053002E" w:rsidP="0053002E">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C4238B7" w14:textId="77777777" w:rsidR="0053002E" w:rsidRPr="00210ED0" w:rsidRDefault="0053002E" w:rsidP="0053002E">
      <w:pPr>
        <w:rPr>
          <w:rFonts w:ascii="Arial" w:hAnsi="Arial" w:cs="Arial"/>
          <w:sz w:val="20"/>
          <w:szCs w:val="20"/>
        </w:rPr>
      </w:pPr>
    </w:p>
    <w:p w14:paraId="33869840" w14:textId="77777777" w:rsidR="0053002E" w:rsidRPr="00917E90" w:rsidRDefault="0053002E" w:rsidP="00EA4F4D">
      <w:pPr>
        <w:pStyle w:val="ListParagraph"/>
        <w:numPr>
          <w:ilvl w:val="1"/>
          <w:numId w:val="12"/>
        </w:numPr>
        <w:autoSpaceDE w:val="0"/>
        <w:autoSpaceDN w:val="0"/>
        <w:spacing w:before="40" w:after="40"/>
        <w:rPr>
          <w:sz w:val="22"/>
          <w:szCs w:val="22"/>
        </w:rPr>
      </w:pPr>
      <w:r>
        <w:t>Server                                                 </w:t>
      </w:r>
      <w:r>
        <w:tab/>
      </w:r>
      <w:r>
        <w:tab/>
        <w:t>:           rri1mpkapl10v/11v</w:t>
      </w:r>
    </w:p>
    <w:p w14:paraId="4D8BABF0" w14:textId="6D5FD1CD" w:rsidR="0053002E" w:rsidRDefault="0053002E" w:rsidP="00EA4F4D">
      <w:pPr>
        <w:pStyle w:val="ListParagraph"/>
        <w:numPr>
          <w:ilvl w:val="1"/>
          <w:numId w:val="12"/>
        </w:numPr>
        <w:autoSpaceDE w:val="0"/>
        <w:autoSpaceDN w:val="0"/>
        <w:spacing w:before="40" w:after="40"/>
      </w:pPr>
      <w:r>
        <w:t>Shell Script                                           </w:t>
      </w:r>
      <w:r>
        <w:tab/>
        <w:t>:           </w:t>
      </w:r>
      <w:r w:rsidRPr="0053002E">
        <w:t>sda_spring_batch.sh</w:t>
      </w:r>
    </w:p>
    <w:p w14:paraId="024FE41E" w14:textId="77777777" w:rsidR="0053002E" w:rsidRDefault="0053002E" w:rsidP="00EA4F4D">
      <w:pPr>
        <w:pStyle w:val="ListParagraph"/>
        <w:numPr>
          <w:ilvl w:val="1"/>
          <w:numId w:val="12"/>
        </w:numPr>
        <w:autoSpaceDE w:val="0"/>
        <w:autoSpaceDN w:val="0"/>
        <w:spacing w:before="40" w:after="40"/>
      </w:pPr>
      <w:r>
        <w:t>Database                                              </w:t>
      </w:r>
      <w:r>
        <w:tab/>
        <w:t>:            sdaop0</w:t>
      </w:r>
    </w:p>
    <w:p w14:paraId="4DEF02C7" w14:textId="03CF7060" w:rsidR="0053002E" w:rsidRDefault="0053002E" w:rsidP="00EA4F4D">
      <w:pPr>
        <w:pStyle w:val="ListParagraph"/>
        <w:numPr>
          <w:ilvl w:val="1"/>
          <w:numId w:val="12"/>
        </w:numPr>
        <w:autoSpaceDE w:val="0"/>
        <w:autoSpaceDN w:val="0"/>
        <w:spacing w:before="40" w:after="40"/>
      </w:pPr>
      <w:r>
        <w:t>Control-M SDA Process job name        </w:t>
      </w:r>
      <w:r>
        <w:tab/>
        <w:t>:            sqsq054d</w:t>
      </w:r>
    </w:p>
    <w:p w14:paraId="654A68C1" w14:textId="3D13A556" w:rsidR="0053002E" w:rsidRDefault="0053002E" w:rsidP="00EA4F4D">
      <w:pPr>
        <w:pStyle w:val="ListParagraph"/>
        <w:numPr>
          <w:ilvl w:val="1"/>
          <w:numId w:val="12"/>
        </w:numPr>
        <w:autoSpaceDE w:val="0"/>
        <w:autoSpaceDN w:val="0"/>
        <w:spacing w:before="40" w:after="40"/>
      </w:pPr>
      <w:r>
        <w:t>Control-M SDA Schedule                       </w:t>
      </w:r>
      <w:r>
        <w:tab/>
        <w:t>:           All days</w:t>
      </w:r>
      <w:r w:rsidR="00F656CA">
        <w:t>/ Minute</w:t>
      </w:r>
    </w:p>
    <w:p w14:paraId="72A1AA7F" w14:textId="2BB328A8" w:rsidR="0053002E" w:rsidRDefault="0053002E" w:rsidP="00EA4F4D">
      <w:pPr>
        <w:pStyle w:val="ListParagraph"/>
        <w:numPr>
          <w:ilvl w:val="1"/>
          <w:numId w:val="12"/>
        </w:numPr>
        <w:autoSpaceDE w:val="0"/>
        <w:autoSpaceDN w:val="0"/>
        <w:spacing w:before="40" w:after="40"/>
      </w:pPr>
      <w:r>
        <w:t>Control-M Predecessor                          </w:t>
      </w:r>
      <w:r>
        <w:tab/>
        <w:t>:           sqsq053d</w:t>
      </w:r>
    </w:p>
    <w:p w14:paraId="3F16CA0A" w14:textId="5DCA6FE3" w:rsidR="0053002E" w:rsidRDefault="0053002E" w:rsidP="00EA4F4D">
      <w:pPr>
        <w:pStyle w:val="ListParagraph"/>
        <w:numPr>
          <w:ilvl w:val="1"/>
          <w:numId w:val="12"/>
        </w:numPr>
        <w:autoSpaceDE w:val="0"/>
        <w:autoSpaceDN w:val="0"/>
        <w:spacing w:before="40" w:after="40"/>
      </w:pPr>
      <w:r>
        <w:t>File Name                                             </w:t>
      </w:r>
      <w:r>
        <w:tab/>
        <w:t>:          </w:t>
      </w:r>
      <w:r w:rsidRPr="0053002E">
        <w:t> </w:t>
      </w:r>
      <w:r w:rsidRPr="0053002E">
        <w:rPr>
          <w:rFonts w:ascii="Consolas" w:hAnsi="Consolas" w:cs="Consolas"/>
          <w:sz w:val="20"/>
          <w:szCs w:val="20"/>
        </w:rPr>
        <w:t>SDA_ROCM_D_ENROLLCONFI_TRG</w:t>
      </w:r>
      <w:r>
        <w:t>_20200821010431124.txt</w:t>
      </w:r>
    </w:p>
    <w:p w14:paraId="6851BDDE" w14:textId="28DDAD47" w:rsidR="0053002E" w:rsidRDefault="0053002E" w:rsidP="00EA4F4D">
      <w:pPr>
        <w:pStyle w:val="ListParagraph"/>
        <w:numPr>
          <w:ilvl w:val="1"/>
          <w:numId w:val="12"/>
        </w:numPr>
        <w:autoSpaceDE w:val="0"/>
        <w:autoSpaceDN w:val="0"/>
      </w:pPr>
      <w:r>
        <w:t>Control File Name                                 </w:t>
      </w:r>
      <w:r>
        <w:tab/>
        <w:t>:           </w:t>
      </w:r>
      <w:r w:rsidRPr="0053002E">
        <w:rPr>
          <w:rFonts w:ascii="Consolas" w:hAnsi="Consolas" w:cs="Consolas"/>
          <w:sz w:val="20"/>
          <w:szCs w:val="20"/>
        </w:rPr>
        <w:t>SDA_ROCM_D_ENROLLCONFI_TRG</w:t>
      </w:r>
      <w:r>
        <w:t>_20200821010431124.txt_CNTL</w:t>
      </w:r>
    </w:p>
    <w:p w14:paraId="22EDDE7E" w14:textId="77777777" w:rsidR="0053002E" w:rsidRPr="0004310E" w:rsidRDefault="0053002E" w:rsidP="0053002E">
      <w:pPr>
        <w:pStyle w:val="Heading3"/>
      </w:pPr>
      <w:r w:rsidRPr="0004310E">
        <w:t>Purpose</w:t>
      </w:r>
    </w:p>
    <w:p w14:paraId="2A300A33" w14:textId="77777777" w:rsidR="0053002E" w:rsidRPr="0053002E" w:rsidRDefault="0053002E" w:rsidP="0053002E">
      <w:pPr>
        <w:rPr>
          <w:rFonts w:ascii="Arial" w:hAnsi="Arial" w:cs="Arial"/>
          <w:sz w:val="20"/>
          <w:szCs w:val="20"/>
        </w:rPr>
      </w:pPr>
      <w:r w:rsidRPr="0053002E">
        <w:rPr>
          <w:rFonts w:ascii="Arial" w:hAnsi="Arial" w:cs="Arial"/>
          <w:sz w:val="20"/>
          <w:szCs w:val="20"/>
        </w:rPr>
        <w:t>This batch will be used to create patient outreach file for all for all patients whose autofill eligibility is changed in last 15 min</w:t>
      </w:r>
    </w:p>
    <w:p w14:paraId="100401A6" w14:textId="77777777" w:rsidR="0053002E" w:rsidRPr="0053002E" w:rsidRDefault="0053002E" w:rsidP="0053002E">
      <w:pPr>
        <w:rPr>
          <w:rFonts w:ascii="Arial" w:hAnsi="Arial" w:cs="Arial"/>
          <w:sz w:val="20"/>
          <w:szCs w:val="20"/>
        </w:rPr>
      </w:pPr>
    </w:p>
    <w:p w14:paraId="04BFFCD9" w14:textId="77777777" w:rsidR="0053002E" w:rsidRPr="0053002E" w:rsidRDefault="0053002E" w:rsidP="0053002E">
      <w:pPr>
        <w:rPr>
          <w:rFonts w:ascii="Arial" w:hAnsi="Arial" w:cs="Arial"/>
          <w:sz w:val="20"/>
          <w:szCs w:val="20"/>
        </w:rPr>
      </w:pPr>
      <w:r w:rsidRPr="0053002E">
        <w:rPr>
          <w:rFonts w:ascii="Arial" w:hAnsi="Arial" w:cs="Arial"/>
          <w:sz w:val="20"/>
          <w:szCs w:val="20"/>
        </w:rPr>
        <w:t>SELECT * FROM TEMP_ELIGBLTY_CHANGE_MSG TP</w:t>
      </w:r>
    </w:p>
    <w:p w14:paraId="54817373" w14:textId="2CCCDA4E" w:rsidR="0053002E" w:rsidRDefault="0053002E" w:rsidP="0053002E">
      <w:pPr>
        <w:rPr>
          <w:rFonts w:ascii="Arial" w:hAnsi="Arial" w:cs="Arial"/>
          <w:sz w:val="20"/>
          <w:szCs w:val="20"/>
        </w:rPr>
      </w:pPr>
      <w:r w:rsidRPr="0053002E">
        <w:rPr>
          <w:rFonts w:ascii="Arial" w:hAnsi="Arial" w:cs="Arial"/>
          <w:sz w:val="20"/>
          <w:szCs w:val="20"/>
        </w:rPr>
        <w:t>WHERE TP.STAT_CD = 'OPEN'</w:t>
      </w:r>
    </w:p>
    <w:p w14:paraId="49DFA027" w14:textId="77777777" w:rsidR="0053002E" w:rsidRDefault="0053002E" w:rsidP="0053002E">
      <w:pPr>
        <w:rPr>
          <w:rFonts w:ascii="Arial" w:hAnsi="Arial" w:cs="Arial"/>
          <w:sz w:val="20"/>
          <w:szCs w:val="20"/>
        </w:rPr>
      </w:pPr>
    </w:p>
    <w:p w14:paraId="0536F74B" w14:textId="1DDE77BC" w:rsidR="0053002E" w:rsidRDefault="0053002E" w:rsidP="0053002E">
      <w:pPr>
        <w:rPr>
          <w:rFonts w:ascii="Arial" w:hAnsi="Arial" w:cs="Arial"/>
          <w:sz w:val="20"/>
        </w:rPr>
      </w:pPr>
      <w:r>
        <w:rPr>
          <w:rFonts w:ascii="Arial" w:hAnsi="Arial" w:cs="Arial"/>
          <w:sz w:val="20"/>
        </w:rPr>
        <w:t xml:space="preserve">File Location - </w:t>
      </w:r>
      <w:r w:rsidRPr="0053002E">
        <w:rPr>
          <w:rFonts w:ascii="Consolas" w:hAnsi="Consolas" w:cs="Consolas"/>
          <w:sz w:val="20"/>
          <w:szCs w:val="20"/>
        </w:rPr>
        <w:t>/</w:t>
      </w:r>
      <w:r w:rsidRPr="0053002E">
        <w:rPr>
          <w:rFonts w:ascii="Consolas" w:hAnsi="Consolas" w:cs="Consolas"/>
          <w:sz w:val="20"/>
          <w:szCs w:val="20"/>
          <w:u w:val="single"/>
        </w:rPr>
        <w:t>usr</w:t>
      </w:r>
      <w:r w:rsidRPr="0053002E">
        <w:rPr>
          <w:rFonts w:ascii="Consolas" w:hAnsi="Consolas" w:cs="Consolas"/>
          <w:sz w:val="20"/>
          <w:szCs w:val="20"/>
        </w:rPr>
        <w:t>/local/</w:t>
      </w:r>
      <w:r w:rsidRPr="0053002E">
        <w:rPr>
          <w:rFonts w:ascii="Consolas" w:hAnsi="Consolas" w:cs="Consolas"/>
          <w:sz w:val="20"/>
          <w:szCs w:val="20"/>
          <w:u w:val="single"/>
        </w:rPr>
        <w:t>apps</w:t>
      </w:r>
      <w:r w:rsidRPr="0053002E">
        <w:rPr>
          <w:rFonts w:ascii="Consolas" w:hAnsi="Consolas" w:cs="Consolas"/>
          <w:sz w:val="20"/>
          <w:szCs w:val="20"/>
        </w:rPr>
        <w:t>/</w:t>
      </w:r>
      <w:r w:rsidRPr="0053002E">
        <w:rPr>
          <w:rFonts w:ascii="Consolas" w:hAnsi="Consolas" w:cs="Consolas"/>
          <w:sz w:val="20"/>
          <w:szCs w:val="20"/>
          <w:u w:val="single"/>
        </w:rPr>
        <w:t>sda</w:t>
      </w:r>
      <w:r w:rsidRPr="0053002E">
        <w:rPr>
          <w:rFonts w:ascii="Consolas" w:hAnsi="Consolas" w:cs="Consolas"/>
          <w:sz w:val="20"/>
          <w:szCs w:val="20"/>
        </w:rPr>
        <w:t>/fm_home/</w:t>
      </w:r>
      <w:r w:rsidRPr="0053002E">
        <w:rPr>
          <w:rFonts w:ascii="Consolas" w:hAnsi="Consolas" w:cs="Consolas"/>
          <w:sz w:val="20"/>
          <w:szCs w:val="20"/>
          <w:u w:val="single"/>
        </w:rPr>
        <w:t>outbound</w:t>
      </w:r>
      <w:r w:rsidRPr="0053002E">
        <w:rPr>
          <w:rFonts w:ascii="Consolas" w:hAnsi="Consolas" w:cs="Consolas"/>
          <w:sz w:val="20"/>
          <w:szCs w:val="20"/>
        </w:rPr>
        <w:t>/</w:t>
      </w:r>
      <w:r w:rsidRPr="0053002E">
        <w:rPr>
          <w:rFonts w:ascii="Consolas" w:hAnsi="Consolas" w:cs="Consolas"/>
          <w:sz w:val="20"/>
          <w:szCs w:val="20"/>
          <w:u w:val="single"/>
        </w:rPr>
        <w:t>outreach</w:t>
      </w:r>
      <w:r w:rsidRPr="0053002E">
        <w:rPr>
          <w:rFonts w:ascii="Consolas" w:hAnsi="Consolas" w:cs="Consolas"/>
          <w:sz w:val="20"/>
          <w:szCs w:val="20"/>
        </w:rPr>
        <w:t>/autofill_enrollment/</w:t>
      </w:r>
    </w:p>
    <w:p w14:paraId="28B9BD08" w14:textId="6E2D93C6" w:rsidR="0053002E" w:rsidRDefault="0053002E" w:rsidP="0053002E">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sidRPr="0053002E">
        <w:rPr>
          <w:rFonts w:ascii="Consolas" w:hAnsi="Consolas" w:cs="Consolas"/>
          <w:sz w:val="20"/>
          <w:szCs w:val="20"/>
        </w:rPr>
        <w:t>SDA_ROCM_D_ENROLLCONFI_TRG</w:t>
      </w:r>
      <w:r>
        <w:t>_20200821010431124.txt</w:t>
      </w:r>
    </w:p>
    <w:p w14:paraId="7895AC00" w14:textId="77777777" w:rsidR="0053002E" w:rsidRDefault="0053002E" w:rsidP="0053002E">
      <w:pPr>
        <w:rPr>
          <w:rFonts w:ascii="Arial" w:hAnsi="Arial" w:cs="Arial"/>
          <w:sz w:val="20"/>
        </w:rPr>
      </w:pPr>
      <w:r>
        <w:rPr>
          <w:rFonts w:ascii="Arial" w:hAnsi="Arial" w:cs="Arial"/>
          <w:sz w:val="20"/>
        </w:rPr>
        <w:t xml:space="preserve">Extract table - </w:t>
      </w:r>
      <w:r w:rsidRPr="0053002E">
        <w:rPr>
          <w:rFonts w:ascii="Arial" w:hAnsi="Arial" w:cs="Arial"/>
          <w:sz w:val="20"/>
        </w:rPr>
        <w:t>TEMP_ELIGBLTY_CHANGE_MSG</w:t>
      </w:r>
    </w:p>
    <w:p w14:paraId="20F482E0" w14:textId="77777777" w:rsidR="0053002E" w:rsidRPr="00210ED0" w:rsidRDefault="0053002E" w:rsidP="0053002E">
      <w:pPr>
        <w:pStyle w:val="Heading3"/>
        <w:spacing w:after="0" w:afterAutospacing="0"/>
        <w:rPr>
          <w:sz w:val="24"/>
          <w:szCs w:val="24"/>
        </w:rPr>
      </w:pPr>
      <w:r>
        <w:rPr>
          <w:sz w:val="24"/>
          <w:szCs w:val="24"/>
        </w:rPr>
        <w:t>Setup</w:t>
      </w:r>
    </w:p>
    <w:p w14:paraId="5F4D7D0D" w14:textId="77777777" w:rsidR="0053002E" w:rsidRPr="0053002E" w:rsidRDefault="0053002E" w:rsidP="0053002E">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AC345F9" w14:textId="77777777" w:rsidR="0053002E" w:rsidRDefault="0053002E" w:rsidP="0053002E">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53002E" w:rsidRPr="00F056E4" w14:paraId="62F8A522" w14:textId="77777777" w:rsidTr="002F3F16">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602AA9" w14:textId="77777777" w:rsidR="0053002E" w:rsidRPr="00F056E4" w:rsidRDefault="0053002E" w:rsidP="002F3F16">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5180FE"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CE63D2"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D83712"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C587D5" w14:textId="77777777" w:rsidR="0053002E" w:rsidRPr="00F056E4" w:rsidRDefault="0053002E" w:rsidP="002F3F16">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53002E" w:rsidRPr="00F056E4" w14:paraId="4DAB2F11"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E3F060"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E8989B5"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D74E840"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8FED710" w14:textId="77777777" w:rsidR="0053002E" w:rsidRPr="00F056E4" w:rsidRDefault="0053002E"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38D455F" w14:textId="77777777" w:rsidR="0053002E" w:rsidRPr="00F056E4" w:rsidRDefault="0053002E" w:rsidP="002F3F16">
            <w:pPr>
              <w:pStyle w:val="ListParagraph"/>
              <w:ind w:left="0"/>
              <w:rPr>
                <w:rFonts w:asciiTheme="minorHAnsi" w:hAnsiTheme="minorHAnsi"/>
                <w:color w:val="000000" w:themeColor="text1"/>
              </w:rPr>
            </w:pPr>
          </w:p>
        </w:tc>
      </w:tr>
      <w:tr w:rsidR="0053002E" w:rsidRPr="00F056E4" w14:paraId="009E4FF3" w14:textId="77777777" w:rsidTr="002F3F16">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398C0C"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BE7F47"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C25953F" w14:textId="77777777" w:rsidR="0053002E" w:rsidRPr="00F056E4" w:rsidRDefault="0053002E" w:rsidP="002F3F16">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8DB4C2F" w14:textId="77777777" w:rsidR="0053002E" w:rsidRPr="00F056E4" w:rsidRDefault="0053002E" w:rsidP="002F3F16">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00666B1" w14:textId="77777777" w:rsidR="0053002E" w:rsidRPr="00F056E4" w:rsidRDefault="0053002E" w:rsidP="002F3F16">
            <w:pPr>
              <w:pStyle w:val="ListParagraph"/>
              <w:ind w:left="0"/>
              <w:rPr>
                <w:rFonts w:asciiTheme="minorHAnsi" w:hAnsiTheme="minorHAnsi"/>
                <w:color w:val="000000" w:themeColor="text1"/>
              </w:rPr>
            </w:pPr>
          </w:p>
        </w:tc>
      </w:tr>
    </w:tbl>
    <w:p w14:paraId="546DC0DE" w14:textId="77777777" w:rsidR="0053002E" w:rsidRPr="003138D8" w:rsidRDefault="0053002E" w:rsidP="0053002E">
      <w:pPr>
        <w:pStyle w:val="Heading3"/>
        <w:spacing w:after="0" w:afterAutospacing="0"/>
        <w:rPr>
          <w:sz w:val="24"/>
          <w:szCs w:val="24"/>
        </w:rPr>
      </w:pPr>
      <w:r>
        <w:rPr>
          <w:sz w:val="24"/>
          <w:szCs w:val="24"/>
        </w:rPr>
        <w:t>Troubleshooting</w:t>
      </w:r>
    </w:p>
    <w:p w14:paraId="118CE935" w14:textId="472DEF0B" w:rsidR="0053002E" w:rsidRDefault="0053002E" w:rsidP="0053002E">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8385C0D" w14:textId="35303D82" w:rsidR="00116DEA" w:rsidRDefault="00116DEA" w:rsidP="0053002E">
      <w:pPr>
        <w:pStyle w:val="BodyTextIndent"/>
        <w:spacing w:after="0"/>
        <w:ind w:left="0"/>
        <w:rPr>
          <w:rFonts w:ascii="Arial" w:hAnsi="Arial" w:cs="Arial"/>
          <w:sz w:val="20"/>
        </w:rPr>
      </w:pPr>
    </w:p>
    <w:p w14:paraId="54AECD95" w14:textId="48645887" w:rsidR="00D5310B" w:rsidRPr="00116DEA" w:rsidRDefault="00116DEA" w:rsidP="005C541D">
      <w:pPr>
        <w:pStyle w:val="BodyTextIndent"/>
        <w:spacing w:after="0"/>
        <w:ind w:left="0"/>
        <w:rPr>
          <w:rFonts w:ascii="Arial" w:hAnsi="Arial" w:cs="Arial"/>
          <w:b/>
          <w:bCs/>
        </w:rPr>
      </w:pPr>
      <w:r w:rsidRPr="00116DEA">
        <w:rPr>
          <w:rFonts w:ascii="Arial" w:hAnsi="Arial" w:cs="Arial"/>
          <w:b/>
          <w:bCs/>
        </w:rPr>
        <w:t>MIGRATION BATCHES</w:t>
      </w:r>
    </w:p>
    <w:p w14:paraId="1A911AE2" w14:textId="3FBCED44" w:rsidR="00D5310B" w:rsidRPr="00E07DB9" w:rsidRDefault="00D5310B" w:rsidP="00EA4F4D">
      <w:pPr>
        <w:pStyle w:val="Heading2"/>
        <w:numPr>
          <w:ilvl w:val="1"/>
          <w:numId w:val="13"/>
        </w:numPr>
        <w:rPr>
          <w:i w:val="0"/>
          <w:color w:val="000000"/>
        </w:rPr>
      </w:pPr>
      <w:r>
        <w:rPr>
          <w:i w:val="0"/>
          <w:color w:val="000000"/>
        </w:rPr>
        <w:t xml:space="preserve">  </w:t>
      </w:r>
      <w:r w:rsidRPr="00D5310B">
        <w:rPr>
          <w:i w:val="0"/>
          <w:color w:val="000000"/>
        </w:rPr>
        <w:t>sqsq101d</w:t>
      </w:r>
    </w:p>
    <w:p w14:paraId="4BC113C3" w14:textId="77777777" w:rsidR="00D5310B" w:rsidRPr="00210ED0" w:rsidRDefault="00D5310B" w:rsidP="00D5310B">
      <w:pPr>
        <w:pStyle w:val="Heading3"/>
        <w:spacing w:after="0" w:afterAutospacing="0"/>
        <w:rPr>
          <w:sz w:val="24"/>
          <w:szCs w:val="24"/>
        </w:rPr>
      </w:pPr>
      <w:r w:rsidRPr="00210ED0">
        <w:rPr>
          <w:sz w:val="24"/>
          <w:szCs w:val="24"/>
        </w:rPr>
        <w:t>Overview</w:t>
      </w:r>
    </w:p>
    <w:p w14:paraId="491FFA81" w14:textId="77777777" w:rsidR="00D5310B" w:rsidRDefault="00D5310B" w:rsidP="00D5310B">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AD9F875" w14:textId="77777777" w:rsidR="00D5310B" w:rsidRPr="00210ED0" w:rsidRDefault="00D5310B" w:rsidP="00D5310B">
      <w:pPr>
        <w:rPr>
          <w:rFonts w:ascii="Arial" w:hAnsi="Arial" w:cs="Arial"/>
          <w:sz w:val="20"/>
          <w:szCs w:val="20"/>
        </w:rPr>
      </w:pPr>
    </w:p>
    <w:p w14:paraId="471D994A" w14:textId="77777777" w:rsidR="00D5310B" w:rsidRPr="00917E90" w:rsidRDefault="00D5310B" w:rsidP="00EA4F4D">
      <w:pPr>
        <w:pStyle w:val="ListParagraph"/>
        <w:numPr>
          <w:ilvl w:val="1"/>
          <w:numId w:val="12"/>
        </w:numPr>
        <w:autoSpaceDE w:val="0"/>
        <w:autoSpaceDN w:val="0"/>
        <w:spacing w:before="40" w:after="40"/>
        <w:rPr>
          <w:sz w:val="22"/>
          <w:szCs w:val="22"/>
        </w:rPr>
      </w:pPr>
      <w:r>
        <w:t>Server                                                 </w:t>
      </w:r>
      <w:r>
        <w:tab/>
      </w:r>
      <w:r>
        <w:tab/>
        <w:t>:           rri1mpkapl10v/11v</w:t>
      </w:r>
    </w:p>
    <w:p w14:paraId="558E7E3A" w14:textId="2975C651" w:rsidR="00D5310B" w:rsidRDefault="00D5310B" w:rsidP="00EA4F4D">
      <w:pPr>
        <w:pStyle w:val="ListParagraph"/>
        <w:numPr>
          <w:ilvl w:val="1"/>
          <w:numId w:val="12"/>
        </w:numPr>
        <w:autoSpaceDE w:val="0"/>
        <w:autoSpaceDN w:val="0"/>
        <w:spacing w:before="40" w:after="40"/>
      </w:pPr>
      <w:r>
        <w:t>Shell Script                                           </w:t>
      </w:r>
      <w:r>
        <w:tab/>
        <w:t>:           </w:t>
      </w:r>
      <w:r w:rsidR="00231D3F" w:rsidRPr="00231D3F">
        <w:t>load_feed_file.sh</w:t>
      </w:r>
    </w:p>
    <w:p w14:paraId="568D68CF" w14:textId="77777777" w:rsidR="00D5310B" w:rsidRDefault="00D5310B" w:rsidP="00EA4F4D">
      <w:pPr>
        <w:pStyle w:val="ListParagraph"/>
        <w:numPr>
          <w:ilvl w:val="1"/>
          <w:numId w:val="12"/>
        </w:numPr>
        <w:autoSpaceDE w:val="0"/>
        <w:autoSpaceDN w:val="0"/>
        <w:spacing w:before="40" w:after="40"/>
      </w:pPr>
      <w:r>
        <w:t>Database                                              </w:t>
      </w:r>
      <w:r>
        <w:tab/>
        <w:t>:            sdaop0</w:t>
      </w:r>
    </w:p>
    <w:p w14:paraId="09FAC311" w14:textId="5B7D203E" w:rsidR="00D5310B" w:rsidRPr="00231D3F" w:rsidRDefault="00D5310B" w:rsidP="00EA4F4D">
      <w:pPr>
        <w:pStyle w:val="ListParagraph"/>
        <w:numPr>
          <w:ilvl w:val="1"/>
          <w:numId w:val="12"/>
        </w:numPr>
        <w:autoSpaceDE w:val="0"/>
        <w:autoSpaceDN w:val="0"/>
        <w:spacing w:before="40" w:after="40"/>
      </w:pPr>
      <w:r>
        <w:t>Control-M SDA Process job name        </w:t>
      </w:r>
      <w:r>
        <w:tab/>
      </w:r>
      <w:r w:rsidRPr="00231D3F">
        <w:t>:            </w:t>
      </w:r>
      <w:r w:rsidR="00231D3F" w:rsidRPr="00231D3F">
        <w:rPr>
          <w:color w:val="000000"/>
        </w:rPr>
        <w:t>sqsq101d</w:t>
      </w:r>
    </w:p>
    <w:p w14:paraId="741A0BEF" w14:textId="4FA628AE" w:rsidR="00D5310B" w:rsidRDefault="00D5310B" w:rsidP="00EA4F4D">
      <w:pPr>
        <w:pStyle w:val="ListParagraph"/>
        <w:numPr>
          <w:ilvl w:val="1"/>
          <w:numId w:val="12"/>
        </w:numPr>
        <w:autoSpaceDE w:val="0"/>
        <w:autoSpaceDN w:val="0"/>
        <w:spacing w:before="40" w:after="40"/>
      </w:pPr>
      <w:r>
        <w:t>Control-M SDA Schedule                       </w:t>
      </w:r>
      <w:r>
        <w:tab/>
        <w:t>:           All days</w:t>
      </w:r>
    </w:p>
    <w:p w14:paraId="2648C8D6" w14:textId="3EDDA10F" w:rsidR="00D5310B" w:rsidRDefault="00D5310B" w:rsidP="00EA4F4D">
      <w:pPr>
        <w:pStyle w:val="ListParagraph"/>
        <w:numPr>
          <w:ilvl w:val="1"/>
          <w:numId w:val="12"/>
        </w:numPr>
        <w:autoSpaceDE w:val="0"/>
        <w:autoSpaceDN w:val="0"/>
        <w:spacing w:before="40" w:after="40"/>
      </w:pPr>
      <w:r>
        <w:t>Control-M Predecessor                          </w:t>
      </w:r>
      <w:r>
        <w:tab/>
        <w:t>:           </w:t>
      </w:r>
      <w:r w:rsidR="00231D3F">
        <w:t>---</w:t>
      </w:r>
    </w:p>
    <w:p w14:paraId="514D7AB4" w14:textId="6D865968" w:rsidR="00D5310B" w:rsidRDefault="00D5310B" w:rsidP="00EA4F4D">
      <w:pPr>
        <w:pStyle w:val="ListParagraph"/>
        <w:numPr>
          <w:ilvl w:val="1"/>
          <w:numId w:val="12"/>
        </w:numPr>
        <w:autoSpaceDE w:val="0"/>
        <w:autoSpaceDN w:val="0"/>
        <w:spacing w:before="40" w:after="40"/>
      </w:pPr>
      <w:r>
        <w:t>File Name                                             </w:t>
      </w:r>
      <w:r>
        <w:tab/>
        <w:t>:          </w:t>
      </w:r>
      <w:r w:rsidRPr="0053002E">
        <w:t> </w:t>
      </w:r>
      <w:r w:rsidR="00231D3F">
        <w:rPr>
          <w:rFonts w:ascii="Consolas" w:hAnsi="Consolas" w:cs="Consolas"/>
          <w:sz w:val="20"/>
          <w:szCs w:val="20"/>
        </w:rPr>
        <w:t>---</w:t>
      </w:r>
    </w:p>
    <w:p w14:paraId="246937BD" w14:textId="448A2290" w:rsidR="00D5310B" w:rsidRDefault="00D5310B" w:rsidP="00EA4F4D">
      <w:pPr>
        <w:pStyle w:val="ListParagraph"/>
        <w:numPr>
          <w:ilvl w:val="1"/>
          <w:numId w:val="12"/>
        </w:numPr>
        <w:autoSpaceDE w:val="0"/>
        <w:autoSpaceDN w:val="0"/>
      </w:pPr>
      <w:r>
        <w:t>Control File Name                                 </w:t>
      </w:r>
      <w:r>
        <w:tab/>
        <w:t>:           </w:t>
      </w:r>
      <w:r w:rsidR="00231D3F">
        <w:rPr>
          <w:rFonts w:ascii="Consolas" w:hAnsi="Consolas" w:cs="Consolas"/>
          <w:sz w:val="20"/>
          <w:szCs w:val="20"/>
        </w:rPr>
        <w:t>---</w:t>
      </w:r>
    </w:p>
    <w:p w14:paraId="738C1A29" w14:textId="77777777" w:rsidR="00D5310B" w:rsidRPr="0004310E" w:rsidRDefault="00D5310B" w:rsidP="00D5310B">
      <w:pPr>
        <w:pStyle w:val="Heading3"/>
      </w:pPr>
      <w:r w:rsidRPr="0004310E">
        <w:t>Purpose</w:t>
      </w:r>
    </w:p>
    <w:p w14:paraId="60D48231" w14:textId="1E3EEEA9" w:rsidR="00D5310B" w:rsidRPr="0053002E" w:rsidRDefault="00231D3F" w:rsidP="00D5310B">
      <w:pPr>
        <w:rPr>
          <w:rFonts w:ascii="Arial" w:hAnsi="Arial" w:cs="Arial"/>
          <w:sz w:val="20"/>
          <w:szCs w:val="20"/>
        </w:rPr>
      </w:pPr>
      <w:r w:rsidRPr="00231D3F">
        <w:rPr>
          <w:rFonts w:ascii="Arial" w:hAnsi="Arial" w:cs="Arial"/>
          <w:sz w:val="20"/>
          <w:szCs w:val="20"/>
        </w:rPr>
        <w:t>This batch will be used to load the migration data on MIG_PATIENT table from the text file.</w:t>
      </w:r>
    </w:p>
    <w:p w14:paraId="53936FD6" w14:textId="77777777" w:rsidR="00D5310B" w:rsidRPr="0053002E" w:rsidRDefault="00D5310B" w:rsidP="00D5310B">
      <w:pPr>
        <w:rPr>
          <w:rFonts w:ascii="Arial" w:hAnsi="Arial" w:cs="Arial"/>
          <w:sz w:val="20"/>
          <w:szCs w:val="20"/>
        </w:rPr>
      </w:pPr>
    </w:p>
    <w:p w14:paraId="45AD4841" w14:textId="2CF9AAA9" w:rsidR="00D5310B" w:rsidRDefault="00D5310B" w:rsidP="00D5310B">
      <w:pPr>
        <w:rPr>
          <w:rFonts w:ascii="Arial" w:hAnsi="Arial" w:cs="Arial"/>
          <w:sz w:val="20"/>
        </w:rPr>
      </w:pPr>
      <w:r>
        <w:rPr>
          <w:rFonts w:ascii="Arial" w:hAnsi="Arial" w:cs="Arial"/>
          <w:sz w:val="20"/>
        </w:rPr>
        <w:t xml:space="preserve">File Location - </w:t>
      </w:r>
      <w:r w:rsidR="00231D3F">
        <w:rPr>
          <w:rFonts w:ascii="Consolas" w:hAnsi="Consolas" w:cs="Consolas"/>
          <w:sz w:val="20"/>
          <w:szCs w:val="20"/>
        </w:rPr>
        <w:t>---</w:t>
      </w:r>
    </w:p>
    <w:p w14:paraId="23B9AE98" w14:textId="09B3ABCC" w:rsidR="00D5310B" w:rsidRDefault="00D5310B" w:rsidP="00D5310B">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sidR="00231D3F">
        <w:rPr>
          <w:rFonts w:ascii="Consolas" w:hAnsi="Consolas" w:cs="Consolas"/>
          <w:sz w:val="20"/>
          <w:szCs w:val="20"/>
        </w:rPr>
        <w:t>---</w:t>
      </w:r>
    </w:p>
    <w:p w14:paraId="256BD3EA" w14:textId="5F9761CC" w:rsidR="00D5310B" w:rsidRDefault="00D5310B" w:rsidP="00D5310B">
      <w:pPr>
        <w:rPr>
          <w:rFonts w:ascii="Arial" w:hAnsi="Arial" w:cs="Arial"/>
          <w:sz w:val="20"/>
        </w:rPr>
      </w:pPr>
      <w:r>
        <w:rPr>
          <w:rFonts w:ascii="Arial" w:hAnsi="Arial" w:cs="Arial"/>
          <w:sz w:val="20"/>
        </w:rPr>
        <w:t xml:space="preserve">Extract table - </w:t>
      </w:r>
      <w:r w:rsidR="00231D3F" w:rsidRPr="00231D3F">
        <w:rPr>
          <w:rFonts w:ascii="Arial" w:hAnsi="Arial" w:cs="Arial"/>
          <w:sz w:val="20"/>
        </w:rPr>
        <w:t>MIG_PATIENT</w:t>
      </w:r>
    </w:p>
    <w:p w14:paraId="34AD718E" w14:textId="77777777" w:rsidR="00D5310B" w:rsidRPr="00210ED0" w:rsidRDefault="00D5310B" w:rsidP="00D5310B">
      <w:pPr>
        <w:pStyle w:val="Heading3"/>
        <w:spacing w:after="0" w:afterAutospacing="0"/>
        <w:rPr>
          <w:sz w:val="24"/>
          <w:szCs w:val="24"/>
        </w:rPr>
      </w:pPr>
      <w:r>
        <w:rPr>
          <w:sz w:val="24"/>
          <w:szCs w:val="24"/>
        </w:rPr>
        <w:t>Setup</w:t>
      </w:r>
    </w:p>
    <w:p w14:paraId="7CEA1B3D" w14:textId="77777777" w:rsidR="00D5310B" w:rsidRPr="0053002E" w:rsidRDefault="00D5310B" w:rsidP="00D5310B">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C23FE61" w14:textId="77777777" w:rsidR="00D5310B" w:rsidRDefault="00D5310B" w:rsidP="00D5310B">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5310B" w:rsidRPr="00F056E4" w14:paraId="0A1938D9" w14:textId="77777777" w:rsidTr="00D5310B">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E29598" w14:textId="77777777" w:rsidR="00D5310B" w:rsidRPr="00F056E4" w:rsidRDefault="00D5310B" w:rsidP="00D5310B">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91D790" w14:textId="77777777" w:rsidR="00D5310B" w:rsidRPr="00F056E4" w:rsidRDefault="00D5310B" w:rsidP="00D5310B">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078601" w14:textId="77777777" w:rsidR="00D5310B" w:rsidRPr="00F056E4" w:rsidRDefault="00D5310B" w:rsidP="00D5310B">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ACB445" w14:textId="77777777" w:rsidR="00D5310B" w:rsidRPr="00F056E4" w:rsidRDefault="00D5310B" w:rsidP="00D5310B">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8CA817" w14:textId="77777777" w:rsidR="00D5310B" w:rsidRPr="00F056E4" w:rsidRDefault="00D5310B" w:rsidP="00D5310B">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5310B" w:rsidRPr="00F056E4" w14:paraId="5618E8D3" w14:textId="77777777" w:rsidTr="00D5310B">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A6A30B" w14:textId="77777777" w:rsidR="00D5310B" w:rsidRPr="00F056E4" w:rsidRDefault="00D5310B" w:rsidP="00D5310B">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7C9980B" w14:textId="77777777" w:rsidR="00D5310B" w:rsidRPr="00F056E4" w:rsidRDefault="00D5310B" w:rsidP="00D5310B">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BDA9691" w14:textId="77777777" w:rsidR="00D5310B" w:rsidRPr="00F056E4" w:rsidRDefault="00D5310B" w:rsidP="00D5310B">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BCF17D5" w14:textId="77777777" w:rsidR="00D5310B" w:rsidRPr="00F056E4" w:rsidRDefault="00D5310B" w:rsidP="00D5310B">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2D23A72" w14:textId="77777777" w:rsidR="00D5310B" w:rsidRPr="00F056E4" w:rsidRDefault="00D5310B" w:rsidP="00D5310B">
            <w:pPr>
              <w:pStyle w:val="ListParagraph"/>
              <w:ind w:left="0"/>
              <w:rPr>
                <w:rFonts w:asciiTheme="minorHAnsi" w:hAnsiTheme="minorHAnsi"/>
                <w:color w:val="000000" w:themeColor="text1"/>
              </w:rPr>
            </w:pPr>
          </w:p>
        </w:tc>
      </w:tr>
      <w:tr w:rsidR="00D5310B" w:rsidRPr="00F056E4" w14:paraId="0E838B86" w14:textId="77777777" w:rsidTr="00D5310B">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A8D673" w14:textId="77777777" w:rsidR="00D5310B" w:rsidRPr="00F056E4" w:rsidRDefault="00D5310B" w:rsidP="00D5310B">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C37C48F" w14:textId="77777777" w:rsidR="00D5310B" w:rsidRPr="00F056E4" w:rsidRDefault="00D5310B" w:rsidP="00D5310B">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27C6010" w14:textId="77777777" w:rsidR="00D5310B" w:rsidRPr="00F056E4" w:rsidRDefault="00D5310B" w:rsidP="00D5310B">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87E35E8" w14:textId="77777777" w:rsidR="00D5310B" w:rsidRPr="00F056E4" w:rsidRDefault="00D5310B" w:rsidP="00D5310B">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CE6D4EF" w14:textId="77777777" w:rsidR="00D5310B" w:rsidRPr="00F056E4" w:rsidRDefault="00D5310B" w:rsidP="00D5310B">
            <w:pPr>
              <w:pStyle w:val="ListParagraph"/>
              <w:ind w:left="0"/>
              <w:rPr>
                <w:rFonts w:asciiTheme="minorHAnsi" w:hAnsiTheme="minorHAnsi"/>
                <w:color w:val="000000" w:themeColor="text1"/>
              </w:rPr>
            </w:pPr>
          </w:p>
        </w:tc>
      </w:tr>
    </w:tbl>
    <w:p w14:paraId="678C5E15" w14:textId="77777777" w:rsidR="00D5310B" w:rsidRPr="003138D8" w:rsidRDefault="00D5310B" w:rsidP="00D5310B">
      <w:pPr>
        <w:pStyle w:val="Heading3"/>
        <w:spacing w:after="0" w:afterAutospacing="0"/>
        <w:rPr>
          <w:sz w:val="24"/>
          <w:szCs w:val="24"/>
        </w:rPr>
      </w:pPr>
      <w:r>
        <w:rPr>
          <w:sz w:val="24"/>
          <w:szCs w:val="24"/>
        </w:rPr>
        <w:t>Troubleshooting</w:t>
      </w:r>
    </w:p>
    <w:p w14:paraId="0F0233A2" w14:textId="77777777" w:rsidR="00D5310B" w:rsidRPr="00040283" w:rsidRDefault="00D5310B" w:rsidP="00D5310B">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FE2CB60" w14:textId="08A76CD8" w:rsidR="00D5310B" w:rsidRDefault="00D5310B" w:rsidP="005C541D">
      <w:pPr>
        <w:pStyle w:val="BodyTextIndent"/>
        <w:spacing w:after="0"/>
        <w:ind w:left="0"/>
        <w:rPr>
          <w:rFonts w:ascii="Arial" w:hAnsi="Arial" w:cs="Arial"/>
          <w:sz w:val="20"/>
        </w:rPr>
      </w:pPr>
    </w:p>
    <w:p w14:paraId="27E6B053" w14:textId="1C439B7C" w:rsidR="00231D3F" w:rsidRPr="00E07DB9" w:rsidRDefault="00231D3F" w:rsidP="00EA4F4D">
      <w:pPr>
        <w:pStyle w:val="Heading2"/>
        <w:numPr>
          <w:ilvl w:val="1"/>
          <w:numId w:val="13"/>
        </w:numPr>
        <w:rPr>
          <w:i w:val="0"/>
          <w:color w:val="000000"/>
        </w:rPr>
      </w:pPr>
      <w:r>
        <w:rPr>
          <w:i w:val="0"/>
          <w:color w:val="000000"/>
        </w:rPr>
        <w:t xml:space="preserve">  </w:t>
      </w:r>
      <w:r w:rsidRPr="00231D3F">
        <w:rPr>
          <w:i w:val="0"/>
          <w:color w:val="000000"/>
        </w:rPr>
        <w:t>sqsq102d</w:t>
      </w:r>
    </w:p>
    <w:p w14:paraId="5807344C" w14:textId="77777777" w:rsidR="00231D3F" w:rsidRPr="00210ED0" w:rsidRDefault="00231D3F" w:rsidP="00231D3F">
      <w:pPr>
        <w:pStyle w:val="Heading3"/>
        <w:spacing w:after="0" w:afterAutospacing="0"/>
        <w:rPr>
          <w:sz w:val="24"/>
          <w:szCs w:val="24"/>
        </w:rPr>
      </w:pPr>
      <w:r w:rsidRPr="00210ED0">
        <w:rPr>
          <w:sz w:val="24"/>
          <w:szCs w:val="24"/>
        </w:rPr>
        <w:t>Overview</w:t>
      </w:r>
    </w:p>
    <w:p w14:paraId="276E20C7" w14:textId="77777777" w:rsidR="00231D3F" w:rsidRDefault="00231D3F" w:rsidP="00231D3F">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6EC2B9D" w14:textId="77777777" w:rsidR="00231D3F" w:rsidRPr="00210ED0" w:rsidRDefault="00231D3F" w:rsidP="00231D3F">
      <w:pPr>
        <w:rPr>
          <w:rFonts w:ascii="Arial" w:hAnsi="Arial" w:cs="Arial"/>
          <w:sz w:val="20"/>
          <w:szCs w:val="20"/>
        </w:rPr>
      </w:pPr>
    </w:p>
    <w:p w14:paraId="6D51FE26" w14:textId="77777777" w:rsidR="00231D3F" w:rsidRPr="00917E90" w:rsidRDefault="00231D3F" w:rsidP="00EA4F4D">
      <w:pPr>
        <w:pStyle w:val="ListParagraph"/>
        <w:numPr>
          <w:ilvl w:val="1"/>
          <w:numId w:val="12"/>
        </w:numPr>
        <w:autoSpaceDE w:val="0"/>
        <w:autoSpaceDN w:val="0"/>
        <w:spacing w:before="40" w:after="40"/>
        <w:rPr>
          <w:sz w:val="22"/>
          <w:szCs w:val="22"/>
        </w:rPr>
      </w:pPr>
      <w:r>
        <w:t>Server                                                 </w:t>
      </w:r>
      <w:r>
        <w:tab/>
      </w:r>
      <w:r>
        <w:tab/>
        <w:t>:           rri1mpkapl10v/11v</w:t>
      </w:r>
    </w:p>
    <w:p w14:paraId="7D8FE905" w14:textId="77777777" w:rsidR="00231D3F" w:rsidRDefault="00231D3F" w:rsidP="00EA4F4D">
      <w:pPr>
        <w:pStyle w:val="ListParagraph"/>
        <w:numPr>
          <w:ilvl w:val="1"/>
          <w:numId w:val="12"/>
        </w:numPr>
        <w:autoSpaceDE w:val="0"/>
        <w:autoSpaceDN w:val="0"/>
        <w:spacing w:before="40" w:after="40"/>
      </w:pPr>
      <w:r>
        <w:t>Shell Script                                           </w:t>
      </w:r>
      <w:r>
        <w:tab/>
        <w:t>:           </w:t>
      </w:r>
      <w:r w:rsidRPr="00231D3F">
        <w:t>load_feed_file.sh</w:t>
      </w:r>
    </w:p>
    <w:p w14:paraId="14EB5057" w14:textId="77777777" w:rsidR="00231D3F" w:rsidRDefault="00231D3F" w:rsidP="00EA4F4D">
      <w:pPr>
        <w:pStyle w:val="ListParagraph"/>
        <w:numPr>
          <w:ilvl w:val="1"/>
          <w:numId w:val="12"/>
        </w:numPr>
        <w:autoSpaceDE w:val="0"/>
        <w:autoSpaceDN w:val="0"/>
        <w:spacing w:before="40" w:after="40"/>
      </w:pPr>
      <w:r>
        <w:t>Database                                              </w:t>
      </w:r>
      <w:r>
        <w:tab/>
        <w:t>:            sdaop0</w:t>
      </w:r>
    </w:p>
    <w:p w14:paraId="2275E642" w14:textId="33E72C45" w:rsidR="00231D3F" w:rsidRPr="00231D3F" w:rsidRDefault="00231D3F"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sqsq102d</w:t>
      </w:r>
    </w:p>
    <w:p w14:paraId="200F44D9" w14:textId="77777777" w:rsidR="00231D3F" w:rsidRDefault="00231D3F" w:rsidP="00EA4F4D">
      <w:pPr>
        <w:pStyle w:val="ListParagraph"/>
        <w:numPr>
          <w:ilvl w:val="1"/>
          <w:numId w:val="12"/>
        </w:numPr>
        <w:autoSpaceDE w:val="0"/>
        <w:autoSpaceDN w:val="0"/>
        <w:spacing w:before="40" w:after="40"/>
      </w:pPr>
      <w:r>
        <w:t>Control-M SDA Schedule                       </w:t>
      </w:r>
      <w:r>
        <w:tab/>
        <w:t>:           All days</w:t>
      </w:r>
    </w:p>
    <w:p w14:paraId="04D10EA1" w14:textId="49664F38" w:rsidR="00231D3F" w:rsidRDefault="00231D3F" w:rsidP="00EA4F4D">
      <w:pPr>
        <w:pStyle w:val="ListParagraph"/>
        <w:numPr>
          <w:ilvl w:val="1"/>
          <w:numId w:val="12"/>
        </w:numPr>
        <w:autoSpaceDE w:val="0"/>
        <w:autoSpaceDN w:val="0"/>
        <w:spacing w:before="40" w:after="40"/>
      </w:pPr>
      <w:r>
        <w:t>Control-M Predecessor                          </w:t>
      </w:r>
      <w:r>
        <w:tab/>
        <w:t>:           </w:t>
      </w:r>
      <w:r w:rsidR="00763DA8" w:rsidRPr="00231D3F">
        <w:rPr>
          <w:color w:val="000000"/>
        </w:rPr>
        <w:t>sqsq10</w:t>
      </w:r>
      <w:r w:rsidR="00763DA8">
        <w:rPr>
          <w:color w:val="000000"/>
        </w:rPr>
        <w:t>1</w:t>
      </w:r>
      <w:r w:rsidR="00763DA8" w:rsidRPr="00231D3F">
        <w:rPr>
          <w:color w:val="000000"/>
        </w:rPr>
        <w:t>d</w:t>
      </w:r>
    </w:p>
    <w:p w14:paraId="632AE923" w14:textId="77777777" w:rsidR="00231D3F" w:rsidRDefault="00231D3F"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003EDBD4" w14:textId="77777777" w:rsidR="00231D3F" w:rsidRDefault="00231D3F"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06840E04" w14:textId="77777777" w:rsidR="00231D3F" w:rsidRPr="0004310E" w:rsidRDefault="00231D3F" w:rsidP="00231D3F">
      <w:pPr>
        <w:pStyle w:val="Heading3"/>
      </w:pPr>
      <w:r w:rsidRPr="0004310E">
        <w:t>Purpose</w:t>
      </w:r>
    </w:p>
    <w:p w14:paraId="131A5333" w14:textId="0F210A91" w:rsidR="00231D3F" w:rsidRPr="0053002E" w:rsidRDefault="00231D3F" w:rsidP="00231D3F">
      <w:pPr>
        <w:rPr>
          <w:rFonts w:ascii="Arial" w:hAnsi="Arial" w:cs="Arial"/>
          <w:sz w:val="20"/>
          <w:szCs w:val="20"/>
        </w:rPr>
      </w:pPr>
      <w:r w:rsidRPr="00231D3F">
        <w:rPr>
          <w:rFonts w:ascii="Arial" w:hAnsi="Arial" w:cs="Arial"/>
          <w:sz w:val="20"/>
          <w:szCs w:val="20"/>
        </w:rPr>
        <w:t>This batch will be used to load the migration data on MIG_PATIENT_ADDRESS table from the text file.</w:t>
      </w:r>
    </w:p>
    <w:p w14:paraId="73F67FA9" w14:textId="77777777" w:rsidR="00231D3F" w:rsidRPr="0053002E" w:rsidRDefault="00231D3F" w:rsidP="00231D3F">
      <w:pPr>
        <w:rPr>
          <w:rFonts w:ascii="Arial" w:hAnsi="Arial" w:cs="Arial"/>
          <w:sz w:val="20"/>
          <w:szCs w:val="20"/>
        </w:rPr>
      </w:pPr>
    </w:p>
    <w:p w14:paraId="528C6FE4" w14:textId="77777777" w:rsidR="00231D3F" w:rsidRDefault="00231D3F" w:rsidP="00231D3F">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0AD58DD" w14:textId="77777777" w:rsidR="00231D3F" w:rsidRDefault="00231D3F" w:rsidP="00231D3F">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45370AB9" w14:textId="64BAE1A6" w:rsidR="00231D3F" w:rsidRDefault="00231D3F" w:rsidP="00231D3F">
      <w:pPr>
        <w:rPr>
          <w:rFonts w:ascii="Arial" w:hAnsi="Arial" w:cs="Arial"/>
          <w:sz w:val="20"/>
        </w:rPr>
      </w:pPr>
      <w:r>
        <w:rPr>
          <w:rFonts w:ascii="Arial" w:hAnsi="Arial" w:cs="Arial"/>
          <w:sz w:val="20"/>
        </w:rPr>
        <w:t xml:space="preserve">Extract table - </w:t>
      </w:r>
      <w:r w:rsidRPr="00231D3F">
        <w:rPr>
          <w:rFonts w:ascii="Arial" w:hAnsi="Arial" w:cs="Arial"/>
          <w:sz w:val="20"/>
        </w:rPr>
        <w:t>MIG_PATIENT_ADDRESS</w:t>
      </w:r>
    </w:p>
    <w:p w14:paraId="6BA33F89" w14:textId="77777777" w:rsidR="00231D3F" w:rsidRPr="00210ED0" w:rsidRDefault="00231D3F" w:rsidP="00231D3F">
      <w:pPr>
        <w:pStyle w:val="Heading3"/>
        <w:spacing w:after="0" w:afterAutospacing="0"/>
        <w:rPr>
          <w:sz w:val="24"/>
          <w:szCs w:val="24"/>
        </w:rPr>
      </w:pPr>
      <w:r>
        <w:rPr>
          <w:sz w:val="24"/>
          <w:szCs w:val="24"/>
        </w:rPr>
        <w:t>Setup</w:t>
      </w:r>
    </w:p>
    <w:p w14:paraId="70C94CEC" w14:textId="77777777" w:rsidR="00231D3F" w:rsidRPr="0053002E" w:rsidRDefault="00231D3F" w:rsidP="00231D3F">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598F823" w14:textId="77777777" w:rsidR="00231D3F" w:rsidRDefault="00231D3F" w:rsidP="00231D3F">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231D3F" w:rsidRPr="00F056E4" w14:paraId="2E285B09"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74410B" w14:textId="77777777" w:rsidR="00231D3F" w:rsidRPr="00F056E4" w:rsidRDefault="00231D3F"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EFECE1" w14:textId="77777777" w:rsidR="00231D3F" w:rsidRPr="00F056E4" w:rsidRDefault="00231D3F"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5F6230" w14:textId="77777777" w:rsidR="00231D3F" w:rsidRPr="00F056E4" w:rsidRDefault="00231D3F"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467506" w14:textId="77777777" w:rsidR="00231D3F" w:rsidRPr="00F056E4" w:rsidRDefault="00231D3F"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0439C1" w14:textId="77777777" w:rsidR="00231D3F" w:rsidRPr="00F056E4" w:rsidRDefault="00231D3F"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231D3F" w:rsidRPr="00F056E4" w14:paraId="6E765C0E"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392B67" w14:textId="77777777" w:rsidR="00231D3F" w:rsidRPr="00F056E4" w:rsidRDefault="00231D3F"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5430507" w14:textId="77777777" w:rsidR="00231D3F" w:rsidRPr="00F056E4" w:rsidRDefault="00231D3F"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724CBFD" w14:textId="77777777" w:rsidR="00231D3F" w:rsidRPr="00F056E4" w:rsidRDefault="00231D3F"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9B278DC" w14:textId="77777777" w:rsidR="00231D3F" w:rsidRPr="00F056E4" w:rsidRDefault="00231D3F"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ED3627E" w14:textId="77777777" w:rsidR="00231D3F" w:rsidRPr="00F056E4" w:rsidRDefault="00231D3F" w:rsidP="00397C5A">
            <w:pPr>
              <w:pStyle w:val="ListParagraph"/>
              <w:ind w:left="0"/>
              <w:rPr>
                <w:rFonts w:asciiTheme="minorHAnsi" w:hAnsiTheme="minorHAnsi"/>
                <w:color w:val="000000" w:themeColor="text1"/>
              </w:rPr>
            </w:pPr>
          </w:p>
        </w:tc>
      </w:tr>
      <w:tr w:rsidR="00231D3F" w:rsidRPr="00F056E4" w14:paraId="0A7D61BC"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B66E96" w14:textId="77777777" w:rsidR="00231D3F" w:rsidRPr="00F056E4" w:rsidRDefault="00231D3F"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ABD40BD" w14:textId="77777777" w:rsidR="00231D3F" w:rsidRPr="00F056E4" w:rsidRDefault="00231D3F"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969811A" w14:textId="77777777" w:rsidR="00231D3F" w:rsidRPr="00F056E4" w:rsidRDefault="00231D3F"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F8AB89B" w14:textId="77777777" w:rsidR="00231D3F" w:rsidRPr="00F056E4" w:rsidRDefault="00231D3F"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7D8FD61" w14:textId="77777777" w:rsidR="00231D3F" w:rsidRPr="00F056E4" w:rsidRDefault="00231D3F" w:rsidP="00397C5A">
            <w:pPr>
              <w:pStyle w:val="ListParagraph"/>
              <w:ind w:left="0"/>
              <w:rPr>
                <w:rFonts w:asciiTheme="minorHAnsi" w:hAnsiTheme="minorHAnsi"/>
                <w:color w:val="000000" w:themeColor="text1"/>
              </w:rPr>
            </w:pPr>
          </w:p>
        </w:tc>
      </w:tr>
    </w:tbl>
    <w:p w14:paraId="071B2791" w14:textId="77777777" w:rsidR="00231D3F" w:rsidRPr="003138D8" w:rsidRDefault="00231D3F" w:rsidP="00231D3F">
      <w:pPr>
        <w:pStyle w:val="Heading3"/>
        <w:spacing w:after="0" w:afterAutospacing="0"/>
        <w:rPr>
          <w:sz w:val="24"/>
          <w:szCs w:val="24"/>
        </w:rPr>
      </w:pPr>
      <w:r>
        <w:rPr>
          <w:sz w:val="24"/>
          <w:szCs w:val="24"/>
        </w:rPr>
        <w:t>Troubleshooting</w:t>
      </w:r>
    </w:p>
    <w:p w14:paraId="37C996FB" w14:textId="46A3F336" w:rsidR="00231D3F" w:rsidRDefault="00231D3F" w:rsidP="00231D3F">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1AB63BE8" w14:textId="5C24EC3A" w:rsidR="00763DA8" w:rsidRDefault="00763DA8" w:rsidP="00231D3F">
      <w:pPr>
        <w:pStyle w:val="BodyTextIndent"/>
        <w:spacing w:after="0"/>
        <w:ind w:left="0"/>
        <w:rPr>
          <w:rFonts w:ascii="Arial" w:hAnsi="Arial" w:cs="Arial"/>
          <w:sz w:val="20"/>
        </w:rPr>
      </w:pPr>
    </w:p>
    <w:p w14:paraId="0F8748B6" w14:textId="53FD2736" w:rsidR="00763DA8" w:rsidRDefault="00763DA8" w:rsidP="00231D3F">
      <w:pPr>
        <w:pStyle w:val="BodyTextIndent"/>
        <w:spacing w:after="0"/>
        <w:ind w:left="0"/>
        <w:rPr>
          <w:rFonts w:ascii="Arial" w:hAnsi="Arial" w:cs="Arial"/>
          <w:sz w:val="20"/>
        </w:rPr>
      </w:pPr>
    </w:p>
    <w:p w14:paraId="31D62C31" w14:textId="006A2B06" w:rsidR="00763DA8" w:rsidRDefault="00763DA8" w:rsidP="00231D3F">
      <w:pPr>
        <w:pStyle w:val="BodyTextIndent"/>
        <w:spacing w:after="0"/>
        <w:ind w:left="0"/>
        <w:rPr>
          <w:rFonts w:ascii="Arial" w:hAnsi="Arial" w:cs="Arial"/>
          <w:sz w:val="20"/>
        </w:rPr>
      </w:pPr>
    </w:p>
    <w:p w14:paraId="040122C8" w14:textId="3A9FFC78" w:rsidR="00763DA8" w:rsidRDefault="00763DA8" w:rsidP="00231D3F">
      <w:pPr>
        <w:pStyle w:val="BodyTextIndent"/>
        <w:spacing w:after="0"/>
        <w:ind w:left="0"/>
        <w:rPr>
          <w:rFonts w:ascii="Arial" w:hAnsi="Arial" w:cs="Arial"/>
          <w:sz w:val="20"/>
        </w:rPr>
      </w:pPr>
    </w:p>
    <w:p w14:paraId="2F9C29DB" w14:textId="4F0C2E36" w:rsidR="00763DA8" w:rsidRPr="00E07DB9" w:rsidRDefault="00763DA8" w:rsidP="00EA4F4D">
      <w:pPr>
        <w:pStyle w:val="Heading2"/>
        <w:numPr>
          <w:ilvl w:val="1"/>
          <w:numId w:val="13"/>
        </w:numPr>
        <w:rPr>
          <w:i w:val="0"/>
          <w:color w:val="000000"/>
        </w:rPr>
      </w:pPr>
      <w:r w:rsidRPr="00231D3F">
        <w:rPr>
          <w:i w:val="0"/>
          <w:color w:val="000000"/>
        </w:rPr>
        <w:t>sqsq10</w:t>
      </w:r>
      <w:r>
        <w:rPr>
          <w:i w:val="0"/>
          <w:color w:val="000000"/>
        </w:rPr>
        <w:t>3</w:t>
      </w:r>
      <w:r w:rsidRPr="00231D3F">
        <w:rPr>
          <w:i w:val="0"/>
          <w:color w:val="000000"/>
        </w:rPr>
        <w:t>d</w:t>
      </w:r>
    </w:p>
    <w:p w14:paraId="14FE7DAB" w14:textId="77777777" w:rsidR="00763DA8" w:rsidRPr="00210ED0" w:rsidRDefault="00763DA8" w:rsidP="00763DA8">
      <w:pPr>
        <w:pStyle w:val="Heading3"/>
        <w:spacing w:after="0" w:afterAutospacing="0"/>
        <w:rPr>
          <w:sz w:val="24"/>
          <w:szCs w:val="24"/>
        </w:rPr>
      </w:pPr>
      <w:r w:rsidRPr="00210ED0">
        <w:rPr>
          <w:sz w:val="24"/>
          <w:szCs w:val="24"/>
        </w:rPr>
        <w:t>Overview</w:t>
      </w:r>
    </w:p>
    <w:p w14:paraId="0227CB10" w14:textId="77777777" w:rsidR="00763DA8" w:rsidRDefault="00763DA8" w:rsidP="00763DA8">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BA5D24B" w14:textId="77777777" w:rsidR="00763DA8" w:rsidRPr="00210ED0" w:rsidRDefault="00763DA8" w:rsidP="00763DA8">
      <w:pPr>
        <w:rPr>
          <w:rFonts w:ascii="Arial" w:hAnsi="Arial" w:cs="Arial"/>
          <w:sz w:val="20"/>
          <w:szCs w:val="20"/>
        </w:rPr>
      </w:pPr>
    </w:p>
    <w:p w14:paraId="33816AE7" w14:textId="77777777" w:rsidR="00763DA8" w:rsidRPr="00917E90" w:rsidRDefault="00763DA8" w:rsidP="00EA4F4D">
      <w:pPr>
        <w:pStyle w:val="ListParagraph"/>
        <w:numPr>
          <w:ilvl w:val="1"/>
          <w:numId w:val="12"/>
        </w:numPr>
        <w:autoSpaceDE w:val="0"/>
        <w:autoSpaceDN w:val="0"/>
        <w:spacing w:before="40" w:after="40"/>
        <w:rPr>
          <w:sz w:val="22"/>
          <w:szCs w:val="22"/>
        </w:rPr>
      </w:pPr>
      <w:r>
        <w:t>Server                                                 </w:t>
      </w:r>
      <w:r>
        <w:tab/>
      </w:r>
      <w:r>
        <w:tab/>
        <w:t>:           rri1mpkapl10v/11v</w:t>
      </w:r>
    </w:p>
    <w:p w14:paraId="06EF00BB" w14:textId="77777777" w:rsidR="00763DA8" w:rsidRDefault="00763DA8" w:rsidP="00EA4F4D">
      <w:pPr>
        <w:pStyle w:val="ListParagraph"/>
        <w:numPr>
          <w:ilvl w:val="1"/>
          <w:numId w:val="12"/>
        </w:numPr>
        <w:autoSpaceDE w:val="0"/>
        <w:autoSpaceDN w:val="0"/>
        <w:spacing w:before="40" w:after="40"/>
      </w:pPr>
      <w:r>
        <w:t>Shell Script                                           </w:t>
      </w:r>
      <w:r>
        <w:tab/>
        <w:t>:           </w:t>
      </w:r>
      <w:r w:rsidRPr="00231D3F">
        <w:t>load_feed_file.sh</w:t>
      </w:r>
    </w:p>
    <w:p w14:paraId="19FBAD20" w14:textId="77777777" w:rsidR="00763DA8" w:rsidRDefault="00763DA8" w:rsidP="00EA4F4D">
      <w:pPr>
        <w:pStyle w:val="ListParagraph"/>
        <w:numPr>
          <w:ilvl w:val="1"/>
          <w:numId w:val="12"/>
        </w:numPr>
        <w:autoSpaceDE w:val="0"/>
        <w:autoSpaceDN w:val="0"/>
        <w:spacing w:before="40" w:after="40"/>
      </w:pPr>
      <w:r>
        <w:t>Database                                              </w:t>
      </w:r>
      <w:r>
        <w:tab/>
        <w:t>:            sdaop0</w:t>
      </w:r>
    </w:p>
    <w:p w14:paraId="672D5806" w14:textId="719DDBCA" w:rsidR="00763DA8" w:rsidRPr="00231D3F" w:rsidRDefault="00763DA8"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3</w:t>
      </w:r>
      <w:r w:rsidRPr="00231D3F">
        <w:rPr>
          <w:color w:val="000000"/>
        </w:rPr>
        <w:t>d</w:t>
      </w:r>
    </w:p>
    <w:p w14:paraId="5196CF3F" w14:textId="77777777" w:rsidR="00763DA8" w:rsidRDefault="00763DA8" w:rsidP="00EA4F4D">
      <w:pPr>
        <w:pStyle w:val="ListParagraph"/>
        <w:numPr>
          <w:ilvl w:val="1"/>
          <w:numId w:val="12"/>
        </w:numPr>
        <w:autoSpaceDE w:val="0"/>
        <w:autoSpaceDN w:val="0"/>
        <w:spacing w:before="40" w:after="40"/>
      </w:pPr>
      <w:r>
        <w:t>Control-M SDA Schedule                       </w:t>
      </w:r>
      <w:r>
        <w:tab/>
        <w:t>:           All days</w:t>
      </w:r>
    </w:p>
    <w:p w14:paraId="21998166" w14:textId="0E45281B" w:rsidR="00763DA8" w:rsidRDefault="00763DA8"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2</w:t>
      </w:r>
      <w:r w:rsidRPr="00231D3F">
        <w:rPr>
          <w:color w:val="000000"/>
        </w:rPr>
        <w:t>d</w:t>
      </w:r>
    </w:p>
    <w:p w14:paraId="1905F3E8" w14:textId="77777777" w:rsidR="00763DA8" w:rsidRDefault="00763DA8"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146ADA8F" w14:textId="77777777" w:rsidR="00763DA8" w:rsidRDefault="00763DA8"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624F5A2B" w14:textId="77777777" w:rsidR="00763DA8" w:rsidRPr="0004310E" w:rsidRDefault="00763DA8" w:rsidP="00763DA8">
      <w:pPr>
        <w:pStyle w:val="Heading3"/>
      </w:pPr>
      <w:r w:rsidRPr="0004310E">
        <w:t>Purpose</w:t>
      </w:r>
    </w:p>
    <w:p w14:paraId="194302A2" w14:textId="66A7EE7E" w:rsidR="00763DA8" w:rsidRPr="0053002E" w:rsidRDefault="00763DA8" w:rsidP="00763DA8">
      <w:pPr>
        <w:rPr>
          <w:rFonts w:ascii="Arial" w:hAnsi="Arial" w:cs="Arial"/>
          <w:sz w:val="20"/>
          <w:szCs w:val="20"/>
        </w:rPr>
      </w:pPr>
      <w:r w:rsidRPr="00763DA8">
        <w:rPr>
          <w:rFonts w:ascii="Arial" w:hAnsi="Arial" w:cs="Arial"/>
          <w:sz w:val="20"/>
          <w:szCs w:val="20"/>
        </w:rPr>
        <w:t>This batch will be used to load the migration data on MIG_PAT_INTERACTION_HISTORY table from the text file.</w:t>
      </w:r>
      <w:r w:rsidRPr="00231D3F">
        <w:rPr>
          <w:rFonts w:ascii="Arial" w:hAnsi="Arial" w:cs="Arial"/>
          <w:sz w:val="20"/>
          <w:szCs w:val="20"/>
        </w:rPr>
        <w:t>.</w:t>
      </w:r>
    </w:p>
    <w:p w14:paraId="3AC8C09E" w14:textId="77777777" w:rsidR="00763DA8" w:rsidRPr="0053002E" w:rsidRDefault="00763DA8" w:rsidP="00763DA8">
      <w:pPr>
        <w:rPr>
          <w:rFonts w:ascii="Arial" w:hAnsi="Arial" w:cs="Arial"/>
          <w:sz w:val="20"/>
          <w:szCs w:val="20"/>
        </w:rPr>
      </w:pPr>
    </w:p>
    <w:p w14:paraId="429236FA" w14:textId="77777777" w:rsidR="00763DA8" w:rsidRDefault="00763DA8" w:rsidP="00763DA8">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E53FCE4" w14:textId="77777777" w:rsidR="00763DA8" w:rsidRDefault="00763DA8" w:rsidP="00763DA8">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7719C27E" w14:textId="0634CE03" w:rsidR="00763DA8" w:rsidRDefault="00763DA8" w:rsidP="00763DA8">
      <w:pPr>
        <w:rPr>
          <w:rFonts w:ascii="Arial" w:hAnsi="Arial" w:cs="Arial"/>
          <w:sz w:val="20"/>
        </w:rPr>
      </w:pPr>
      <w:r>
        <w:rPr>
          <w:rFonts w:ascii="Arial" w:hAnsi="Arial" w:cs="Arial"/>
          <w:sz w:val="20"/>
        </w:rPr>
        <w:t xml:space="preserve">Extract table - </w:t>
      </w:r>
      <w:r w:rsidRPr="00763DA8">
        <w:rPr>
          <w:rFonts w:ascii="Arial" w:hAnsi="Arial" w:cs="Arial"/>
          <w:sz w:val="20"/>
        </w:rPr>
        <w:t>MIG_PAT_INTERACTION_HISTORY</w:t>
      </w:r>
    </w:p>
    <w:p w14:paraId="32474BCB" w14:textId="77777777" w:rsidR="00763DA8" w:rsidRPr="00210ED0" w:rsidRDefault="00763DA8" w:rsidP="00763DA8">
      <w:pPr>
        <w:pStyle w:val="Heading3"/>
        <w:spacing w:after="0" w:afterAutospacing="0"/>
        <w:rPr>
          <w:sz w:val="24"/>
          <w:szCs w:val="24"/>
        </w:rPr>
      </w:pPr>
      <w:r>
        <w:rPr>
          <w:sz w:val="24"/>
          <w:szCs w:val="24"/>
        </w:rPr>
        <w:t>Setup</w:t>
      </w:r>
    </w:p>
    <w:p w14:paraId="74337380" w14:textId="77777777" w:rsidR="00763DA8" w:rsidRPr="0053002E" w:rsidRDefault="00763DA8" w:rsidP="00763DA8">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4E2DDA6" w14:textId="77777777" w:rsidR="00763DA8" w:rsidRDefault="00763DA8" w:rsidP="00763DA8">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763DA8" w:rsidRPr="00F056E4" w14:paraId="568BB26C"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5E15BA" w14:textId="77777777" w:rsidR="00763DA8" w:rsidRPr="00F056E4" w:rsidRDefault="00763DA8"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74541E"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CBCAAF"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2B4F7F"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95B69E"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763DA8" w:rsidRPr="00F056E4" w14:paraId="28AFB642"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48D012"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C631F87"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1BD417A"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485D172"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CC0BA17" w14:textId="77777777" w:rsidR="00763DA8" w:rsidRPr="00F056E4" w:rsidRDefault="00763DA8" w:rsidP="00397C5A">
            <w:pPr>
              <w:pStyle w:val="ListParagraph"/>
              <w:ind w:left="0"/>
              <w:rPr>
                <w:rFonts w:asciiTheme="minorHAnsi" w:hAnsiTheme="minorHAnsi"/>
                <w:color w:val="000000" w:themeColor="text1"/>
              </w:rPr>
            </w:pPr>
          </w:p>
        </w:tc>
      </w:tr>
      <w:tr w:rsidR="00763DA8" w:rsidRPr="00F056E4" w14:paraId="0F4E48CE"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EFDAC3"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7A87468"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486A681"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CAE6BD8"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A6C142A" w14:textId="77777777" w:rsidR="00763DA8" w:rsidRPr="00F056E4" w:rsidRDefault="00763DA8" w:rsidP="00397C5A">
            <w:pPr>
              <w:pStyle w:val="ListParagraph"/>
              <w:ind w:left="0"/>
              <w:rPr>
                <w:rFonts w:asciiTheme="minorHAnsi" w:hAnsiTheme="minorHAnsi"/>
                <w:color w:val="000000" w:themeColor="text1"/>
              </w:rPr>
            </w:pPr>
          </w:p>
        </w:tc>
      </w:tr>
    </w:tbl>
    <w:p w14:paraId="494BCD7E" w14:textId="77777777" w:rsidR="00763DA8" w:rsidRPr="003138D8" w:rsidRDefault="00763DA8" w:rsidP="00763DA8">
      <w:pPr>
        <w:pStyle w:val="Heading3"/>
        <w:spacing w:after="0" w:afterAutospacing="0"/>
        <w:rPr>
          <w:sz w:val="24"/>
          <w:szCs w:val="24"/>
        </w:rPr>
      </w:pPr>
      <w:r>
        <w:rPr>
          <w:sz w:val="24"/>
          <w:szCs w:val="24"/>
        </w:rPr>
        <w:t>Troubleshooting</w:t>
      </w:r>
    </w:p>
    <w:p w14:paraId="7C173FA0" w14:textId="77777777" w:rsidR="00763DA8" w:rsidRPr="00040283" w:rsidRDefault="00763DA8" w:rsidP="00763DA8">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6A55435" w14:textId="77777777" w:rsidR="00763DA8" w:rsidRPr="00040283" w:rsidRDefault="00763DA8" w:rsidP="00231D3F">
      <w:pPr>
        <w:pStyle w:val="BodyTextIndent"/>
        <w:spacing w:after="0"/>
        <w:ind w:left="0"/>
        <w:rPr>
          <w:rFonts w:ascii="Arial" w:hAnsi="Arial" w:cs="Arial"/>
          <w:sz w:val="20"/>
        </w:rPr>
      </w:pPr>
    </w:p>
    <w:p w14:paraId="4AA9F911" w14:textId="37C83C0C" w:rsidR="00763DA8" w:rsidRPr="00E07DB9" w:rsidRDefault="00763DA8" w:rsidP="00EA4F4D">
      <w:pPr>
        <w:pStyle w:val="Heading2"/>
        <w:numPr>
          <w:ilvl w:val="1"/>
          <w:numId w:val="13"/>
        </w:numPr>
        <w:rPr>
          <w:i w:val="0"/>
          <w:color w:val="000000"/>
        </w:rPr>
      </w:pPr>
      <w:r w:rsidRPr="00231D3F">
        <w:rPr>
          <w:i w:val="0"/>
          <w:color w:val="000000"/>
        </w:rPr>
        <w:t>sqsq10</w:t>
      </w:r>
      <w:r>
        <w:rPr>
          <w:i w:val="0"/>
          <w:color w:val="000000"/>
        </w:rPr>
        <w:t>4</w:t>
      </w:r>
      <w:r w:rsidRPr="00231D3F">
        <w:rPr>
          <w:i w:val="0"/>
          <w:color w:val="000000"/>
        </w:rPr>
        <w:t>d</w:t>
      </w:r>
    </w:p>
    <w:p w14:paraId="75C4DEE8" w14:textId="77777777" w:rsidR="00763DA8" w:rsidRPr="00210ED0" w:rsidRDefault="00763DA8" w:rsidP="00763DA8">
      <w:pPr>
        <w:pStyle w:val="Heading3"/>
        <w:spacing w:after="0" w:afterAutospacing="0"/>
        <w:rPr>
          <w:sz w:val="24"/>
          <w:szCs w:val="24"/>
        </w:rPr>
      </w:pPr>
      <w:r w:rsidRPr="00210ED0">
        <w:rPr>
          <w:sz w:val="24"/>
          <w:szCs w:val="24"/>
        </w:rPr>
        <w:t>Overview</w:t>
      </w:r>
    </w:p>
    <w:p w14:paraId="1CA87367" w14:textId="77777777" w:rsidR="00763DA8" w:rsidRDefault="00763DA8" w:rsidP="00763DA8">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055FF97C" w14:textId="77777777" w:rsidR="00763DA8" w:rsidRPr="00210ED0" w:rsidRDefault="00763DA8" w:rsidP="00763DA8">
      <w:pPr>
        <w:rPr>
          <w:rFonts w:ascii="Arial" w:hAnsi="Arial" w:cs="Arial"/>
          <w:sz w:val="20"/>
          <w:szCs w:val="20"/>
        </w:rPr>
      </w:pPr>
    </w:p>
    <w:p w14:paraId="4DF2ACF7" w14:textId="77777777" w:rsidR="00763DA8" w:rsidRPr="00917E90" w:rsidRDefault="00763DA8" w:rsidP="00EA4F4D">
      <w:pPr>
        <w:pStyle w:val="ListParagraph"/>
        <w:numPr>
          <w:ilvl w:val="1"/>
          <w:numId w:val="12"/>
        </w:numPr>
        <w:autoSpaceDE w:val="0"/>
        <w:autoSpaceDN w:val="0"/>
        <w:spacing w:before="40" w:after="40"/>
        <w:rPr>
          <w:sz w:val="22"/>
          <w:szCs w:val="22"/>
        </w:rPr>
      </w:pPr>
      <w:r>
        <w:t>Server                                                 </w:t>
      </w:r>
      <w:r>
        <w:tab/>
      </w:r>
      <w:r>
        <w:tab/>
        <w:t>:           rri1mpkapl10v/11v</w:t>
      </w:r>
    </w:p>
    <w:p w14:paraId="71E24BEE" w14:textId="77777777" w:rsidR="00763DA8" w:rsidRDefault="00763DA8" w:rsidP="00EA4F4D">
      <w:pPr>
        <w:pStyle w:val="ListParagraph"/>
        <w:numPr>
          <w:ilvl w:val="1"/>
          <w:numId w:val="12"/>
        </w:numPr>
        <w:autoSpaceDE w:val="0"/>
        <w:autoSpaceDN w:val="0"/>
        <w:spacing w:before="40" w:after="40"/>
      </w:pPr>
      <w:r>
        <w:t>Shell Script                                           </w:t>
      </w:r>
      <w:r>
        <w:tab/>
        <w:t>:           </w:t>
      </w:r>
      <w:r w:rsidRPr="00231D3F">
        <w:t>load_feed_file.sh</w:t>
      </w:r>
    </w:p>
    <w:p w14:paraId="1187DF40" w14:textId="77777777" w:rsidR="00763DA8" w:rsidRDefault="00763DA8" w:rsidP="00EA4F4D">
      <w:pPr>
        <w:pStyle w:val="ListParagraph"/>
        <w:numPr>
          <w:ilvl w:val="1"/>
          <w:numId w:val="12"/>
        </w:numPr>
        <w:autoSpaceDE w:val="0"/>
        <w:autoSpaceDN w:val="0"/>
        <w:spacing w:before="40" w:after="40"/>
      </w:pPr>
      <w:r>
        <w:t>Database                                              </w:t>
      </w:r>
      <w:r>
        <w:tab/>
        <w:t>:            sdaop0</w:t>
      </w:r>
    </w:p>
    <w:p w14:paraId="248C6268" w14:textId="7C8BAE5D" w:rsidR="00763DA8" w:rsidRPr="00231D3F" w:rsidRDefault="00763DA8"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4</w:t>
      </w:r>
      <w:r w:rsidRPr="00231D3F">
        <w:rPr>
          <w:color w:val="000000"/>
        </w:rPr>
        <w:t>d</w:t>
      </w:r>
    </w:p>
    <w:p w14:paraId="38A8068D" w14:textId="77777777" w:rsidR="00763DA8" w:rsidRDefault="00763DA8" w:rsidP="00EA4F4D">
      <w:pPr>
        <w:pStyle w:val="ListParagraph"/>
        <w:numPr>
          <w:ilvl w:val="1"/>
          <w:numId w:val="12"/>
        </w:numPr>
        <w:autoSpaceDE w:val="0"/>
        <w:autoSpaceDN w:val="0"/>
        <w:spacing w:before="40" w:after="40"/>
      </w:pPr>
      <w:r>
        <w:t>Control-M SDA Schedule                       </w:t>
      </w:r>
      <w:r>
        <w:tab/>
        <w:t>:           All days</w:t>
      </w:r>
    </w:p>
    <w:p w14:paraId="21100FBD" w14:textId="30887636" w:rsidR="00763DA8" w:rsidRDefault="00763DA8"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3</w:t>
      </w:r>
      <w:r w:rsidRPr="00231D3F">
        <w:rPr>
          <w:color w:val="000000"/>
        </w:rPr>
        <w:t>d</w:t>
      </w:r>
    </w:p>
    <w:p w14:paraId="00388833" w14:textId="77777777" w:rsidR="00763DA8" w:rsidRDefault="00763DA8"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13CDCB65" w14:textId="77777777" w:rsidR="00763DA8" w:rsidRDefault="00763DA8"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900A461" w14:textId="77777777" w:rsidR="00763DA8" w:rsidRPr="0004310E" w:rsidRDefault="00763DA8" w:rsidP="00763DA8">
      <w:pPr>
        <w:pStyle w:val="Heading3"/>
      </w:pPr>
      <w:r w:rsidRPr="0004310E">
        <w:t>Purpose</w:t>
      </w:r>
    </w:p>
    <w:p w14:paraId="08AEF869" w14:textId="6C597282" w:rsidR="00763DA8" w:rsidRPr="0053002E" w:rsidRDefault="00763DA8" w:rsidP="00763DA8">
      <w:pPr>
        <w:rPr>
          <w:rFonts w:ascii="Arial" w:hAnsi="Arial" w:cs="Arial"/>
          <w:sz w:val="20"/>
          <w:szCs w:val="20"/>
        </w:rPr>
      </w:pPr>
      <w:r w:rsidRPr="00763DA8">
        <w:rPr>
          <w:rFonts w:ascii="Arial" w:hAnsi="Arial" w:cs="Arial"/>
          <w:sz w:val="20"/>
          <w:szCs w:val="20"/>
        </w:rPr>
        <w:t>This batch will be used to load the migration data on MIG_PATIENT_ORDER table from the text file</w:t>
      </w:r>
      <w:r w:rsidRPr="00231D3F">
        <w:rPr>
          <w:rFonts w:ascii="Arial" w:hAnsi="Arial" w:cs="Arial"/>
          <w:sz w:val="20"/>
          <w:szCs w:val="20"/>
        </w:rPr>
        <w:t>.</w:t>
      </w:r>
    </w:p>
    <w:p w14:paraId="3B7C91A9" w14:textId="77777777" w:rsidR="00763DA8" w:rsidRPr="0053002E" w:rsidRDefault="00763DA8" w:rsidP="00763DA8">
      <w:pPr>
        <w:rPr>
          <w:rFonts w:ascii="Arial" w:hAnsi="Arial" w:cs="Arial"/>
          <w:sz w:val="20"/>
          <w:szCs w:val="20"/>
        </w:rPr>
      </w:pPr>
    </w:p>
    <w:p w14:paraId="34ECDF1B" w14:textId="77777777" w:rsidR="00763DA8" w:rsidRDefault="00763DA8" w:rsidP="00763DA8">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E37D90F" w14:textId="77777777" w:rsidR="00763DA8" w:rsidRDefault="00763DA8" w:rsidP="00763DA8">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3F8F14E0" w14:textId="4CBE073F" w:rsidR="00763DA8" w:rsidRDefault="00763DA8" w:rsidP="00763DA8">
      <w:pPr>
        <w:rPr>
          <w:rFonts w:ascii="Arial" w:hAnsi="Arial" w:cs="Arial"/>
          <w:sz w:val="20"/>
        </w:rPr>
      </w:pPr>
      <w:r>
        <w:rPr>
          <w:rFonts w:ascii="Arial" w:hAnsi="Arial" w:cs="Arial"/>
          <w:sz w:val="20"/>
        </w:rPr>
        <w:t xml:space="preserve">Extract table - </w:t>
      </w:r>
      <w:r w:rsidRPr="00763DA8">
        <w:rPr>
          <w:rFonts w:ascii="Arial" w:hAnsi="Arial" w:cs="Arial"/>
          <w:sz w:val="20"/>
        </w:rPr>
        <w:t>MIG_PATIENT_ORDER</w:t>
      </w:r>
    </w:p>
    <w:p w14:paraId="6F20BC19" w14:textId="77777777" w:rsidR="00763DA8" w:rsidRPr="00210ED0" w:rsidRDefault="00763DA8" w:rsidP="00763DA8">
      <w:pPr>
        <w:pStyle w:val="Heading3"/>
        <w:spacing w:after="0" w:afterAutospacing="0"/>
        <w:rPr>
          <w:sz w:val="24"/>
          <w:szCs w:val="24"/>
        </w:rPr>
      </w:pPr>
      <w:r>
        <w:rPr>
          <w:sz w:val="24"/>
          <w:szCs w:val="24"/>
        </w:rPr>
        <w:t>Setup</w:t>
      </w:r>
    </w:p>
    <w:p w14:paraId="55DD0C68" w14:textId="77777777" w:rsidR="00763DA8" w:rsidRPr="0053002E" w:rsidRDefault="00763DA8" w:rsidP="00763DA8">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C31DF67" w14:textId="77777777" w:rsidR="00763DA8" w:rsidRDefault="00763DA8" w:rsidP="00763DA8">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763DA8" w:rsidRPr="00F056E4" w14:paraId="4D25236B"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54424B" w14:textId="77777777" w:rsidR="00763DA8" w:rsidRPr="00F056E4" w:rsidRDefault="00763DA8"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8002D8"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FA233C"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269DEC"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853A93"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763DA8" w:rsidRPr="00F056E4" w14:paraId="37325281"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CCB031"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B9005FD"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F42B1F9"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CB268FB"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37268FB" w14:textId="77777777" w:rsidR="00763DA8" w:rsidRPr="00F056E4" w:rsidRDefault="00763DA8" w:rsidP="00397C5A">
            <w:pPr>
              <w:pStyle w:val="ListParagraph"/>
              <w:ind w:left="0"/>
              <w:rPr>
                <w:rFonts w:asciiTheme="minorHAnsi" w:hAnsiTheme="minorHAnsi"/>
                <w:color w:val="000000" w:themeColor="text1"/>
              </w:rPr>
            </w:pPr>
          </w:p>
        </w:tc>
      </w:tr>
      <w:tr w:rsidR="00763DA8" w:rsidRPr="00F056E4" w14:paraId="6A2137FD"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93F93B"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7CD0228"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ED89B70"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6CFE88A"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118A93C" w14:textId="77777777" w:rsidR="00763DA8" w:rsidRPr="00F056E4" w:rsidRDefault="00763DA8" w:rsidP="00397C5A">
            <w:pPr>
              <w:pStyle w:val="ListParagraph"/>
              <w:ind w:left="0"/>
              <w:rPr>
                <w:rFonts w:asciiTheme="minorHAnsi" w:hAnsiTheme="minorHAnsi"/>
                <w:color w:val="000000" w:themeColor="text1"/>
              </w:rPr>
            </w:pPr>
          </w:p>
        </w:tc>
      </w:tr>
    </w:tbl>
    <w:p w14:paraId="176DD2E8" w14:textId="77777777" w:rsidR="00763DA8" w:rsidRPr="003138D8" w:rsidRDefault="00763DA8" w:rsidP="00763DA8">
      <w:pPr>
        <w:pStyle w:val="Heading3"/>
        <w:spacing w:after="0" w:afterAutospacing="0"/>
        <w:rPr>
          <w:sz w:val="24"/>
          <w:szCs w:val="24"/>
        </w:rPr>
      </w:pPr>
      <w:r>
        <w:rPr>
          <w:sz w:val="24"/>
          <w:szCs w:val="24"/>
        </w:rPr>
        <w:t>Troubleshooting</w:t>
      </w:r>
    </w:p>
    <w:p w14:paraId="6B40DAA2" w14:textId="77777777" w:rsidR="00763DA8" w:rsidRPr="00040283" w:rsidRDefault="00763DA8" w:rsidP="00763DA8">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1A075F7B" w14:textId="2913C4C5" w:rsidR="00231D3F" w:rsidRDefault="00231D3F" w:rsidP="005C541D">
      <w:pPr>
        <w:pStyle w:val="BodyTextIndent"/>
        <w:spacing w:after="0"/>
        <w:ind w:left="0"/>
        <w:rPr>
          <w:rFonts w:ascii="Arial" w:hAnsi="Arial" w:cs="Arial"/>
          <w:sz w:val="20"/>
        </w:rPr>
      </w:pPr>
    </w:p>
    <w:p w14:paraId="609D12C8" w14:textId="68091126" w:rsidR="00763DA8" w:rsidRPr="00830173" w:rsidRDefault="00763DA8" w:rsidP="00830173">
      <w:pPr>
        <w:pStyle w:val="Heading2"/>
        <w:rPr>
          <w:i w:val="0"/>
          <w:iCs w:val="0"/>
          <w:sz w:val="24"/>
          <w:szCs w:val="24"/>
        </w:rPr>
      </w:pPr>
      <w:r w:rsidRPr="00830173">
        <w:rPr>
          <w:i w:val="0"/>
          <w:iCs w:val="0"/>
        </w:rPr>
        <w:t>sqsq105d</w:t>
      </w:r>
    </w:p>
    <w:p w14:paraId="3B25FB94" w14:textId="5C37B810" w:rsidR="00763DA8" w:rsidRPr="00210ED0" w:rsidRDefault="00763DA8" w:rsidP="00763DA8">
      <w:pPr>
        <w:pStyle w:val="Heading3"/>
        <w:spacing w:after="0" w:afterAutospacing="0"/>
        <w:rPr>
          <w:sz w:val="24"/>
          <w:szCs w:val="24"/>
        </w:rPr>
      </w:pPr>
      <w:r w:rsidRPr="00210ED0">
        <w:rPr>
          <w:sz w:val="24"/>
          <w:szCs w:val="24"/>
        </w:rPr>
        <w:t>Overview</w:t>
      </w:r>
    </w:p>
    <w:p w14:paraId="3B3129CB" w14:textId="77777777" w:rsidR="00763DA8" w:rsidRDefault="00763DA8" w:rsidP="00763DA8">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81D2018" w14:textId="77777777" w:rsidR="00763DA8" w:rsidRPr="00210ED0" w:rsidRDefault="00763DA8" w:rsidP="00763DA8">
      <w:pPr>
        <w:rPr>
          <w:rFonts w:ascii="Arial" w:hAnsi="Arial" w:cs="Arial"/>
          <w:sz w:val="20"/>
          <w:szCs w:val="20"/>
        </w:rPr>
      </w:pPr>
    </w:p>
    <w:p w14:paraId="40652045" w14:textId="77777777" w:rsidR="00763DA8" w:rsidRPr="00917E90" w:rsidRDefault="00763DA8" w:rsidP="00EA4F4D">
      <w:pPr>
        <w:pStyle w:val="ListParagraph"/>
        <w:numPr>
          <w:ilvl w:val="1"/>
          <w:numId w:val="12"/>
        </w:numPr>
        <w:autoSpaceDE w:val="0"/>
        <w:autoSpaceDN w:val="0"/>
        <w:spacing w:before="40" w:after="40"/>
        <w:rPr>
          <w:sz w:val="22"/>
          <w:szCs w:val="22"/>
        </w:rPr>
      </w:pPr>
      <w:r>
        <w:t>Server                                                 </w:t>
      </w:r>
      <w:r>
        <w:tab/>
      </w:r>
      <w:r>
        <w:tab/>
        <w:t>:           rri1mpkapl10v/11v</w:t>
      </w:r>
    </w:p>
    <w:p w14:paraId="0293D1F5" w14:textId="77777777" w:rsidR="00763DA8" w:rsidRDefault="00763DA8" w:rsidP="00EA4F4D">
      <w:pPr>
        <w:pStyle w:val="ListParagraph"/>
        <w:numPr>
          <w:ilvl w:val="1"/>
          <w:numId w:val="12"/>
        </w:numPr>
        <w:autoSpaceDE w:val="0"/>
        <w:autoSpaceDN w:val="0"/>
        <w:spacing w:before="40" w:after="40"/>
      </w:pPr>
      <w:r>
        <w:t>Shell Script                                           </w:t>
      </w:r>
      <w:r>
        <w:tab/>
        <w:t>:           </w:t>
      </w:r>
      <w:r w:rsidRPr="00231D3F">
        <w:t>load_feed_file.sh</w:t>
      </w:r>
    </w:p>
    <w:p w14:paraId="7BEA6424" w14:textId="77777777" w:rsidR="00763DA8" w:rsidRDefault="00763DA8" w:rsidP="00EA4F4D">
      <w:pPr>
        <w:pStyle w:val="ListParagraph"/>
        <w:numPr>
          <w:ilvl w:val="1"/>
          <w:numId w:val="12"/>
        </w:numPr>
        <w:autoSpaceDE w:val="0"/>
        <w:autoSpaceDN w:val="0"/>
        <w:spacing w:before="40" w:after="40"/>
      </w:pPr>
      <w:r>
        <w:t>Database                                              </w:t>
      </w:r>
      <w:r>
        <w:tab/>
        <w:t>:            sdaop0</w:t>
      </w:r>
    </w:p>
    <w:p w14:paraId="6A10A580" w14:textId="145A871B" w:rsidR="00763DA8" w:rsidRPr="00231D3F" w:rsidRDefault="00763DA8"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5</w:t>
      </w:r>
      <w:r w:rsidRPr="00231D3F">
        <w:rPr>
          <w:color w:val="000000"/>
        </w:rPr>
        <w:t>d</w:t>
      </w:r>
    </w:p>
    <w:p w14:paraId="1BAA09FA" w14:textId="77777777" w:rsidR="00763DA8" w:rsidRDefault="00763DA8" w:rsidP="00EA4F4D">
      <w:pPr>
        <w:pStyle w:val="ListParagraph"/>
        <w:numPr>
          <w:ilvl w:val="1"/>
          <w:numId w:val="12"/>
        </w:numPr>
        <w:autoSpaceDE w:val="0"/>
        <w:autoSpaceDN w:val="0"/>
        <w:spacing w:before="40" w:after="40"/>
      </w:pPr>
      <w:r>
        <w:t>Control-M SDA Schedule                       </w:t>
      </w:r>
      <w:r>
        <w:tab/>
        <w:t>:           All days</w:t>
      </w:r>
    </w:p>
    <w:p w14:paraId="654D7391" w14:textId="76A2200D" w:rsidR="00763DA8" w:rsidRDefault="00763DA8"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4</w:t>
      </w:r>
      <w:r w:rsidRPr="00231D3F">
        <w:rPr>
          <w:color w:val="000000"/>
        </w:rPr>
        <w:t>d</w:t>
      </w:r>
    </w:p>
    <w:p w14:paraId="675760E8" w14:textId="77777777" w:rsidR="00763DA8" w:rsidRDefault="00763DA8"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1E2D9F51" w14:textId="77777777" w:rsidR="00763DA8" w:rsidRDefault="00763DA8"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745A3A4" w14:textId="77777777" w:rsidR="00763DA8" w:rsidRPr="0004310E" w:rsidRDefault="00763DA8" w:rsidP="00763DA8">
      <w:pPr>
        <w:pStyle w:val="Heading3"/>
      </w:pPr>
      <w:r w:rsidRPr="0004310E">
        <w:t>Purpose</w:t>
      </w:r>
    </w:p>
    <w:p w14:paraId="1434B409" w14:textId="213472C2" w:rsidR="00763DA8" w:rsidRPr="0053002E" w:rsidRDefault="00763DA8" w:rsidP="00763DA8">
      <w:pPr>
        <w:rPr>
          <w:rFonts w:ascii="Arial" w:hAnsi="Arial" w:cs="Arial"/>
          <w:sz w:val="20"/>
          <w:szCs w:val="20"/>
        </w:rPr>
      </w:pPr>
      <w:r w:rsidRPr="00763DA8">
        <w:rPr>
          <w:rFonts w:ascii="Arial" w:hAnsi="Arial" w:cs="Arial"/>
          <w:sz w:val="20"/>
          <w:szCs w:val="20"/>
        </w:rPr>
        <w:t>This batch will be used to load the migration data on MIG_PATIENT_SYNC_PLAN table from the text file.</w:t>
      </w:r>
    </w:p>
    <w:p w14:paraId="44EB6F79" w14:textId="77777777" w:rsidR="00763DA8" w:rsidRDefault="00763DA8" w:rsidP="00763DA8">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17204343" w14:textId="77777777" w:rsidR="00763DA8" w:rsidRDefault="00763DA8" w:rsidP="00763DA8">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4BC10DB2" w14:textId="73E21114" w:rsidR="00763DA8" w:rsidRDefault="00763DA8" w:rsidP="00763DA8">
      <w:pPr>
        <w:rPr>
          <w:rFonts w:ascii="Arial" w:hAnsi="Arial" w:cs="Arial"/>
          <w:sz w:val="20"/>
        </w:rPr>
      </w:pPr>
      <w:r>
        <w:rPr>
          <w:rFonts w:ascii="Arial" w:hAnsi="Arial" w:cs="Arial"/>
          <w:sz w:val="20"/>
        </w:rPr>
        <w:t xml:space="preserve">Extract table - </w:t>
      </w:r>
      <w:r w:rsidRPr="00763DA8">
        <w:rPr>
          <w:rFonts w:ascii="Arial" w:hAnsi="Arial" w:cs="Arial"/>
          <w:sz w:val="20"/>
        </w:rPr>
        <w:t>MIG_PATIENT_SYNC_PLAN</w:t>
      </w:r>
    </w:p>
    <w:p w14:paraId="483753E2" w14:textId="77777777" w:rsidR="00763DA8" w:rsidRPr="00210ED0" w:rsidRDefault="00763DA8" w:rsidP="00763DA8">
      <w:pPr>
        <w:pStyle w:val="Heading3"/>
        <w:spacing w:after="0" w:afterAutospacing="0"/>
        <w:rPr>
          <w:sz w:val="24"/>
          <w:szCs w:val="24"/>
        </w:rPr>
      </w:pPr>
      <w:r>
        <w:rPr>
          <w:sz w:val="24"/>
          <w:szCs w:val="24"/>
        </w:rPr>
        <w:t>Setup</w:t>
      </w:r>
    </w:p>
    <w:p w14:paraId="0D99E65D" w14:textId="77777777" w:rsidR="00763DA8" w:rsidRPr="0053002E" w:rsidRDefault="00763DA8" w:rsidP="00763DA8">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427286B" w14:textId="77777777" w:rsidR="00763DA8" w:rsidRDefault="00763DA8" w:rsidP="00763DA8">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763DA8" w:rsidRPr="00F056E4" w14:paraId="0BEBB591"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467846" w14:textId="77777777" w:rsidR="00763DA8" w:rsidRPr="00F056E4" w:rsidRDefault="00763DA8"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80E262"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991FC"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E235DB"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38ED12"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763DA8" w:rsidRPr="00F056E4" w14:paraId="1A616D49"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A1300C"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EBD3B49"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985455"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AE8219D"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65E4A9D" w14:textId="77777777" w:rsidR="00763DA8" w:rsidRPr="00F056E4" w:rsidRDefault="00763DA8" w:rsidP="00397C5A">
            <w:pPr>
              <w:pStyle w:val="ListParagraph"/>
              <w:ind w:left="0"/>
              <w:rPr>
                <w:rFonts w:asciiTheme="minorHAnsi" w:hAnsiTheme="minorHAnsi"/>
                <w:color w:val="000000" w:themeColor="text1"/>
              </w:rPr>
            </w:pPr>
          </w:p>
        </w:tc>
      </w:tr>
      <w:tr w:rsidR="00763DA8" w:rsidRPr="00F056E4" w14:paraId="5A961457"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AA53ED"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F626CBB"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DF246A2"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28C82B4"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37F02AB" w14:textId="77777777" w:rsidR="00763DA8" w:rsidRPr="00F056E4" w:rsidRDefault="00763DA8" w:rsidP="00397C5A">
            <w:pPr>
              <w:pStyle w:val="ListParagraph"/>
              <w:ind w:left="0"/>
              <w:rPr>
                <w:rFonts w:asciiTheme="minorHAnsi" w:hAnsiTheme="minorHAnsi"/>
                <w:color w:val="000000" w:themeColor="text1"/>
              </w:rPr>
            </w:pPr>
          </w:p>
        </w:tc>
      </w:tr>
    </w:tbl>
    <w:p w14:paraId="4A972C9D" w14:textId="77777777" w:rsidR="00763DA8" w:rsidRPr="003138D8" w:rsidRDefault="00763DA8" w:rsidP="00763DA8">
      <w:pPr>
        <w:pStyle w:val="Heading3"/>
        <w:spacing w:after="0" w:afterAutospacing="0"/>
        <w:rPr>
          <w:sz w:val="24"/>
          <w:szCs w:val="24"/>
        </w:rPr>
      </w:pPr>
      <w:r>
        <w:rPr>
          <w:sz w:val="24"/>
          <w:szCs w:val="24"/>
        </w:rPr>
        <w:t>Troubleshooting</w:t>
      </w:r>
    </w:p>
    <w:p w14:paraId="76707AC0" w14:textId="26B3DB61" w:rsidR="00763DA8" w:rsidRDefault="00763DA8" w:rsidP="005C541D">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1AF81E34" w14:textId="53E281BC" w:rsidR="00763DA8" w:rsidRPr="00830173" w:rsidRDefault="00763DA8" w:rsidP="00830173">
      <w:pPr>
        <w:pStyle w:val="Heading2"/>
        <w:rPr>
          <w:i w:val="0"/>
          <w:iCs w:val="0"/>
          <w:sz w:val="24"/>
          <w:szCs w:val="24"/>
        </w:rPr>
      </w:pPr>
      <w:r w:rsidRPr="00830173">
        <w:rPr>
          <w:i w:val="0"/>
          <w:iCs w:val="0"/>
        </w:rPr>
        <w:t>sqsq106d</w:t>
      </w:r>
    </w:p>
    <w:p w14:paraId="3BAB6378" w14:textId="77777777" w:rsidR="00763DA8" w:rsidRPr="00210ED0" w:rsidRDefault="00763DA8" w:rsidP="00763DA8">
      <w:pPr>
        <w:pStyle w:val="Heading3"/>
        <w:spacing w:after="0" w:afterAutospacing="0"/>
        <w:rPr>
          <w:sz w:val="24"/>
          <w:szCs w:val="24"/>
        </w:rPr>
      </w:pPr>
      <w:r w:rsidRPr="00210ED0">
        <w:rPr>
          <w:sz w:val="24"/>
          <w:szCs w:val="24"/>
        </w:rPr>
        <w:t>Overview</w:t>
      </w:r>
    </w:p>
    <w:p w14:paraId="3913BD5F" w14:textId="77777777" w:rsidR="00763DA8" w:rsidRDefault="00763DA8" w:rsidP="00763DA8">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554C9FE" w14:textId="77777777" w:rsidR="00763DA8" w:rsidRPr="00210ED0" w:rsidRDefault="00763DA8" w:rsidP="00763DA8">
      <w:pPr>
        <w:rPr>
          <w:rFonts w:ascii="Arial" w:hAnsi="Arial" w:cs="Arial"/>
          <w:sz w:val="20"/>
          <w:szCs w:val="20"/>
        </w:rPr>
      </w:pPr>
    </w:p>
    <w:p w14:paraId="60D5DF00" w14:textId="77777777" w:rsidR="00763DA8" w:rsidRPr="00917E90" w:rsidRDefault="00763DA8" w:rsidP="00EA4F4D">
      <w:pPr>
        <w:pStyle w:val="ListParagraph"/>
        <w:numPr>
          <w:ilvl w:val="1"/>
          <w:numId w:val="12"/>
        </w:numPr>
        <w:autoSpaceDE w:val="0"/>
        <w:autoSpaceDN w:val="0"/>
        <w:spacing w:before="40" w:after="40"/>
        <w:rPr>
          <w:sz w:val="22"/>
          <w:szCs w:val="22"/>
        </w:rPr>
      </w:pPr>
      <w:r>
        <w:t>Server                                                 </w:t>
      </w:r>
      <w:r>
        <w:tab/>
      </w:r>
      <w:r>
        <w:tab/>
        <w:t>:           rri1mpkapl10v/11v</w:t>
      </w:r>
    </w:p>
    <w:p w14:paraId="07D8F904" w14:textId="77777777" w:rsidR="00763DA8" w:rsidRDefault="00763DA8" w:rsidP="00EA4F4D">
      <w:pPr>
        <w:pStyle w:val="ListParagraph"/>
        <w:numPr>
          <w:ilvl w:val="1"/>
          <w:numId w:val="12"/>
        </w:numPr>
        <w:autoSpaceDE w:val="0"/>
        <w:autoSpaceDN w:val="0"/>
        <w:spacing w:before="40" w:after="40"/>
      </w:pPr>
      <w:r>
        <w:t>Shell Script                                           </w:t>
      </w:r>
      <w:r>
        <w:tab/>
        <w:t>:           </w:t>
      </w:r>
      <w:r w:rsidRPr="00231D3F">
        <w:t>load_feed_file.sh</w:t>
      </w:r>
    </w:p>
    <w:p w14:paraId="29D5C527" w14:textId="77777777" w:rsidR="00763DA8" w:rsidRDefault="00763DA8" w:rsidP="00EA4F4D">
      <w:pPr>
        <w:pStyle w:val="ListParagraph"/>
        <w:numPr>
          <w:ilvl w:val="1"/>
          <w:numId w:val="12"/>
        </w:numPr>
        <w:autoSpaceDE w:val="0"/>
        <w:autoSpaceDN w:val="0"/>
        <w:spacing w:before="40" w:after="40"/>
      </w:pPr>
      <w:r>
        <w:t>Database                                              </w:t>
      </w:r>
      <w:r>
        <w:tab/>
        <w:t>:            sdaop0</w:t>
      </w:r>
    </w:p>
    <w:p w14:paraId="08F93393" w14:textId="460CB0A0" w:rsidR="00763DA8" w:rsidRPr="00231D3F" w:rsidRDefault="00763DA8"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6</w:t>
      </w:r>
      <w:r w:rsidRPr="00231D3F">
        <w:rPr>
          <w:color w:val="000000"/>
        </w:rPr>
        <w:t>d</w:t>
      </w:r>
    </w:p>
    <w:p w14:paraId="5B3C500A" w14:textId="77777777" w:rsidR="00763DA8" w:rsidRDefault="00763DA8" w:rsidP="00EA4F4D">
      <w:pPr>
        <w:pStyle w:val="ListParagraph"/>
        <w:numPr>
          <w:ilvl w:val="1"/>
          <w:numId w:val="12"/>
        </w:numPr>
        <w:autoSpaceDE w:val="0"/>
        <w:autoSpaceDN w:val="0"/>
        <w:spacing w:before="40" w:after="40"/>
      </w:pPr>
      <w:r>
        <w:t>Control-M SDA Schedule                       </w:t>
      </w:r>
      <w:r>
        <w:tab/>
        <w:t>:           All days</w:t>
      </w:r>
    </w:p>
    <w:p w14:paraId="33D76DF8" w14:textId="1E65B9E9" w:rsidR="00763DA8" w:rsidRDefault="00763DA8"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5</w:t>
      </w:r>
      <w:r w:rsidRPr="00231D3F">
        <w:rPr>
          <w:color w:val="000000"/>
        </w:rPr>
        <w:t>d</w:t>
      </w:r>
    </w:p>
    <w:p w14:paraId="6AA290DE" w14:textId="77777777" w:rsidR="00763DA8" w:rsidRDefault="00763DA8"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799C8350" w14:textId="77777777" w:rsidR="00763DA8" w:rsidRDefault="00763DA8"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04669F22" w14:textId="77777777" w:rsidR="00763DA8" w:rsidRPr="0004310E" w:rsidRDefault="00763DA8" w:rsidP="00763DA8">
      <w:pPr>
        <w:pStyle w:val="Heading3"/>
      </w:pPr>
      <w:r w:rsidRPr="0004310E">
        <w:t>Purpose</w:t>
      </w:r>
    </w:p>
    <w:p w14:paraId="6FF3939F" w14:textId="10968803" w:rsidR="00763DA8" w:rsidRPr="0053002E" w:rsidRDefault="00763DA8" w:rsidP="00763DA8">
      <w:pPr>
        <w:rPr>
          <w:rFonts w:ascii="Arial" w:hAnsi="Arial" w:cs="Arial"/>
          <w:sz w:val="20"/>
          <w:szCs w:val="20"/>
        </w:rPr>
      </w:pPr>
      <w:r w:rsidRPr="00763DA8">
        <w:rPr>
          <w:rFonts w:ascii="Arial" w:hAnsi="Arial" w:cs="Arial"/>
          <w:sz w:val="20"/>
          <w:szCs w:val="20"/>
        </w:rPr>
        <w:t>This batch will be used to load the migration data on MIG_FEED_PAT_DIGITAL_FILL_MED table from the text file.</w:t>
      </w:r>
    </w:p>
    <w:p w14:paraId="6E732468" w14:textId="77777777" w:rsidR="00763DA8" w:rsidRDefault="00763DA8" w:rsidP="00763DA8">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5248AE7A" w14:textId="77777777" w:rsidR="00763DA8" w:rsidRDefault="00763DA8" w:rsidP="00763DA8">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495A7289" w14:textId="48222366" w:rsidR="00763DA8" w:rsidRDefault="00763DA8" w:rsidP="00763DA8">
      <w:pPr>
        <w:rPr>
          <w:rFonts w:ascii="Arial" w:hAnsi="Arial" w:cs="Arial"/>
          <w:sz w:val="20"/>
        </w:rPr>
      </w:pPr>
      <w:r>
        <w:rPr>
          <w:rFonts w:ascii="Arial" w:hAnsi="Arial" w:cs="Arial"/>
          <w:sz w:val="20"/>
        </w:rPr>
        <w:t xml:space="preserve">Extract table - </w:t>
      </w:r>
      <w:r w:rsidRPr="00763DA8">
        <w:rPr>
          <w:rFonts w:ascii="Arial" w:hAnsi="Arial" w:cs="Arial"/>
          <w:sz w:val="20"/>
        </w:rPr>
        <w:t>MIG_FEED_PAT_DIGITAL_FILL_MED</w:t>
      </w:r>
    </w:p>
    <w:p w14:paraId="2DE8C10C" w14:textId="77777777" w:rsidR="00763DA8" w:rsidRPr="00210ED0" w:rsidRDefault="00763DA8" w:rsidP="00763DA8">
      <w:pPr>
        <w:pStyle w:val="Heading3"/>
        <w:spacing w:after="0" w:afterAutospacing="0"/>
        <w:rPr>
          <w:sz w:val="24"/>
          <w:szCs w:val="24"/>
        </w:rPr>
      </w:pPr>
      <w:r>
        <w:rPr>
          <w:sz w:val="24"/>
          <w:szCs w:val="24"/>
        </w:rPr>
        <w:t>Setup</w:t>
      </w:r>
    </w:p>
    <w:p w14:paraId="5542A394" w14:textId="77777777" w:rsidR="00763DA8" w:rsidRPr="0053002E" w:rsidRDefault="00763DA8" w:rsidP="00763DA8">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88A43C6" w14:textId="77777777" w:rsidR="00763DA8" w:rsidRDefault="00763DA8" w:rsidP="00763DA8">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763DA8" w:rsidRPr="00F056E4" w14:paraId="0764EEC9"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56E90E" w14:textId="77777777" w:rsidR="00763DA8" w:rsidRPr="00F056E4" w:rsidRDefault="00763DA8"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37AE1C"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1F0A90"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E51E78"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CE8F86"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763DA8" w:rsidRPr="00F056E4" w14:paraId="1B5AF993"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294619"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87305F3"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B7FF17"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0C1D798"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778AB92" w14:textId="77777777" w:rsidR="00763DA8" w:rsidRPr="00F056E4" w:rsidRDefault="00763DA8" w:rsidP="00397C5A">
            <w:pPr>
              <w:pStyle w:val="ListParagraph"/>
              <w:ind w:left="0"/>
              <w:rPr>
                <w:rFonts w:asciiTheme="minorHAnsi" w:hAnsiTheme="minorHAnsi"/>
                <w:color w:val="000000" w:themeColor="text1"/>
              </w:rPr>
            </w:pPr>
          </w:p>
        </w:tc>
      </w:tr>
      <w:tr w:rsidR="00763DA8" w:rsidRPr="00F056E4" w14:paraId="05ED604C"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2547B5"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D3CB34A"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CB6CAC3"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B8D937A"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15F73E1" w14:textId="77777777" w:rsidR="00763DA8" w:rsidRPr="00F056E4" w:rsidRDefault="00763DA8" w:rsidP="00397C5A">
            <w:pPr>
              <w:pStyle w:val="ListParagraph"/>
              <w:ind w:left="0"/>
              <w:rPr>
                <w:rFonts w:asciiTheme="minorHAnsi" w:hAnsiTheme="minorHAnsi"/>
                <w:color w:val="000000" w:themeColor="text1"/>
              </w:rPr>
            </w:pPr>
          </w:p>
        </w:tc>
      </w:tr>
    </w:tbl>
    <w:p w14:paraId="7E940A1D" w14:textId="77777777" w:rsidR="00763DA8" w:rsidRPr="003138D8" w:rsidRDefault="00763DA8" w:rsidP="00763DA8">
      <w:pPr>
        <w:pStyle w:val="Heading3"/>
        <w:spacing w:after="0" w:afterAutospacing="0"/>
        <w:rPr>
          <w:sz w:val="24"/>
          <w:szCs w:val="24"/>
        </w:rPr>
      </w:pPr>
      <w:r>
        <w:rPr>
          <w:sz w:val="24"/>
          <w:szCs w:val="24"/>
        </w:rPr>
        <w:t>Troubleshooting</w:t>
      </w:r>
    </w:p>
    <w:p w14:paraId="1054F7D2" w14:textId="77777777" w:rsidR="00763DA8" w:rsidRPr="00040283" w:rsidRDefault="00763DA8" w:rsidP="00763DA8">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B9840BA" w14:textId="2904D95A" w:rsidR="00763DA8" w:rsidRDefault="00763DA8" w:rsidP="005C541D">
      <w:pPr>
        <w:pStyle w:val="BodyTextIndent"/>
        <w:spacing w:after="0"/>
        <w:ind w:left="0"/>
        <w:rPr>
          <w:rFonts w:ascii="Arial" w:hAnsi="Arial" w:cs="Arial"/>
          <w:sz w:val="20"/>
        </w:rPr>
      </w:pPr>
    </w:p>
    <w:p w14:paraId="088625F8" w14:textId="4B18DAEB" w:rsidR="00763DA8" w:rsidRPr="00830173" w:rsidRDefault="00763DA8" w:rsidP="00830173">
      <w:pPr>
        <w:pStyle w:val="Heading2"/>
        <w:rPr>
          <w:i w:val="0"/>
          <w:iCs w:val="0"/>
          <w:sz w:val="24"/>
          <w:szCs w:val="24"/>
        </w:rPr>
      </w:pPr>
      <w:r w:rsidRPr="00830173">
        <w:rPr>
          <w:i w:val="0"/>
          <w:iCs w:val="0"/>
        </w:rPr>
        <w:t>sqsq107d</w:t>
      </w:r>
    </w:p>
    <w:p w14:paraId="1D6B46EE" w14:textId="77777777" w:rsidR="00763DA8" w:rsidRPr="00210ED0" w:rsidRDefault="00763DA8" w:rsidP="00763DA8">
      <w:pPr>
        <w:pStyle w:val="Heading3"/>
        <w:spacing w:after="0" w:afterAutospacing="0"/>
        <w:rPr>
          <w:sz w:val="24"/>
          <w:szCs w:val="24"/>
        </w:rPr>
      </w:pPr>
      <w:r w:rsidRPr="00210ED0">
        <w:rPr>
          <w:sz w:val="24"/>
          <w:szCs w:val="24"/>
        </w:rPr>
        <w:t>Overview</w:t>
      </w:r>
    </w:p>
    <w:p w14:paraId="378CD5E7" w14:textId="77777777" w:rsidR="00763DA8" w:rsidRDefault="00763DA8" w:rsidP="00763DA8">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30F6D6A9" w14:textId="77777777" w:rsidR="00763DA8" w:rsidRPr="00210ED0" w:rsidRDefault="00763DA8" w:rsidP="00763DA8">
      <w:pPr>
        <w:rPr>
          <w:rFonts w:ascii="Arial" w:hAnsi="Arial" w:cs="Arial"/>
          <w:sz w:val="20"/>
          <w:szCs w:val="20"/>
        </w:rPr>
      </w:pPr>
    </w:p>
    <w:p w14:paraId="0895DFC6" w14:textId="77777777" w:rsidR="00763DA8" w:rsidRPr="00917E90" w:rsidRDefault="00763DA8" w:rsidP="00EA4F4D">
      <w:pPr>
        <w:pStyle w:val="ListParagraph"/>
        <w:numPr>
          <w:ilvl w:val="1"/>
          <w:numId w:val="12"/>
        </w:numPr>
        <w:autoSpaceDE w:val="0"/>
        <w:autoSpaceDN w:val="0"/>
        <w:spacing w:before="40" w:after="40"/>
        <w:rPr>
          <w:sz w:val="22"/>
          <w:szCs w:val="22"/>
        </w:rPr>
      </w:pPr>
      <w:r>
        <w:t>Server                                                 </w:t>
      </w:r>
      <w:r>
        <w:tab/>
      </w:r>
      <w:r>
        <w:tab/>
        <w:t>:           rri1mpkapl10v/11v</w:t>
      </w:r>
    </w:p>
    <w:p w14:paraId="78B66241" w14:textId="77777777" w:rsidR="00763DA8" w:rsidRDefault="00763DA8" w:rsidP="00EA4F4D">
      <w:pPr>
        <w:pStyle w:val="ListParagraph"/>
        <w:numPr>
          <w:ilvl w:val="1"/>
          <w:numId w:val="12"/>
        </w:numPr>
        <w:autoSpaceDE w:val="0"/>
        <w:autoSpaceDN w:val="0"/>
        <w:spacing w:before="40" w:after="40"/>
      </w:pPr>
      <w:r>
        <w:t>Shell Script                                           </w:t>
      </w:r>
      <w:r>
        <w:tab/>
        <w:t>:           </w:t>
      </w:r>
      <w:r w:rsidRPr="00231D3F">
        <w:t>load_feed_file.sh</w:t>
      </w:r>
    </w:p>
    <w:p w14:paraId="07E441B7" w14:textId="77777777" w:rsidR="00763DA8" w:rsidRDefault="00763DA8" w:rsidP="00EA4F4D">
      <w:pPr>
        <w:pStyle w:val="ListParagraph"/>
        <w:numPr>
          <w:ilvl w:val="1"/>
          <w:numId w:val="12"/>
        </w:numPr>
        <w:autoSpaceDE w:val="0"/>
        <w:autoSpaceDN w:val="0"/>
        <w:spacing w:before="40" w:after="40"/>
      </w:pPr>
      <w:r>
        <w:t>Database                                              </w:t>
      </w:r>
      <w:r>
        <w:tab/>
        <w:t>:            sdaop0</w:t>
      </w:r>
    </w:p>
    <w:p w14:paraId="5AB9C4BF" w14:textId="35DC613F" w:rsidR="00763DA8" w:rsidRPr="00231D3F" w:rsidRDefault="00763DA8"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7</w:t>
      </w:r>
      <w:r w:rsidRPr="00231D3F">
        <w:rPr>
          <w:color w:val="000000"/>
        </w:rPr>
        <w:t>d</w:t>
      </w:r>
    </w:p>
    <w:p w14:paraId="23BDC73A" w14:textId="77777777" w:rsidR="00763DA8" w:rsidRDefault="00763DA8" w:rsidP="00EA4F4D">
      <w:pPr>
        <w:pStyle w:val="ListParagraph"/>
        <w:numPr>
          <w:ilvl w:val="1"/>
          <w:numId w:val="12"/>
        </w:numPr>
        <w:autoSpaceDE w:val="0"/>
        <w:autoSpaceDN w:val="0"/>
        <w:spacing w:before="40" w:after="40"/>
      </w:pPr>
      <w:r>
        <w:t>Control-M SDA Schedule                       </w:t>
      </w:r>
      <w:r>
        <w:tab/>
        <w:t>:           All days</w:t>
      </w:r>
    </w:p>
    <w:p w14:paraId="4290CEDE" w14:textId="1F52ABB1" w:rsidR="00763DA8" w:rsidRDefault="00763DA8"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6</w:t>
      </w:r>
      <w:r w:rsidRPr="00231D3F">
        <w:rPr>
          <w:color w:val="000000"/>
        </w:rPr>
        <w:t>d</w:t>
      </w:r>
    </w:p>
    <w:p w14:paraId="485CE979" w14:textId="77777777" w:rsidR="00763DA8" w:rsidRDefault="00763DA8"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2F75A418" w14:textId="77777777" w:rsidR="00763DA8" w:rsidRDefault="00763DA8"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4F24FE17" w14:textId="77777777" w:rsidR="00763DA8" w:rsidRPr="0004310E" w:rsidRDefault="00763DA8" w:rsidP="00763DA8">
      <w:pPr>
        <w:pStyle w:val="Heading3"/>
      </w:pPr>
      <w:r w:rsidRPr="0004310E">
        <w:t>Purpose</w:t>
      </w:r>
    </w:p>
    <w:p w14:paraId="59349C3C" w14:textId="3DC2A83A" w:rsidR="00763DA8" w:rsidRPr="0053002E" w:rsidRDefault="00763DA8" w:rsidP="00763DA8">
      <w:pPr>
        <w:rPr>
          <w:rFonts w:ascii="Arial" w:hAnsi="Arial" w:cs="Arial"/>
          <w:sz w:val="20"/>
          <w:szCs w:val="20"/>
        </w:rPr>
      </w:pPr>
      <w:r w:rsidRPr="00763DA8">
        <w:rPr>
          <w:rFonts w:ascii="Arial" w:hAnsi="Arial" w:cs="Arial"/>
          <w:sz w:val="20"/>
          <w:szCs w:val="20"/>
        </w:rPr>
        <w:t>This batch will be used to load the migration data on MIG_PAT_ORDER_PRESCRIPTION_VW table from the text file.</w:t>
      </w:r>
    </w:p>
    <w:p w14:paraId="525A8881" w14:textId="77777777" w:rsidR="00763DA8" w:rsidRDefault="00763DA8" w:rsidP="00763DA8">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633AD7A" w14:textId="77777777" w:rsidR="00763DA8" w:rsidRDefault="00763DA8" w:rsidP="00763DA8">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379321C0" w14:textId="15D9163F" w:rsidR="00763DA8" w:rsidRDefault="00763DA8" w:rsidP="00763DA8">
      <w:pPr>
        <w:rPr>
          <w:rFonts w:ascii="Arial" w:hAnsi="Arial" w:cs="Arial"/>
          <w:sz w:val="20"/>
        </w:rPr>
      </w:pPr>
      <w:r>
        <w:rPr>
          <w:rFonts w:ascii="Arial" w:hAnsi="Arial" w:cs="Arial"/>
          <w:sz w:val="20"/>
        </w:rPr>
        <w:t xml:space="preserve">Extract table - </w:t>
      </w:r>
      <w:r w:rsidRPr="00763DA8">
        <w:rPr>
          <w:rFonts w:ascii="Arial" w:hAnsi="Arial" w:cs="Arial"/>
          <w:sz w:val="20"/>
        </w:rPr>
        <w:t>MIG_PAT_ORDER_PRESCRIPTION_VW</w:t>
      </w:r>
    </w:p>
    <w:p w14:paraId="2282831E" w14:textId="77777777" w:rsidR="00763DA8" w:rsidRPr="00210ED0" w:rsidRDefault="00763DA8" w:rsidP="00763DA8">
      <w:pPr>
        <w:pStyle w:val="Heading3"/>
        <w:spacing w:after="0" w:afterAutospacing="0"/>
        <w:rPr>
          <w:sz w:val="24"/>
          <w:szCs w:val="24"/>
        </w:rPr>
      </w:pPr>
      <w:r>
        <w:rPr>
          <w:sz w:val="24"/>
          <w:szCs w:val="24"/>
        </w:rPr>
        <w:t>Setup</w:t>
      </w:r>
    </w:p>
    <w:p w14:paraId="03ECCA81" w14:textId="77777777" w:rsidR="00763DA8" w:rsidRPr="0053002E" w:rsidRDefault="00763DA8" w:rsidP="00763DA8">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2E21579C" w14:textId="77777777" w:rsidR="00763DA8" w:rsidRDefault="00763DA8" w:rsidP="00763DA8">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763DA8" w:rsidRPr="00F056E4" w14:paraId="346C7421"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2ABD9C" w14:textId="77777777" w:rsidR="00763DA8" w:rsidRPr="00F056E4" w:rsidRDefault="00763DA8"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B8DD85"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16F49B"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B2CE79"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A7F4F0"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763DA8" w:rsidRPr="00F056E4" w14:paraId="052A2414"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AFE0C4"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94EA3AE"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8EA3A4E"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CCB91FD"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8AC4D9B" w14:textId="77777777" w:rsidR="00763DA8" w:rsidRPr="00F056E4" w:rsidRDefault="00763DA8" w:rsidP="00397C5A">
            <w:pPr>
              <w:pStyle w:val="ListParagraph"/>
              <w:ind w:left="0"/>
              <w:rPr>
                <w:rFonts w:asciiTheme="minorHAnsi" w:hAnsiTheme="minorHAnsi"/>
                <w:color w:val="000000" w:themeColor="text1"/>
              </w:rPr>
            </w:pPr>
          </w:p>
        </w:tc>
      </w:tr>
      <w:tr w:rsidR="00763DA8" w:rsidRPr="00F056E4" w14:paraId="5B8F2333"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B6D4FA"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D15601F"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8157548"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A4113D5"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DA2D9ED" w14:textId="77777777" w:rsidR="00763DA8" w:rsidRPr="00F056E4" w:rsidRDefault="00763DA8" w:rsidP="00397C5A">
            <w:pPr>
              <w:pStyle w:val="ListParagraph"/>
              <w:ind w:left="0"/>
              <w:rPr>
                <w:rFonts w:asciiTheme="minorHAnsi" w:hAnsiTheme="minorHAnsi"/>
                <w:color w:val="000000" w:themeColor="text1"/>
              </w:rPr>
            </w:pPr>
          </w:p>
        </w:tc>
      </w:tr>
    </w:tbl>
    <w:p w14:paraId="1D464E05" w14:textId="77777777" w:rsidR="00763DA8" w:rsidRPr="003138D8" w:rsidRDefault="00763DA8" w:rsidP="00763DA8">
      <w:pPr>
        <w:pStyle w:val="Heading3"/>
        <w:spacing w:after="0" w:afterAutospacing="0"/>
        <w:rPr>
          <w:sz w:val="24"/>
          <w:szCs w:val="24"/>
        </w:rPr>
      </w:pPr>
      <w:r>
        <w:rPr>
          <w:sz w:val="24"/>
          <w:szCs w:val="24"/>
        </w:rPr>
        <w:t>Troubleshooting</w:t>
      </w:r>
    </w:p>
    <w:p w14:paraId="2D2BDE46" w14:textId="77777777" w:rsidR="00763DA8" w:rsidRPr="00040283" w:rsidRDefault="00763DA8" w:rsidP="00763DA8">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A131129" w14:textId="43636726" w:rsidR="00763DA8" w:rsidRDefault="00763DA8" w:rsidP="005C541D">
      <w:pPr>
        <w:pStyle w:val="BodyTextIndent"/>
        <w:spacing w:after="0"/>
        <w:ind w:left="0"/>
        <w:rPr>
          <w:rFonts w:ascii="Arial" w:hAnsi="Arial" w:cs="Arial"/>
          <w:sz w:val="20"/>
        </w:rPr>
      </w:pPr>
    </w:p>
    <w:p w14:paraId="553679A6" w14:textId="160DA681" w:rsidR="00763DA8" w:rsidRPr="00763DA8" w:rsidRDefault="00763DA8" w:rsidP="00830173">
      <w:pPr>
        <w:pStyle w:val="Heading2"/>
        <w:rPr>
          <w:sz w:val="24"/>
          <w:szCs w:val="24"/>
        </w:rPr>
      </w:pPr>
      <w:r w:rsidRPr="00763DA8">
        <w:t>sqsq10</w:t>
      </w:r>
      <w:r>
        <w:t>8</w:t>
      </w:r>
      <w:r w:rsidRPr="00763DA8">
        <w:t>d</w:t>
      </w:r>
    </w:p>
    <w:p w14:paraId="25E5BAFC" w14:textId="77777777" w:rsidR="00763DA8" w:rsidRPr="00210ED0" w:rsidRDefault="00763DA8" w:rsidP="00763DA8">
      <w:pPr>
        <w:pStyle w:val="Heading3"/>
        <w:spacing w:after="0" w:afterAutospacing="0"/>
        <w:rPr>
          <w:sz w:val="24"/>
          <w:szCs w:val="24"/>
        </w:rPr>
      </w:pPr>
      <w:r w:rsidRPr="00210ED0">
        <w:rPr>
          <w:sz w:val="24"/>
          <w:szCs w:val="24"/>
        </w:rPr>
        <w:t>Overview</w:t>
      </w:r>
    </w:p>
    <w:p w14:paraId="79431BAD" w14:textId="77777777" w:rsidR="00763DA8" w:rsidRDefault="00763DA8" w:rsidP="00763DA8">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E89BCA7" w14:textId="77777777" w:rsidR="00763DA8" w:rsidRPr="00210ED0" w:rsidRDefault="00763DA8" w:rsidP="00763DA8">
      <w:pPr>
        <w:rPr>
          <w:rFonts w:ascii="Arial" w:hAnsi="Arial" w:cs="Arial"/>
          <w:sz w:val="20"/>
          <w:szCs w:val="20"/>
        </w:rPr>
      </w:pPr>
    </w:p>
    <w:p w14:paraId="25170F70" w14:textId="77777777" w:rsidR="00763DA8" w:rsidRPr="00917E90" w:rsidRDefault="00763DA8" w:rsidP="00EA4F4D">
      <w:pPr>
        <w:pStyle w:val="ListParagraph"/>
        <w:numPr>
          <w:ilvl w:val="1"/>
          <w:numId w:val="12"/>
        </w:numPr>
        <w:autoSpaceDE w:val="0"/>
        <w:autoSpaceDN w:val="0"/>
        <w:spacing w:before="40" w:after="40"/>
        <w:rPr>
          <w:sz w:val="22"/>
          <w:szCs w:val="22"/>
        </w:rPr>
      </w:pPr>
      <w:r>
        <w:t>Server                                                 </w:t>
      </w:r>
      <w:r>
        <w:tab/>
      </w:r>
      <w:r>
        <w:tab/>
        <w:t>:           rri1mpkapl10v/11v</w:t>
      </w:r>
    </w:p>
    <w:p w14:paraId="00B7FB15" w14:textId="77777777" w:rsidR="00763DA8" w:rsidRDefault="00763DA8" w:rsidP="00EA4F4D">
      <w:pPr>
        <w:pStyle w:val="ListParagraph"/>
        <w:numPr>
          <w:ilvl w:val="1"/>
          <w:numId w:val="12"/>
        </w:numPr>
        <w:autoSpaceDE w:val="0"/>
        <w:autoSpaceDN w:val="0"/>
        <w:spacing w:before="40" w:after="40"/>
      </w:pPr>
      <w:r>
        <w:t>Shell Script                                           </w:t>
      </w:r>
      <w:r>
        <w:tab/>
        <w:t>:           </w:t>
      </w:r>
      <w:r w:rsidRPr="00231D3F">
        <w:t>load_feed_file.sh</w:t>
      </w:r>
    </w:p>
    <w:p w14:paraId="2D27FB5E" w14:textId="77777777" w:rsidR="00763DA8" w:rsidRDefault="00763DA8" w:rsidP="00EA4F4D">
      <w:pPr>
        <w:pStyle w:val="ListParagraph"/>
        <w:numPr>
          <w:ilvl w:val="1"/>
          <w:numId w:val="12"/>
        </w:numPr>
        <w:autoSpaceDE w:val="0"/>
        <w:autoSpaceDN w:val="0"/>
        <w:spacing w:before="40" w:after="40"/>
      </w:pPr>
      <w:r>
        <w:t>Database                                              </w:t>
      </w:r>
      <w:r>
        <w:tab/>
        <w:t>:            sdaop0</w:t>
      </w:r>
    </w:p>
    <w:p w14:paraId="71E31B77" w14:textId="04479E24" w:rsidR="00763DA8" w:rsidRPr="00231D3F" w:rsidRDefault="00763DA8"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8</w:t>
      </w:r>
      <w:r w:rsidRPr="00231D3F">
        <w:rPr>
          <w:color w:val="000000"/>
        </w:rPr>
        <w:t>d</w:t>
      </w:r>
    </w:p>
    <w:p w14:paraId="30A1932A" w14:textId="77777777" w:rsidR="00763DA8" w:rsidRDefault="00763DA8" w:rsidP="00EA4F4D">
      <w:pPr>
        <w:pStyle w:val="ListParagraph"/>
        <w:numPr>
          <w:ilvl w:val="1"/>
          <w:numId w:val="12"/>
        </w:numPr>
        <w:autoSpaceDE w:val="0"/>
        <w:autoSpaceDN w:val="0"/>
        <w:spacing w:before="40" w:after="40"/>
      </w:pPr>
      <w:r>
        <w:t>Control-M SDA Schedule                       </w:t>
      </w:r>
      <w:r>
        <w:tab/>
        <w:t>:           All days</w:t>
      </w:r>
    </w:p>
    <w:p w14:paraId="419775EB" w14:textId="408463F8" w:rsidR="00763DA8" w:rsidRDefault="00763DA8"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7</w:t>
      </w:r>
      <w:r w:rsidRPr="00231D3F">
        <w:rPr>
          <w:color w:val="000000"/>
        </w:rPr>
        <w:t>d</w:t>
      </w:r>
    </w:p>
    <w:p w14:paraId="6A939308" w14:textId="77777777" w:rsidR="00763DA8" w:rsidRDefault="00763DA8"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3A7C91DE" w14:textId="77777777" w:rsidR="00763DA8" w:rsidRDefault="00763DA8"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7F4C412" w14:textId="77777777" w:rsidR="00763DA8" w:rsidRPr="0004310E" w:rsidRDefault="00763DA8" w:rsidP="00763DA8">
      <w:pPr>
        <w:pStyle w:val="Heading3"/>
      </w:pPr>
      <w:r w:rsidRPr="0004310E">
        <w:t>Purpose</w:t>
      </w:r>
    </w:p>
    <w:p w14:paraId="53508BB9" w14:textId="77777777" w:rsidR="00763DA8" w:rsidRDefault="00763DA8" w:rsidP="00763DA8">
      <w:pPr>
        <w:rPr>
          <w:rFonts w:ascii="Arial" w:hAnsi="Arial" w:cs="Arial"/>
          <w:sz w:val="20"/>
          <w:szCs w:val="20"/>
        </w:rPr>
      </w:pPr>
      <w:r w:rsidRPr="00763DA8">
        <w:rPr>
          <w:rFonts w:ascii="Arial" w:hAnsi="Arial" w:cs="Arial"/>
          <w:sz w:val="20"/>
          <w:szCs w:val="20"/>
        </w:rPr>
        <w:t>This batch will be used to load the migration data on MIG_PAT_SYNC_PLAN_PRES_VW table from the text file.</w:t>
      </w:r>
    </w:p>
    <w:p w14:paraId="3D4BA7D8" w14:textId="13A2457D" w:rsidR="00763DA8" w:rsidRDefault="00763DA8" w:rsidP="00763DA8">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1A72D8F8" w14:textId="77777777" w:rsidR="00763DA8" w:rsidRDefault="00763DA8" w:rsidP="00763DA8">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42FA7138" w14:textId="55A5F853" w:rsidR="00763DA8" w:rsidRDefault="00763DA8" w:rsidP="00763DA8">
      <w:pPr>
        <w:rPr>
          <w:rFonts w:ascii="Arial" w:hAnsi="Arial" w:cs="Arial"/>
          <w:sz w:val="20"/>
        </w:rPr>
      </w:pPr>
      <w:r>
        <w:rPr>
          <w:rFonts w:ascii="Arial" w:hAnsi="Arial" w:cs="Arial"/>
          <w:sz w:val="20"/>
        </w:rPr>
        <w:t xml:space="preserve">Extract table - </w:t>
      </w:r>
      <w:r w:rsidRPr="00763DA8">
        <w:rPr>
          <w:rFonts w:ascii="Arial" w:hAnsi="Arial" w:cs="Arial"/>
          <w:sz w:val="20"/>
        </w:rPr>
        <w:t>MIG_PAT_SYNC_PLAN_PRES_VW</w:t>
      </w:r>
    </w:p>
    <w:p w14:paraId="1CD643FE" w14:textId="77777777" w:rsidR="00763DA8" w:rsidRPr="00210ED0" w:rsidRDefault="00763DA8" w:rsidP="00763DA8">
      <w:pPr>
        <w:pStyle w:val="Heading3"/>
        <w:spacing w:after="0" w:afterAutospacing="0"/>
        <w:rPr>
          <w:sz w:val="24"/>
          <w:szCs w:val="24"/>
        </w:rPr>
      </w:pPr>
      <w:r>
        <w:rPr>
          <w:sz w:val="24"/>
          <w:szCs w:val="24"/>
        </w:rPr>
        <w:t>Setup</w:t>
      </w:r>
    </w:p>
    <w:p w14:paraId="62FB2829" w14:textId="77777777" w:rsidR="00763DA8" w:rsidRPr="0053002E" w:rsidRDefault="00763DA8" w:rsidP="00763DA8">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8409245" w14:textId="77777777" w:rsidR="00763DA8" w:rsidRDefault="00763DA8" w:rsidP="00763DA8">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763DA8" w:rsidRPr="00F056E4" w14:paraId="11C08865"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38580E" w14:textId="77777777" w:rsidR="00763DA8" w:rsidRPr="00F056E4" w:rsidRDefault="00763DA8"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96D5A5"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8EFC7F"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798101"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5700A5" w14:textId="77777777" w:rsidR="00763DA8" w:rsidRPr="00F056E4" w:rsidRDefault="00763DA8"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763DA8" w:rsidRPr="00F056E4" w14:paraId="7249DF4C"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3D44FD"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38C5D87"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AECBFAF"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7828CE4"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663EB61" w14:textId="77777777" w:rsidR="00763DA8" w:rsidRPr="00F056E4" w:rsidRDefault="00763DA8" w:rsidP="00397C5A">
            <w:pPr>
              <w:pStyle w:val="ListParagraph"/>
              <w:ind w:left="0"/>
              <w:rPr>
                <w:rFonts w:asciiTheme="minorHAnsi" w:hAnsiTheme="minorHAnsi"/>
                <w:color w:val="000000" w:themeColor="text1"/>
              </w:rPr>
            </w:pPr>
          </w:p>
        </w:tc>
      </w:tr>
      <w:tr w:rsidR="00763DA8" w:rsidRPr="00F056E4" w14:paraId="57BF12B6"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085894"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63AE3E2"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C451ED6" w14:textId="77777777" w:rsidR="00763DA8" w:rsidRPr="00F056E4" w:rsidRDefault="00763DA8"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2BCA107" w14:textId="77777777" w:rsidR="00763DA8" w:rsidRPr="00F056E4" w:rsidRDefault="00763DA8"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97A669B" w14:textId="77777777" w:rsidR="00763DA8" w:rsidRPr="00F056E4" w:rsidRDefault="00763DA8" w:rsidP="00397C5A">
            <w:pPr>
              <w:pStyle w:val="ListParagraph"/>
              <w:ind w:left="0"/>
              <w:rPr>
                <w:rFonts w:asciiTheme="minorHAnsi" w:hAnsiTheme="minorHAnsi"/>
                <w:color w:val="000000" w:themeColor="text1"/>
              </w:rPr>
            </w:pPr>
          </w:p>
        </w:tc>
      </w:tr>
    </w:tbl>
    <w:p w14:paraId="583DB81E" w14:textId="77777777" w:rsidR="00763DA8" w:rsidRPr="003138D8" w:rsidRDefault="00763DA8" w:rsidP="00763DA8">
      <w:pPr>
        <w:pStyle w:val="Heading3"/>
        <w:spacing w:after="0" w:afterAutospacing="0"/>
        <w:rPr>
          <w:sz w:val="24"/>
          <w:szCs w:val="24"/>
        </w:rPr>
      </w:pPr>
      <w:r>
        <w:rPr>
          <w:sz w:val="24"/>
          <w:szCs w:val="24"/>
        </w:rPr>
        <w:t>Troubleshooting</w:t>
      </w:r>
    </w:p>
    <w:p w14:paraId="52CD353B" w14:textId="160A9870" w:rsidR="00763DA8" w:rsidRDefault="00763DA8" w:rsidP="00763DA8">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2F86B55D" w14:textId="5DE87EDC" w:rsidR="00327805" w:rsidRDefault="00327805" w:rsidP="00763DA8">
      <w:pPr>
        <w:pStyle w:val="BodyTextIndent"/>
        <w:spacing w:after="0"/>
        <w:ind w:left="0"/>
        <w:rPr>
          <w:rFonts w:ascii="Arial" w:hAnsi="Arial" w:cs="Arial"/>
          <w:sz w:val="20"/>
        </w:rPr>
      </w:pPr>
    </w:p>
    <w:p w14:paraId="3B57A21A" w14:textId="2BF293AB" w:rsidR="00327805" w:rsidRDefault="00327805" w:rsidP="00763DA8">
      <w:pPr>
        <w:pStyle w:val="BodyTextIndent"/>
        <w:spacing w:after="0"/>
        <w:ind w:left="0"/>
        <w:rPr>
          <w:rFonts w:ascii="Arial" w:hAnsi="Arial" w:cs="Arial"/>
          <w:sz w:val="20"/>
        </w:rPr>
      </w:pPr>
    </w:p>
    <w:p w14:paraId="6E4FC663" w14:textId="4B2B32BA" w:rsidR="00327805" w:rsidRPr="00830173" w:rsidRDefault="00327805" w:rsidP="00830173">
      <w:pPr>
        <w:pStyle w:val="Heading2"/>
        <w:rPr>
          <w:i w:val="0"/>
          <w:iCs w:val="0"/>
          <w:sz w:val="24"/>
          <w:szCs w:val="24"/>
        </w:rPr>
      </w:pPr>
      <w:r w:rsidRPr="00830173">
        <w:rPr>
          <w:i w:val="0"/>
          <w:iCs w:val="0"/>
        </w:rPr>
        <w:t>sqsq109d</w:t>
      </w:r>
    </w:p>
    <w:p w14:paraId="057AC2D3" w14:textId="77777777" w:rsidR="00327805" w:rsidRPr="00210ED0" w:rsidRDefault="00327805" w:rsidP="00327805">
      <w:pPr>
        <w:pStyle w:val="Heading3"/>
        <w:spacing w:after="0" w:afterAutospacing="0"/>
        <w:rPr>
          <w:sz w:val="24"/>
          <w:szCs w:val="24"/>
        </w:rPr>
      </w:pPr>
      <w:r w:rsidRPr="00210ED0">
        <w:rPr>
          <w:sz w:val="24"/>
          <w:szCs w:val="24"/>
        </w:rPr>
        <w:t>Overview</w:t>
      </w:r>
    </w:p>
    <w:p w14:paraId="5190B9B2" w14:textId="77777777" w:rsidR="00327805" w:rsidRDefault="00327805" w:rsidP="00327805">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3830BF7A" w14:textId="77777777" w:rsidR="00327805" w:rsidRPr="00210ED0" w:rsidRDefault="00327805" w:rsidP="00327805">
      <w:pPr>
        <w:rPr>
          <w:rFonts w:ascii="Arial" w:hAnsi="Arial" w:cs="Arial"/>
          <w:sz w:val="20"/>
          <w:szCs w:val="20"/>
        </w:rPr>
      </w:pPr>
    </w:p>
    <w:p w14:paraId="412E6EAE" w14:textId="77777777" w:rsidR="00327805" w:rsidRPr="00917E90" w:rsidRDefault="00327805" w:rsidP="00EA4F4D">
      <w:pPr>
        <w:pStyle w:val="ListParagraph"/>
        <w:numPr>
          <w:ilvl w:val="1"/>
          <w:numId w:val="12"/>
        </w:numPr>
        <w:autoSpaceDE w:val="0"/>
        <w:autoSpaceDN w:val="0"/>
        <w:spacing w:before="40" w:after="40"/>
        <w:rPr>
          <w:sz w:val="22"/>
          <w:szCs w:val="22"/>
        </w:rPr>
      </w:pPr>
      <w:r>
        <w:t>Server                                                 </w:t>
      </w:r>
      <w:r>
        <w:tab/>
      </w:r>
      <w:r>
        <w:tab/>
        <w:t>:           rri1mpkapl10v/11v</w:t>
      </w:r>
    </w:p>
    <w:p w14:paraId="2D58EE5E" w14:textId="77777777" w:rsidR="00327805" w:rsidRDefault="00327805" w:rsidP="00EA4F4D">
      <w:pPr>
        <w:pStyle w:val="ListParagraph"/>
        <w:numPr>
          <w:ilvl w:val="1"/>
          <w:numId w:val="12"/>
        </w:numPr>
        <w:autoSpaceDE w:val="0"/>
        <w:autoSpaceDN w:val="0"/>
        <w:spacing w:before="40" w:after="40"/>
      </w:pPr>
      <w:r>
        <w:t>Shell Script                                           </w:t>
      </w:r>
      <w:r>
        <w:tab/>
        <w:t>:           </w:t>
      </w:r>
      <w:r w:rsidRPr="00231D3F">
        <w:t>load_feed_file.sh</w:t>
      </w:r>
    </w:p>
    <w:p w14:paraId="47BD47DE" w14:textId="77777777" w:rsidR="00327805" w:rsidRDefault="00327805" w:rsidP="00EA4F4D">
      <w:pPr>
        <w:pStyle w:val="ListParagraph"/>
        <w:numPr>
          <w:ilvl w:val="1"/>
          <w:numId w:val="12"/>
        </w:numPr>
        <w:autoSpaceDE w:val="0"/>
        <w:autoSpaceDN w:val="0"/>
        <w:spacing w:before="40" w:after="40"/>
      </w:pPr>
      <w:r>
        <w:t>Database                                              </w:t>
      </w:r>
      <w:r>
        <w:tab/>
        <w:t>:            sdaop0</w:t>
      </w:r>
    </w:p>
    <w:p w14:paraId="437AE092" w14:textId="604B5913" w:rsidR="00327805" w:rsidRPr="00231D3F" w:rsidRDefault="00327805"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sqsq10</w:t>
      </w:r>
      <w:r>
        <w:rPr>
          <w:color w:val="000000"/>
        </w:rPr>
        <w:t>9</w:t>
      </w:r>
      <w:r w:rsidRPr="00231D3F">
        <w:rPr>
          <w:color w:val="000000"/>
        </w:rPr>
        <w:t>d</w:t>
      </w:r>
    </w:p>
    <w:p w14:paraId="5C062178" w14:textId="77777777" w:rsidR="00327805" w:rsidRDefault="00327805" w:rsidP="00EA4F4D">
      <w:pPr>
        <w:pStyle w:val="ListParagraph"/>
        <w:numPr>
          <w:ilvl w:val="1"/>
          <w:numId w:val="12"/>
        </w:numPr>
        <w:autoSpaceDE w:val="0"/>
        <w:autoSpaceDN w:val="0"/>
        <w:spacing w:before="40" w:after="40"/>
      </w:pPr>
      <w:r>
        <w:t>Control-M SDA Schedule                       </w:t>
      </w:r>
      <w:r>
        <w:tab/>
        <w:t>:           All days</w:t>
      </w:r>
    </w:p>
    <w:p w14:paraId="723EF007" w14:textId="6C65394C" w:rsidR="00327805" w:rsidRDefault="00327805"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8</w:t>
      </w:r>
      <w:r w:rsidRPr="00231D3F">
        <w:rPr>
          <w:color w:val="000000"/>
        </w:rPr>
        <w:t>d</w:t>
      </w:r>
    </w:p>
    <w:p w14:paraId="738B2AE9" w14:textId="77777777" w:rsidR="00327805" w:rsidRDefault="00327805"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3CFA1BEA" w14:textId="77777777" w:rsidR="00327805" w:rsidRDefault="00327805"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620DAFCE" w14:textId="77777777" w:rsidR="00327805" w:rsidRPr="0004310E" w:rsidRDefault="00327805" w:rsidP="00327805">
      <w:pPr>
        <w:pStyle w:val="Heading3"/>
      </w:pPr>
      <w:r w:rsidRPr="0004310E">
        <w:t>Purpose</w:t>
      </w:r>
    </w:p>
    <w:p w14:paraId="1C83CC4B" w14:textId="77777777" w:rsidR="00327805" w:rsidRDefault="00327805" w:rsidP="00327805">
      <w:pPr>
        <w:rPr>
          <w:rFonts w:ascii="Arial" w:hAnsi="Arial" w:cs="Arial"/>
          <w:sz w:val="20"/>
          <w:szCs w:val="20"/>
        </w:rPr>
      </w:pPr>
      <w:r w:rsidRPr="00327805">
        <w:rPr>
          <w:rFonts w:ascii="Arial" w:hAnsi="Arial" w:cs="Arial"/>
          <w:sz w:val="20"/>
          <w:szCs w:val="20"/>
        </w:rPr>
        <w:t>This batch will be used to load the migration data on MIG_PATIENT_ACCESS_DURATION table from the text file.</w:t>
      </w:r>
    </w:p>
    <w:p w14:paraId="21DC3FE8" w14:textId="2055F424" w:rsidR="00327805" w:rsidRDefault="00327805" w:rsidP="00327805">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198C69AC" w14:textId="77777777" w:rsidR="00327805" w:rsidRDefault="00327805" w:rsidP="00327805">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3ABE9C6A" w14:textId="016F0C1F" w:rsidR="00327805" w:rsidRDefault="00327805" w:rsidP="00327805">
      <w:pPr>
        <w:rPr>
          <w:rFonts w:ascii="Arial" w:hAnsi="Arial" w:cs="Arial"/>
          <w:sz w:val="20"/>
        </w:rPr>
      </w:pPr>
      <w:r>
        <w:rPr>
          <w:rFonts w:ascii="Arial" w:hAnsi="Arial" w:cs="Arial"/>
          <w:sz w:val="20"/>
        </w:rPr>
        <w:t xml:space="preserve">Extract table - </w:t>
      </w:r>
      <w:r w:rsidRPr="00327805">
        <w:rPr>
          <w:rFonts w:ascii="Arial" w:hAnsi="Arial" w:cs="Arial"/>
          <w:sz w:val="20"/>
        </w:rPr>
        <w:t>MIG_PATIENT_ACCESS_DURATION</w:t>
      </w:r>
    </w:p>
    <w:p w14:paraId="3D835970" w14:textId="77777777" w:rsidR="00327805" w:rsidRPr="00210ED0" w:rsidRDefault="00327805" w:rsidP="00327805">
      <w:pPr>
        <w:pStyle w:val="Heading3"/>
        <w:spacing w:after="0" w:afterAutospacing="0"/>
        <w:rPr>
          <w:sz w:val="24"/>
          <w:szCs w:val="24"/>
        </w:rPr>
      </w:pPr>
      <w:r>
        <w:rPr>
          <w:sz w:val="24"/>
          <w:szCs w:val="24"/>
        </w:rPr>
        <w:t>Setup</w:t>
      </w:r>
    </w:p>
    <w:p w14:paraId="730AE9BD" w14:textId="77777777" w:rsidR="00327805" w:rsidRPr="0053002E" w:rsidRDefault="00327805" w:rsidP="00327805">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4B5DF84" w14:textId="77777777" w:rsidR="00327805" w:rsidRDefault="00327805" w:rsidP="00327805">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327805" w:rsidRPr="00F056E4" w14:paraId="2C416085"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4C7523" w14:textId="77777777" w:rsidR="00327805" w:rsidRPr="00F056E4" w:rsidRDefault="00327805"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36A3AC" w14:textId="77777777" w:rsidR="00327805" w:rsidRPr="00F056E4" w:rsidRDefault="00327805"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31BCCC" w14:textId="77777777" w:rsidR="00327805" w:rsidRPr="00F056E4" w:rsidRDefault="00327805"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24CA9A" w14:textId="77777777" w:rsidR="00327805" w:rsidRPr="00F056E4" w:rsidRDefault="00327805"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7D76C0" w14:textId="77777777" w:rsidR="00327805" w:rsidRPr="00F056E4" w:rsidRDefault="00327805"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327805" w:rsidRPr="00F056E4" w14:paraId="3C459FEF"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208DB4" w14:textId="77777777" w:rsidR="00327805" w:rsidRPr="00F056E4" w:rsidRDefault="00327805"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2E925DA" w14:textId="77777777" w:rsidR="00327805" w:rsidRPr="00F056E4" w:rsidRDefault="00327805"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55E18E0" w14:textId="77777777" w:rsidR="00327805" w:rsidRPr="00F056E4" w:rsidRDefault="00327805"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5ED2CCE" w14:textId="77777777" w:rsidR="00327805" w:rsidRPr="00F056E4" w:rsidRDefault="00327805"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6DCB62C" w14:textId="77777777" w:rsidR="00327805" w:rsidRPr="00F056E4" w:rsidRDefault="00327805" w:rsidP="00397C5A">
            <w:pPr>
              <w:pStyle w:val="ListParagraph"/>
              <w:ind w:left="0"/>
              <w:rPr>
                <w:rFonts w:asciiTheme="minorHAnsi" w:hAnsiTheme="minorHAnsi"/>
                <w:color w:val="000000" w:themeColor="text1"/>
              </w:rPr>
            </w:pPr>
          </w:p>
        </w:tc>
      </w:tr>
      <w:tr w:rsidR="00327805" w:rsidRPr="00F056E4" w14:paraId="4E85E50F"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156785" w14:textId="77777777" w:rsidR="00327805" w:rsidRPr="00F056E4" w:rsidRDefault="00327805"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E312F0A" w14:textId="77777777" w:rsidR="00327805" w:rsidRPr="00F056E4" w:rsidRDefault="00327805"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E63E52" w14:textId="77777777" w:rsidR="00327805" w:rsidRPr="00F056E4" w:rsidRDefault="00327805"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EF17F4C" w14:textId="77777777" w:rsidR="00327805" w:rsidRPr="00F056E4" w:rsidRDefault="00327805"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1AD403A" w14:textId="77777777" w:rsidR="00327805" w:rsidRPr="00F056E4" w:rsidRDefault="00327805" w:rsidP="00397C5A">
            <w:pPr>
              <w:pStyle w:val="ListParagraph"/>
              <w:ind w:left="0"/>
              <w:rPr>
                <w:rFonts w:asciiTheme="minorHAnsi" w:hAnsiTheme="minorHAnsi"/>
                <w:color w:val="000000" w:themeColor="text1"/>
              </w:rPr>
            </w:pPr>
          </w:p>
        </w:tc>
      </w:tr>
    </w:tbl>
    <w:p w14:paraId="01B15130" w14:textId="77777777" w:rsidR="00327805" w:rsidRPr="003138D8" w:rsidRDefault="00327805" w:rsidP="00327805">
      <w:pPr>
        <w:pStyle w:val="Heading3"/>
        <w:spacing w:after="0" w:afterAutospacing="0"/>
        <w:rPr>
          <w:sz w:val="24"/>
          <w:szCs w:val="24"/>
        </w:rPr>
      </w:pPr>
      <w:r>
        <w:rPr>
          <w:sz w:val="24"/>
          <w:szCs w:val="24"/>
        </w:rPr>
        <w:t>Troubleshooting</w:t>
      </w:r>
    </w:p>
    <w:p w14:paraId="0A843EA9" w14:textId="77777777" w:rsidR="00327805" w:rsidRPr="00040283" w:rsidRDefault="00327805" w:rsidP="00327805">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0E6490EC" w14:textId="77777777" w:rsidR="00327805" w:rsidRPr="00040283" w:rsidRDefault="00327805" w:rsidP="00327805">
      <w:pPr>
        <w:pStyle w:val="BodyTextIndent"/>
        <w:spacing w:after="0"/>
        <w:ind w:left="0"/>
        <w:rPr>
          <w:rFonts w:ascii="Arial" w:hAnsi="Arial" w:cs="Arial"/>
          <w:sz w:val="20"/>
        </w:rPr>
      </w:pPr>
    </w:p>
    <w:p w14:paraId="66DA112C" w14:textId="46D2C725" w:rsidR="00116DEA" w:rsidRPr="00830173" w:rsidRDefault="00116DEA" w:rsidP="00830173">
      <w:pPr>
        <w:pStyle w:val="Heading2"/>
        <w:rPr>
          <w:i w:val="0"/>
          <w:iCs w:val="0"/>
          <w:sz w:val="24"/>
          <w:szCs w:val="24"/>
        </w:rPr>
      </w:pPr>
      <w:r w:rsidRPr="00830173">
        <w:rPr>
          <w:i w:val="0"/>
          <w:iCs w:val="0"/>
        </w:rPr>
        <w:t>sqsq110d</w:t>
      </w:r>
    </w:p>
    <w:p w14:paraId="56D1BD05" w14:textId="77777777" w:rsidR="00116DEA" w:rsidRPr="00210ED0" w:rsidRDefault="00116DEA" w:rsidP="00116DEA">
      <w:pPr>
        <w:pStyle w:val="Heading3"/>
        <w:spacing w:after="0" w:afterAutospacing="0"/>
        <w:rPr>
          <w:sz w:val="24"/>
          <w:szCs w:val="24"/>
        </w:rPr>
      </w:pPr>
      <w:r w:rsidRPr="00210ED0">
        <w:rPr>
          <w:sz w:val="24"/>
          <w:szCs w:val="24"/>
        </w:rPr>
        <w:t>Overview</w:t>
      </w:r>
    </w:p>
    <w:p w14:paraId="474D4235" w14:textId="77777777" w:rsidR="00116DEA" w:rsidRDefault="00116DEA" w:rsidP="00116DE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79F1B97A" w14:textId="77777777" w:rsidR="00116DEA" w:rsidRPr="00210ED0" w:rsidRDefault="00116DEA" w:rsidP="00116DEA">
      <w:pPr>
        <w:rPr>
          <w:rFonts w:ascii="Arial" w:hAnsi="Arial" w:cs="Arial"/>
          <w:sz w:val="20"/>
          <w:szCs w:val="20"/>
        </w:rPr>
      </w:pPr>
    </w:p>
    <w:p w14:paraId="49656F70" w14:textId="77777777" w:rsidR="00116DEA" w:rsidRPr="00917E90" w:rsidRDefault="00116DEA" w:rsidP="00EA4F4D">
      <w:pPr>
        <w:pStyle w:val="ListParagraph"/>
        <w:numPr>
          <w:ilvl w:val="1"/>
          <w:numId w:val="12"/>
        </w:numPr>
        <w:autoSpaceDE w:val="0"/>
        <w:autoSpaceDN w:val="0"/>
        <w:spacing w:before="40" w:after="40"/>
        <w:rPr>
          <w:sz w:val="22"/>
          <w:szCs w:val="22"/>
        </w:rPr>
      </w:pPr>
      <w:r>
        <w:t>Server                                                 </w:t>
      </w:r>
      <w:r>
        <w:tab/>
      </w:r>
      <w:r>
        <w:tab/>
        <w:t>:           rri1mpkapl10v/11v</w:t>
      </w:r>
    </w:p>
    <w:p w14:paraId="5370E7BD" w14:textId="77777777" w:rsidR="00116DEA" w:rsidRDefault="00116DEA" w:rsidP="00EA4F4D">
      <w:pPr>
        <w:pStyle w:val="ListParagraph"/>
        <w:numPr>
          <w:ilvl w:val="1"/>
          <w:numId w:val="12"/>
        </w:numPr>
        <w:autoSpaceDE w:val="0"/>
        <w:autoSpaceDN w:val="0"/>
        <w:spacing w:before="40" w:after="40"/>
      </w:pPr>
      <w:r>
        <w:t>Shell Script                                           </w:t>
      </w:r>
      <w:r>
        <w:tab/>
        <w:t>:           </w:t>
      </w:r>
      <w:r w:rsidRPr="00231D3F">
        <w:t>load_feed_file.sh</w:t>
      </w:r>
    </w:p>
    <w:p w14:paraId="2D772583" w14:textId="77777777" w:rsidR="00116DEA" w:rsidRDefault="00116DEA" w:rsidP="00EA4F4D">
      <w:pPr>
        <w:pStyle w:val="ListParagraph"/>
        <w:numPr>
          <w:ilvl w:val="1"/>
          <w:numId w:val="12"/>
        </w:numPr>
        <w:autoSpaceDE w:val="0"/>
        <w:autoSpaceDN w:val="0"/>
        <w:spacing w:before="40" w:after="40"/>
      </w:pPr>
      <w:r>
        <w:t>Database                                              </w:t>
      </w:r>
      <w:r>
        <w:tab/>
        <w:t>:            sdaop0</w:t>
      </w:r>
    </w:p>
    <w:p w14:paraId="4EE6E2FD" w14:textId="14CF2DF3" w:rsidR="00116DEA" w:rsidRPr="00231D3F" w:rsidRDefault="00116DE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w:t>
      </w:r>
      <w:r>
        <w:rPr>
          <w:color w:val="000000"/>
        </w:rPr>
        <w:t>10</w:t>
      </w:r>
      <w:r w:rsidRPr="00231D3F">
        <w:rPr>
          <w:color w:val="000000"/>
        </w:rPr>
        <w:t>d</w:t>
      </w:r>
    </w:p>
    <w:p w14:paraId="0A9ED9EE" w14:textId="77777777" w:rsidR="00116DEA" w:rsidRDefault="00116DEA" w:rsidP="00EA4F4D">
      <w:pPr>
        <w:pStyle w:val="ListParagraph"/>
        <w:numPr>
          <w:ilvl w:val="1"/>
          <w:numId w:val="12"/>
        </w:numPr>
        <w:autoSpaceDE w:val="0"/>
        <w:autoSpaceDN w:val="0"/>
        <w:spacing w:before="40" w:after="40"/>
      </w:pPr>
      <w:r>
        <w:t>Control-M SDA Schedule                       </w:t>
      </w:r>
      <w:r>
        <w:tab/>
        <w:t>:           All days</w:t>
      </w:r>
    </w:p>
    <w:p w14:paraId="0B1B4705" w14:textId="261865EE" w:rsidR="00116DEA" w:rsidRDefault="00116DEA" w:rsidP="00EA4F4D">
      <w:pPr>
        <w:pStyle w:val="ListParagraph"/>
        <w:numPr>
          <w:ilvl w:val="1"/>
          <w:numId w:val="12"/>
        </w:numPr>
        <w:autoSpaceDE w:val="0"/>
        <w:autoSpaceDN w:val="0"/>
        <w:spacing w:before="40" w:after="40"/>
      </w:pPr>
      <w:r>
        <w:t>Control-M Predecessor                          </w:t>
      </w:r>
      <w:r>
        <w:tab/>
        <w:t>:           </w:t>
      </w:r>
      <w:r w:rsidRPr="00231D3F">
        <w:rPr>
          <w:color w:val="000000"/>
        </w:rPr>
        <w:t>sqsq10</w:t>
      </w:r>
      <w:r>
        <w:rPr>
          <w:color w:val="000000"/>
        </w:rPr>
        <w:t>9</w:t>
      </w:r>
      <w:r w:rsidRPr="00231D3F">
        <w:rPr>
          <w:color w:val="000000"/>
        </w:rPr>
        <w:t>d</w:t>
      </w:r>
    </w:p>
    <w:p w14:paraId="30805034" w14:textId="77777777" w:rsidR="00116DEA" w:rsidRDefault="00116DE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45919602" w14:textId="77777777" w:rsidR="00116DEA" w:rsidRDefault="00116DE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7D34B0A0" w14:textId="77777777" w:rsidR="00116DEA" w:rsidRPr="0004310E" w:rsidRDefault="00116DEA" w:rsidP="00116DEA">
      <w:pPr>
        <w:pStyle w:val="Heading3"/>
      </w:pPr>
      <w:r w:rsidRPr="0004310E">
        <w:t>Purpose</w:t>
      </w:r>
    </w:p>
    <w:p w14:paraId="62761D25" w14:textId="77777777" w:rsidR="00116DEA" w:rsidRDefault="00116DEA" w:rsidP="00116DEA">
      <w:pPr>
        <w:rPr>
          <w:rFonts w:ascii="Arial" w:hAnsi="Arial" w:cs="Arial"/>
          <w:sz w:val="20"/>
          <w:szCs w:val="20"/>
        </w:rPr>
      </w:pPr>
      <w:r w:rsidRPr="00116DEA">
        <w:rPr>
          <w:rFonts w:ascii="Arial" w:hAnsi="Arial" w:cs="Arial"/>
          <w:sz w:val="20"/>
          <w:szCs w:val="20"/>
        </w:rPr>
        <w:t>This batch will be used to load the migration data on MIG_PATIENT_NOTE table from the text file.</w:t>
      </w:r>
    </w:p>
    <w:p w14:paraId="79206831" w14:textId="14538085" w:rsidR="00116DEA" w:rsidRDefault="00116DEA" w:rsidP="00116DEA">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6B4A0AF2" w14:textId="77777777" w:rsidR="00116DEA" w:rsidRDefault="00116DEA" w:rsidP="00116DEA">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1292DC87" w14:textId="164A698E" w:rsidR="00116DEA" w:rsidRDefault="00116DEA" w:rsidP="00116DEA">
      <w:pPr>
        <w:rPr>
          <w:rFonts w:ascii="Arial" w:hAnsi="Arial" w:cs="Arial"/>
          <w:sz w:val="20"/>
        </w:rPr>
      </w:pPr>
      <w:r>
        <w:rPr>
          <w:rFonts w:ascii="Arial" w:hAnsi="Arial" w:cs="Arial"/>
          <w:sz w:val="20"/>
        </w:rPr>
        <w:t xml:space="preserve">Extract table - </w:t>
      </w:r>
      <w:r w:rsidRPr="00116DEA">
        <w:rPr>
          <w:rFonts w:ascii="Arial" w:hAnsi="Arial" w:cs="Arial"/>
          <w:sz w:val="20"/>
        </w:rPr>
        <w:t>MIG_PATIENT_NOTE</w:t>
      </w:r>
    </w:p>
    <w:p w14:paraId="2722EF33" w14:textId="77777777" w:rsidR="00116DEA" w:rsidRPr="00210ED0" w:rsidRDefault="00116DEA" w:rsidP="00116DEA">
      <w:pPr>
        <w:pStyle w:val="Heading3"/>
        <w:spacing w:after="0" w:afterAutospacing="0"/>
        <w:rPr>
          <w:sz w:val="24"/>
          <w:szCs w:val="24"/>
        </w:rPr>
      </w:pPr>
      <w:r>
        <w:rPr>
          <w:sz w:val="24"/>
          <w:szCs w:val="24"/>
        </w:rPr>
        <w:t>Setup</w:t>
      </w:r>
    </w:p>
    <w:p w14:paraId="023F4E4C" w14:textId="77777777" w:rsidR="00116DEA" w:rsidRPr="0053002E" w:rsidRDefault="00116DEA" w:rsidP="00116DE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1AB7A1F" w14:textId="77777777" w:rsidR="00116DEA" w:rsidRDefault="00116DEA" w:rsidP="00116DE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116DEA" w:rsidRPr="00F056E4" w14:paraId="3D9D708D"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78E02A" w14:textId="77777777" w:rsidR="00116DEA" w:rsidRPr="00F056E4" w:rsidRDefault="00116DEA"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3C8120"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32889D"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AF964C"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25C258"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116DEA" w:rsidRPr="00F056E4" w14:paraId="0A032FD8"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F3AF1B"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E918F81"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13B0289"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FDCFDDC"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C03D4B1" w14:textId="77777777" w:rsidR="00116DEA" w:rsidRPr="00F056E4" w:rsidRDefault="00116DEA" w:rsidP="00397C5A">
            <w:pPr>
              <w:pStyle w:val="ListParagraph"/>
              <w:ind w:left="0"/>
              <w:rPr>
                <w:rFonts w:asciiTheme="minorHAnsi" w:hAnsiTheme="minorHAnsi"/>
                <w:color w:val="000000" w:themeColor="text1"/>
              </w:rPr>
            </w:pPr>
          </w:p>
        </w:tc>
      </w:tr>
      <w:tr w:rsidR="00116DEA" w:rsidRPr="00F056E4" w14:paraId="6431F7BB"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4F2505"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24C0974"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A13A2C5"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E5854AF"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DB56D60" w14:textId="77777777" w:rsidR="00116DEA" w:rsidRPr="00F056E4" w:rsidRDefault="00116DEA" w:rsidP="00397C5A">
            <w:pPr>
              <w:pStyle w:val="ListParagraph"/>
              <w:ind w:left="0"/>
              <w:rPr>
                <w:rFonts w:asciiTheme="minorHAnsi" w:hAnsiTheme="minorHAnsi"/>
                <w:color w:val="000000" w:themeColor="text1"/>
              </w:rPr>
            </w:pPr>
          </w:p>
        </w:tc>
      </w:tr>
    </w:tbl>
    <w:p w14:paraId="6BF9A483" w14:textId="77777777" w:rsidR="00116DEA" w:rsidRPr="003138D8" w:rsidRDefault="00116DEA" w:rsidP="00116DEA">
      <w:pPr>
        <w:pStyle w:val="Heading3"/>
        <w:spacing w:after="0" w:afterAutospacing="0"/>
        <w:rPr>
          <w:sz w:val="24"/>
          <w:szCs w:val="24"/>
        </w:rPr>
      </w:pPr>
      <w:r>
        <w:rPr>
          <w:sz w:val="24"/>
          <w:szCs w:val="24"/>
        </w:rPr>
        <w:t>Troubleshooting</w:t>
      </w:r>
    </w:p>
    <w:p w14:paraId="63291ECA" w14:textId="77777777" w:rsidR="00116DEA" w:rsidRPr="00040283" w:rsidRDefault="00116DEA" w:rsidP="00116DE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1417C0E5" w14:textId="77777777" w:rsidR="00327805" w:rsidRPr="00040283" w:rsidRDefault="00327805" w:rsidP="00763DA8">
      <w:pPr>
        <w:pStyle w:val="BodyTextIndent"/>
        <w:spacing w:after="0"/>
        <w:ind w:left="0"/>
        <w:rPr>
          <w:rFonts w:ascii="Arial" w:hAnsi="Arial" w:cs="Arial"/>
          <w:sz w:val="20"/>
        </w:rPr>
      </w:pPr>
    </w:p>
    <w:p w14:paraId="289D8E8A" w14:textId="5D369ACC" w:rsidR="00116DEA" w:rsidRPr="00830173" w:rsidRDefault="00116DEA" w:rsidP="00830173">
      <w:pPr>
        <w:pStyle w:val="Heading2"/>
        <w:rPr>
          <w:i w:val="0"/>
          <w:iCs w:val="0"/>
          <w:sz w:val="24"/>
          <w:szCs w:val="24"/>
        </w:rPr>
      </w:pPr>
      <w:r w:rsidRPr="00830173">
        <w:rPr>
          <w:i w:val="0"/>
          <w:iCs w:val="0"/>
        </w:rPr>
        <w:t>sqsq111d</w:t>
      </w:r>
    </w:p>
    <w:p w14:paraId="3F720027" w14:textId="77777777" w:rsidR="00116DEA" w:rsidRPr="00210ED0" w:rsidRDefault="00116DEA" w:rsidP="00116DEA">
      <w:pPr>
        <w:pStyle w:val="Heading3"/>
        <w:spacing w:after="0" w:afterAutospacing="0"/>
        <w:rPr>
          <w:sz w:val="24"/>
          <w:szCs w:val="24"/>
        </w:rPr>
      </w:pPr>
      <w:r w:rsidRPr="00210ED0">
        <w:rPr>
          <w:sz w:val="24"/>
          <w:szCs w:val="24"/>
        </w:rPr>
        <w:t>Overview</w:t>
      </w:r>
    </w:p>
    <w:p w14:paraId="137C9E9B" w14:textId="77777777" w:rsidR="00116DEA" w:rsidRDefault="00116DEA" w:rsidP="00116DE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EDD49E5" w14:textId="77777777" w:rsidR="00116DEA" w:rsidRPr="00210ED0" w:rsidRDefault="00116DEA" w:rsidP="00116DEA">
      <w:pPr>
        <w:rPr>
          <w:rFonts w:ascii="Arial" w:hAnsi="Arial" w:cs="Arial"/>
          <w:sz w:val="20"/>
          <w:szCs w:val="20"/>
        </w:rPr>
      </w:pPr>
    </w:p>
    <w:p w14:paraId="7A68A8C2" w14:textId="77777777" w:rsidR="00116DEA" w:rsidRPr="00917E90" w:rsidRDefault="00116DEA" w:rsidP="00EA4F4D">
      <w:pPr>
        <w:pStyle w:val="ListParagraph"/>
        <w:numPr>
          <w:ilvl w:val="1"/>
          <w:numId w:val="12"/>
        </w:numPr>
        <w:autoSpaceDE w:val="0"/>
        <w:autoSpaceDN w:val="0"/>
        <w:spacing w:before="40" w:after="40"/>
        <w:rPr>
          <w:sz w:val="22"/>
          <w:szCs w:val="22"/>
        </w:rPr>
      </w:pPr>
      <w:r>
        <w:t>Server                                                 </w:t>
      </w:r>
      <w:r>
        <w:tab/>
      </w:r>
      <w:r>
        <w:tab/>
        <w:t>:           rri1mpkapl10v/11v</w:t>
      </w:r>
    </w:p>
    <w:p w14:paraId="1C1F2120" w14:textId="77777777" w:rsidR="00116DEA" w:rsidRDefault="00116DEA" w:rsidP="00EA4F4D">
      <w:pPr>
        <w:pStyle w:val="ListParagraph"/>
        <w:numPr>
          <w:ilvl w:val="1"/>
          <w:numId w:val="12"/>
        </w:numPr>
        <w:autoSpaceDE w:val="0"/>
        <w:autoSpaceDN w:val="0"/>
        <w:spacing w:before="40" w:after="40"/>
      </w:pPr>
      <w:r>
        <w:t>Shell Script                                           </w:t>
      </w:r>
      <w:r>
        <w:tab/>
        <w:t>:           </w:t>
      </w:r>
      <w:r w:rsidRPr="00231D3F">
        <w:t>load_feed_file.sh</w:t>
      </w:r>
    </w:p>
    <w:p w14:paraId="71468BD5" w14:textId="77777777" w:rsidR="00116DEA" w:rsidRDefault="00116DEA" w:rsidP="00EA4F4D">
      <w:pPr>
        <w:pStyle w:val="ListParagraph"/>
        <w:numPr>
          <w:ilvl w:val="1"/>
          <w:numId w:val="12"/>
        </w:numPr>
        <w:autoSpaceDE w:val="0"/>
        <w:autoSpaceDN w:val="0"/>
        <w:spacing w:before="40" w:after="40"/>
      </w:pPr>
      <w:r>
        <w:t>Database                                              </w:t>
      </w:r>
      <w:r>
        <w:tab/>
        <w:t>:            sdaop0</w:t>
      </w:r>
    </w:p>
    <w:p w14:paraId="3A6F67F6" w14:textId="04BCA55C" w:rsidR="00116DEA" w:rsidRPr="00231D3F" w:rsidRDefault="00116DE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w:t>
      </w:r>
      <w:r>
        <w:rPr>
          <w:color w:val="000000"/>
        </w:rPr>
        <w:t>11</w:t>
      </w:r>
      <w:r w:rsidRPr="00231D3F">
        <w:rPr>
          <w:color w:val="000000"/>
        </w:rPr>
        <w:t>d</w:t>
      </w:r>
    </w:p>
    <w:p w14:paraId="5EF40C53" w14:textId="77777777" w:rsidR="00116DEA" w:rsidRDefault="00116DEA" w:rsidP="00EA4F4D">
      <w:pPr>
        <w:pStyle w:val="ListParagraph"/>
        <w:numPr>
          <w:ilvl w:val="1"/>
          <w:numId w:val="12"/>
        </w:numPr>
        <w:autoSpaceDE w:val="0"/>
        <w:autoSpaceDN w:val="0"/>
        <w:spacing w:before="40" w:after="40"/>
      </w:pPr>
      <w:r>
        <w:t>Control-M SDA Schedule                       </w:t>
      </w:r>
      <w:r>
        <w:tab/>
        <w:t>:           All days</w:t>
      </w:r>
    </w:p>
    <w:p w14:paraId="5389C2B0" w14:textId="007C56D0" w:rsidR="00116DEA" w:rsidRDefault="00116DEA" w:rsidP="00EA4F4D">
      <w:pPr>
        <w:pStyle w:val="ListParagraph"/>
        <w:numPr>
          <w:ilvl w:val="1"/>
          <w:numId w:val="12"/>
        </w:numPr>
        <w:autoSpaceDE w:val="0"/>
        <w:autoSpaceDN w:val="0"/>
        <w:spacing w:before="40" w:after="40"/>
      </w:pPr>
      <w:r>
        <w:t>Control-M Predecessor                          </w:t>
      </w:r>
      <w:r>
        <w:tab/>
        <w:t>:           </w:t>
      </w:r>
      <w:r w:rsidRPr="00231D3F">
        <w:rPr>
          <w:color w:val="000000"/>
        </w:rPr>
        <w:t>sqsq1</w:t>
      </w:r>
      <w:r>
        <w:rPr>
          <w:color w:val="000000"/>
        </w:rPr>
        <w:t>10</w:t>
      </w:r>
      <w:r w:rsidRPr="00231D3F">
        <w:rPr>
          <w:color w:val="000000"/>
        </w:rPr>
        <w:t>d</w:t>
      </w:r>
    </w:p>
    <w:p w14:paraId="66FEC169" w14:textId="77777777" w:rsidR="00116DEA" w:rsidRDefault="00116DE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564ED36D" w14:textId="77777777" w:rsidR="00116DEA" w:rsidRDefault="00116DE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2911E739" w14:textId="77777777" w:rsidR="00116DEA" w:rsidRPr="0004310E" w:rsidRDefault="00116DEA" w:rsidP="00116DEA">
      <w:pPr>
        <w:pStyle w:val="Heading3"/>
      </w:pPr>
      <w:r w:rsidRPr="0004310E">
        <w:t>Purpose</w:t>
      </w:r>
    </w:p>
    <w:p w14:paraId="2EE03B64" w14:textId="1F896B4C" w:rsidR="00116DEA" w:rsidRDefault="00116DEA" w:rsidP="00116DEA">
      <w:pPr>
        <w:rPr>
          <w:rFonts w:ascii="Arial" w:hAnsi="Arial" w:cs="Arial"/>
          <w:sz w:val="20"/>
          <w:szCs w:val="20"/>
        </w:rPr>
      </w:pPr>
      <w:r w:rsidRPr="00116DEA">
        <w:rPr>
          <w:rFonts w:ascii="Arial" w:hAnsi="Arial" w:cs="Arial"/>
          <w:sz w:val="20"/>
          <w:szCs w:val="20"/>
        </w:rPr>
        <w:t>This batch will be used to load the migration data on MIG_FEED_PAT_DIGITAL_ENRL_MED table from the text file.</w:t>
      </w:r>
    </w:p>
    <w:p w14:paraId="6B534251" w14:textId="77777777" w:rsidR="00116DEA" w:rsidRDefault="00116DEA" w:rsidP="00116DEA">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4241934" w14:textId="77777777" w:rsidR="00116DEA" w:rsidRDefault="00116DEA" w:rsidP="00116DEA">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27E7E2CB" w14:textId="29F1C1A0" w:rsidR="00116DEA" w:rsidRDefault="00116DEA" w:rsidP="00116DEA">
      <w:pPr>
        <w:rPr>
          <w:rFonts w:ascii="Arial" w:hAnsi="Arial" w:cs="Arial"/>
          <w:sz w:val="20"/>
        </w:rPr>
      </w:pPr>
      <w:r>
        <w:rPr>
          <w:rFonts w:ascii="Arial" w:hAnsi="Arial" w:cs="Arial"/>
          <w:sz w:val="20"/>
        </w:rPr>
        <w:t xml:space="preserve">Extract table - </w:t>
      </w:r>
      <w:r w:rsidRPr="00116DEA">
        <w:rPr>
          <w:rFonts w:ascii="Arial" w:hAnsi="Arial" w:cs="Arial"/>
          <w:sz w:val="20"/>
        </w:rPr>
        <w:t>MIG_FEED_PAT_DIGITAL_ENRL_MED</w:t>
      </w:r>
    </w:p>
    <w:p w14:paraId="05F445D0" w14:textId="29F1C1A0" w:rsidR="00116DEA" w:rsidRPr="00210ED0" w:rsidRDefault="00116DEA" w:rsidP="00116DEA">
      <w:pPr>
        <w:pStyle w:val="Heading3"/>
        <w:spacing w:after="0" w:afterAutospacing="0"/>
        <w:rPr>
          <w:sz w:val="24"/>
          <w:szCs w:val="24"/>
        </w:rPr>
      </w:pPr>
      <w:r>
        <w:rPr>
          <w:sz w:val="24"/>
          <w:szCs w:val="24"/>
        </w:rPr>
        <w:t>Setup</w:t>
      </w:r>
    </w:p>
    <w:p w14:paraId="0726FBA8" w14:textId="77777777" w:rsidR="00116DEA" w:rsidRPr="0053002E" w:rsidRDefault="00116DEA" w:rsidP="00116DE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D910D41" w14:textId="77777777" w:rsidR="00116DEA" w:rsidRDefault="00116DEA" w:rsidP="00116DE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116DEA" w:rsidRPr="00F056E4" w14:paraId="05B2A750"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B683C7" w14:textId="77777777" w:rsidR="00116DEA" w:rsidRPr="00F056E4" w:rsidRDefault="00116DEA"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EA4B3A"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54B30F"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6608C3"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6AF12A"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116DEA" w:rsidRPr="00F056E4" w14:paraId="224BA673"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C94D61"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2AA4740"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7C20E4"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A069EFA"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B0D8FA0" w14:textId="77777777" w:rsidR="00116DEA" w:rsidRPr="00F056E4" w:rsidRDefault="00116DEA" w:rsidP="00397C5A">
            <w:pPr>
              <w:pStyle w:val="ListParagraph"/>
              <w:ind w:left="0"/>
              <w:rPr>
                <w:rFonts w:asciiTheme="minorHAnsi" w:hAnsiTheme="minorHAnsi"/>
                <w:color w:val="000000" w:themeColor="text1"/>
              </w:rPr>
            </w:pPr>
          </w:p>
        </w:tc>
      </w:tr>
      <w:tr w:rsidR="00116DEA" w:rsidRPr="00F056E4" w14:paraId="20076356"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3D3B88"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7219B43"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4E1E6D"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2F20134"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9251E46" w14:textId="77777777" w:rsidR="00116DEA" w:rsidRPr="00F056E4" w:rsidRDefault="00116DEA" w:rsidP="00397C5A">
            <w:pPr>
              <w:pStyle w:val="ListParagraph"/>
              <w:ind w:left="0"/>
              <w:rPr>
                <w:rFonts w:asciiTheme="minorHAnsi" w:hAnsiTheme="minorHAnsi"/>
                <w:color w:val="000000" w:themeColor="text1"/>
              </w:rPr>
            </w:pPr>
          </w:p>
        </w:tc>
      </w:tr>
    </w:tbl>
    <w:p w14:paraId="567A901D" w14:textId="77777777" w:rsidR="00116DEA" w:rsidRPr="003138D8" w:rsidRDefault="00116DEA" w:rsidP="00116DEA">
      <w:pPr>
        <w:pStyle w:val="Heading3"/>
        <w:spacing w:after="0" w:afterAutospacing="0"/>
        <w:rPr>
          <w:sz w:val="24"/>
          <w:szCs w:val="24"/>
        </w:rPr>
      </w:pPr>
      <w:r>
        <w:rPr>
          <w:sz w:val="24"/>
          <w:szCs w:val="24"/>
        </w:rPr>
        <w:t>Troubleshooting</w:t>
      </w:r>
    </w:p>
    <w:p w14:paraId="36F79961" w14:textId="77777777" w:rsidR="00116DEA" w:rsidRPr="00040283" w:rsidRDefault="00116DEA" w:rsidP="00116DE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778ED5A" w14:textId="0F79B7D9" w:rsidR="00763DA8" w:rsidRDefault="00763DA8" w:rsidP="005C541D">
      <w:pPr>
        <w:pStyle w:val="BodyTextIndent"/>
        <w:spacing w:after="0"/>
        <w:ind w:left="0"/>
        <w:rPr>
          <w:rFonts w:ascii="Arial" w:hAnsi="Arial" w:cs="Arial"/>
          <w:sz w:val="20"/>
        </w:rPr>
      </w:pPr>
    </w:p>
    <w:p w14:paraId="3DD4E01C" w14:textId="268E3EA4" w:rsidR="00116DEA" w:rsidRPr="00830173" w:rsidRDefault="00116DEA" w:rsidP="00830173">
      <w:pPr>
        <w:pStyle w:val="Heading2"/>
        <w:rPr>
          <w:i w:val="0"/>
          <w:iCs w:val="0"/>
          <w:sz w:val="24"/>
          <w:szCs w:val="24"/>
        </w:rPr>
      </w:pPr>
      <w:r w:rsidRPr="00830173">
        <w:rPr>
          <w:i w:val="0"/>
          <w:iCs w:val="0"/>
        </w:rPr>
        <w:t>sqsq112d</w:t>
      </w:r>
    </w:p>
    <w:p w14:paraId="2AA67800" w14:textId="77777777" w:rsidR="00116DEA" w:rsidRPr="00210ED0" w:rsidRDefault="00116DEA" w:rsidP="00116DEA">
      <w:pPr>
        <w:pStyle w:val="Heading3"/>
        <w:spacing w:after="0" w:afterAutospacing="0"/>
        <w:rPr>
          <w:sz w:val="24"/>
          <w:szCs w:val="24"/>
        </w:rPr>
      </w:pPr>
      <w:r w:rsidRPr="00210ED0">
        <w:rPr>
          <w:sz w:val="24"/>
          <w:szCs w:val="24"/>
        </w:rPr>
        <w:t>Overview</w:t>
      </w:r>
    </w:p>
    <w:p w14:paraId="4F566C12" w14:textId="77777777" w:rsidR="00116DEA" w:rsidRDefault="00116DEA" w:rsidP="00116DE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17CC0BC" w14:textId="77777777" w:rsidR="00116DEA" w:rsidRPr="00210ED0" w:rsidRDefault="00116DEA" w:rsidP="00116DEA">
      <w:pPr>
        <w:rPr>
          <w:rFonts w:ascii="Arial" w:hAnsi="Arial" w:cs="Arial"/>
          <w:sz w:val="20"/>
          <w:szCs w:val="20"/>
        </w:rPr>
      </w:pPr>
    </w:p>
    <w:p w14:paraId="69FAD019" w14:textId="77777777" w:rsidR="00116DEA" w:rsidRPr="00917E90" w:rsidRDefault="00116DEA" w:rsidP="00EA4F4D">
      <w:pPr>
        <w:pStyle w:val="ListParagraph"/>
        <w:numPr>
          <w:ilvl w:val="1"/>
          <w:numId w:val="12"/>
        </w:numPr>
        <w:autoSpaceDE w:val="0"/>
        <w:autoSpaceDN w:val="0"/>
        <w:spacing w:before="40" w:after="40"/>
        <w:rPr>
          <w:sz w:val="22"/>
          <w:szCs w:val="22"/>
        </w:rPr>
      </w:pPr>
      <w:r>
        <w:t>Server                                                 </w:t>
      </w:r>
      <w:r>
        <w:tab/>
      </w:r>
      <w:r>
        <w:tab/>
        <w:t>:           rri1mpkapl10v/11v</w:t>
      </w:r>
    </w:p>
    <w:p w14:paraId="560E4D2F" w14:textId="77777777" w:rsidR="00116DEA" w:rsidRDefault="00116DEA" w:rsidP="00EA4F4D">
      <w:pPr>
        <w:pStyle w:val="ListParagraph"/>
        <w:numPr>
          <w:ilvl w:val="1"/>
          <w:numId w:val="12"/>
        </w:numPr>
        <w:autoSpaceDE w:val="0"/>
        <w:autoSpaceDN w:val="0"/>
        <w:spacing w:before="40" w:after="40"/>
      </w:pPr>
      <w:r>
        <w:t>Shell Script                                           </w:t>
      </w:r>
      <w:r>
        <w:tab/>
        <w:t>:           </w:t>
      </w:r>
      <w:r w:rsidRPr="00231D3F">
        <w:t>load_feed_file.sh</w:t>
      </w:r>
    </w:p>
    <w:p w14:paraId="7DB3F8CF" w14:textId="77777777" w:rsidR="00116DEA" w:rsidRDefault="00116DEA" w:rsidP="00EA4F4D">
      <w:pPr>
        <w:pStyle w:val="ListParagraph"/>
        <w:numPr>
          <w:ilvl w:val="1"/>
          <w:numId w:val="12"/>
        </w:numPr>
        <w:autoSpaceDE w:val="0"/>
        <w:autoSpaceDN w:val="0"/>
        <w:spacing w:before="40" w:after="40"/>
      </w:pPr>
      <w:r>
        <w:t>Database                                              </w:t>
      </w:r>
      <w:r>
        <w:tab/>
        <w:t>:            sdaop0</w:t>
      </w:r>
    </w:p>
    <w:p w14:paraId="7C5D1D40" w14:textId="34040A94" w:rsidR="00116DEA" w:rsidRPr="00231D3F" w:rsidRDefault="00116DE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w:t>
      </w:r>
      <w:r>
        <w:rPr>
          <w:color w:val="000000"/>
        </w:rPr>
        <w:t>12</w:t>
      </w:r>
      <w:r w:rsidRPr="00231D3F">
        <w:rPr>
          <w:color w:val="000000"/>
        </w:rPr>
        <w:t>d</w:t>
      </w:r>
    </w:p>
    <w:p w14:paraId="1B380A6D" w14:textId="77777777" w:rsidR="00116DEA" w:rsidRDefault="00116DEA" w:rsidP="00EA4F4D">
      <w:pPr>
        <w:pStyle w:val="ListParagraph"/>
        <w:numPr>
          <w:ilvl w:val="1"/>
          <w:numId w:val="12"/>
        </w:numPr>
        <w:autoSpaceDE w:val="0"/>
        <w:autoSpaceDN w:val="0"/>
        <w:spacing w:before="40" w:after="40"/>
      </w:pPr>
      <w:r>
        <w:t>Control-M SDA Schedule                       </w:t>
      </w:r>
      <w:r>
        <w:tab/>
        <w:t>:           All days</w:t>
      </w:r>
    </w:p>
    <w:p w14:paraId="4FF4B9E9" w14:textId="71365F55" w:rsidR="00116DEA" w:rsidRDefault="00116DEA" w:rsidP="00EA4F4D">
      <w:pPr>
        <w:pStyle w:val="ListParagraph"/>
        <w:numPr>
          <w:ilvl w:val="1"/>
          <w:numId w:val="12"/>
        </w:numPr>
        <w:autoSpaceDE w:val="0"/>
        <w:autoSpaceDN w:val="0"/>
        <w:spacing w:before="40" w:after="40"/>
      </w:pPr>
      <w:r>
        <w:t>Control-M Predecessor                          </w:t>
      </w:r>
      <w:r>
        <w:tab/>
        <w:t>:           </w:t>
      </w:r>
      <w:r w:rsidRPr="00231D3F">
        <w:rPr>
          <w:color w:val="000000"/>
        </w:rPr>
        <w:t>sqsq1</w:t>
      </w:r>
      <w:r>
        <w:rPr>
          <w:color w:val="000000"/>
        </w:rPr>
        <w:t>11</w:t>
      </w:r>
      <w:r w:rsidRPr="00231D3F">
        <w:rPr>
          <w:color w:val="000000"/>
        </w:rPr>
        <w:t>d</w:t>
      </w:r>
    </w:p>
    <w:p w14:paraId="7A8CEFF7" w14:textId="77777777" w:rsidR="00116DEA" w:rsidRDefault="00116DE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0BDECC26" w14:textId="4AAAE4C5" w:rsidR="00116DEA" w:rsidRPr="00116DEA" w:rsidRDefault="00116DE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19172878" w14:textId="5C0DF6DA" w:rsidR="00116DEA" w:rsidRDefault="00116DEA" w:rsidP="00116DEA">
      <w:pPr>
        <w:autoSpaceDE w:val="0"/>
        <w:autoSpaceDN w:val="0"/>
      </w:pPr>
    </w:p>
    <w:p w14:paraId="1EC3DE2B" w14:textId="77777777" w:rsidR="00116DEA" w:rsidRDefault="00116DEA" w:rsidP="00116DEA">
      <w:pPr>
        <w:autoSpaceDE w:val="0"/>
        <w:autoSpaceDN w:val="0"/>
      </w:pPr>
    </w:p>
    <w:p w14:paraId="7D4A7331" w14:textId="4DF43CB5" w:rsidR="00116DEA" w:rsidRPr="0004310E" w:rsidRDefault="00116DEA" w:rsidP="00116DEA">
      <w:pPr>
        <w:pStyle w:val="Heading3"/>
      </w:pPr>
      <w:r w:rsidRPr="0004310E">
        <w:t>Purpose</w:t>
      </w:r>
    </w:p>
    <w:p w14:paraId="2C321125" w14:textId="2F6A5599" w:rsidR="00116DEA" w:rsidRDefault="00116DEA" w:rsidP="00116DEA">
      <w:pPr>
        <w:rPr>
          <w:rFonts w:ascii="Arial" w:hAnsi="Arial" w:cs="Arial"/>
          <w:sz w:val="20"/>
          <w:szCs w:val="20"/>
        </w:rPr>
      </w:pPr>
      <w:r w:rsidRPr="00116DEA">
        <w:rPr>
          <w:rFonts w:ascii="Arial" w:hAnsi="Arial" w:cs="Arial"/>
          <w:sz w:val="20"/>
          <w:szCs w:val="20"/>
        </w:rPr>
        <w:t>This batch will be used to load the migration data on MIG_FEED_PATIENT_DIGITAL_ENRL table from the text file.</w:t>
      </w:r>
    </w:p>
    <w:p w14:paraId="17C8731D" w14:textId="77777777" w:rsidR="00116DEA" w:rsidRDefault="00116DEA" w:rsidP="00116DEA">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7FF4DBA0" w14:textId="77777777" w:rsidR="00116DEA" w:rsidRDefault="00116DEA" w:rsidP="00116DEA">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6F9A7CE3" w14:textId="3996AC25" w:rsidR="00116DEA" w:rsidRDefault="00116DEA" w:rsidP="00116DEA">
      <w:pPr>
        <w:rPr>
          <w:rFonts w:ascii="Arial" w:hAnsi="Arial" w:cs="Arial"/>
          <w:sz w:val="20"/>
        </w:rPr>
      </w:pPr>
      <w:r>
        <w:rPr>
          <w:rFonts w:ascii="Arial" w:hAnsi="Arial" w:cs="Arial"/>
          <w:sz w:val="20"/>
        </w:rPr>
        <w:t xml:space="preserve">Extract table - </w:t>
      </w:r>
      <w:r w:rsidRPr="00116DEA">
        <w:rPr>
          <w:rFonts w:ascii="Arial" w:hAnsi="Arial" w:cs="Arial"/>
          <w:sz w:val="20"/>
        </w:rPr>
        <w:t>MIG_FEED_PAT_DIGITAL_ENRL</w:t>
      </w:r>
    </w:p>
    <w:p w14:paraId="14B602BC" w14:textId="77777777" w:rsidR="00116DEA" w:rsidRPr="00210ED0" w:rsidRDefault="00116DEA" w:rsidP="00116DEA">
      <w:pPr>
        <w:pStyle w:val="Heading3"/>
        <w:spacing w:after="0" w:afterAutospacing="0"/>
        <w:rPr>
          <w:sz w:val="24"/>
          <w:szCs w:val="24"/>
        </w:rPr>
      </w:pPr>
      <w:r>
        <w:rPr>
          <w:sz w:val="24"/>
          <w:szCs w:val="24"/>
        </w:rPr>
        <w:t>Setup</w:t>
      </w:r>
    </w:p>
    <w:p w14:paraId="259399ED" w14:textId="77777777" w:rsidR="00116DEA" w:rsidRPr="0053002E" w:rsidRDefault="00116DEA" w:rsidP="00116DE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2A84D258" w14:textId="77777777" w:rsidR="00116DEA" w:rsidRDefault="00116DEA" w:rsidP="00116DE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116DEA" w:rsidRPr="00F056E4" w14:paraId="18E5A863"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864B1E" w14:textId="77777777" w:rsidR="00116DEA" w:rsidRPr="00F056E4" w:rsidRDefault="00116DEA"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FC8CDF"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B53215"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4F3F32"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384CC2"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116DEA" w:rsidRPr="00F056E4" w14:paraId="3DC56A44"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79A5BF"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ED86AAC"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F8143F7"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D1941C2"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CFC7FF3" w14:textId="77777777" w:rsidR="00116DEA" w:rsidRPr="00F056E4" w:rsidRDefault="00116DEA" w:rsidP="00397C5A">
            <w:pPr>
              <w:pStyle w:val="ListParagraph"/>
              <w:ind w:left="0"/>
              <w:rPr>
                <w:rFonts w:asciiTheme="minorHAnsi" w:hAnsiTheme="minorHAnsi"/>
                <w:color w:val="000000" w:themeColor="text1"/>
              </w:rPr>
            </w:pPr>
          </w:p>
        </w:tc>
      </w:tr>
      <w:tr w:rsidR="00116DEA" w:rsidRPr="00F056E4" w14:paraId="43E000AA"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8A7623"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E308D6"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3D6D7B4"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41DE5B0"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A016DDA" w14:textId="77777777" w:rsidR="00116DEA" w:rsidRPr="00F056E4" w:rsidRDefault="00116DEA" w:rsidP="00397C5A">
            <w:pPr>
              <w:pStyle w:val="ListParagraph"/>
              <w:ind w:left="0"/>
              <w:rPr>
                <w:rFonts w:asciiTheme="minorHAnsi" w:hAnsiTheme="minorHAnsi"/>
                <w:color w:val="000000" w:themeColor="text1"/>
              </w:rPr>
            </w:pPr>
          </w:p>
        </w:tc>
      </w:tr>
    </w:tbl>
    <w:p w14:paraId="038643A4" w14:textId="77777777" w:rsidR="00116DEA" w:rsidRPr="003138D8" w:rsidRDefault="00116DEA" w:rsidP="00116DEA">
      <w:pPr>
        <w:pStyle w:val="Heading3"/>
        <w:spacing w:after="0" w:afterAutospacing="0"/>
        <w:rPr>
          <w:sz w:val="24"/>
          <w:szCs w:val="24"/>
        </w:rPr>
      </w:pPr>
      <w:r>
        <w:rPr>
          <w:sz w:val="24"/>
          <w:szCs w:val="24"/>
        </w:rPr>
        <w:t>Troubleshooting</w:t>
      </w:r>
    </w:p>
    <w:p w14:paraId="50DDA1CD" w14:textId="77777777" w:rsidR="00116DEA" w:rsidRPr="00040283" w:rsidRDefault="00116DEA" w:rsidP="00116DE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B8EBC26" w14:textId="0A4D76DC" w:rsidR="00116DEA" w:rsidRDefault="00116DEA" w:rsidP="005C541D">
      <w:pPr>
        <w:pStyle w:val="BodyTextIndent"/>
        <w:spacing w:after="0"/>
        <w:ind w:left="0"/>
        <w:rPr>
          <w:rFonts w:ascii="Arial" w:hAnsi="Arial" w:cs="Arial"/>
          <w:sz w:val="20"/>
        </w:rPr>
      </w:pPr>
    </w:p>
    <w:p w14:paraId="10BD59FC" w14:textId="0C4E20FA" w:rsidR="00116DEA" w:rsidRPr="00830173" w:rsidRDefault="00116DEA" w:rsidP="00830173">
      <w:pPr>
        <w:pStyle w:val="Heading2"/>
        <w:rPr>
          <w:i w:val="0"/>
          <w:iCs w:val="0"/>
          <w:sz w:val="24"/>
          <w:szCs w:val="24"/>
        </w:rPr>
      </w:pPr>
      <w:r w:rsidRPr="00830173">
        <w:rPr>
          <w:i w:val="0"/>
          <w:iCs w:val="0"/>
        </w:rPr>
        <w:t>sqsq113d</w:t>
      </w:r>
    </w:p>
    <w:p w14:paraId="4B31C428" w14:textId="77777777" w:rsidR="00116DEA" w:rsidRPr="00210ED0" w:rsidRDefault="00116DEA" w:rsidP="00116DEA">
      <w:pPr>
        <w:pStyle w:val="Heading3"/>
        <w:spacing w:after="0" w:afterAutospacing="0"/>
        <w:rPr>
          <w:sz w:val="24"/>
          <w:szCs w:val="24"/>
        </w:rPr>
      </w:pPr>
      <w:r w:rsidRPr="00210ED0">
        <w:rPr>
          <w:sz w:val="24"/>
          <w:szCs w:val="24"/>
        </w:rPr>
        <w:t>Overview</w:t>
      </w:r>
    </w:p>
    <w:p w14:paraId="4F3F016E" w14:textId="77777777" w:rsidR="00116DEA" w:rsidRDefault="00116DEA" w:rsidP="00116DE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3F26BD11" w14:textId="77777777" w:rsidR="00116DEA" w:rsidRPr="00210ED0" w:rsidRDefault="00116DEA" w:rsidP="00116DEA">
      <w:pPr>
        <w:rPr>
          <w:rFonts w:ascii="Arial" w:hAnsi="Arial" w:cs="Arial"/>
          <w:sz w:val="20"/>
          <w:szCs w:val="20"/>
        </w:rPr>
      </w:pPr>
    </w:p>
    <w:p w14:paraId="4C30026D" w14:textId="77777777" w:rsidR="00116DEA" w:rsidRPr="00917E90" w:rsidRDefault="00116DEA" w:rsidP="00EA4F4D">
      <w:pPr>
        <w:pStyle w:val="ListParagraph"/>
        <w:numPr>
          <w:ilvl w:val="1"/>
          <w:numId w:val="12"/>
        </w:numPr>
        <w:autoSpaceDE w:val="0"/>
        <w:autoSpaceDN w:val="0"/>
        <w:spacing w:before="40" w:after="40"/>
        <w:rPr>
          <w:sz w:val="22"/>
          <w:szCs w:val="22"/>
        </w:rPr>
      </w:pPr>
      <w:r>
        <w:t>Server                                                 </w:t>
      </w:r>
      <w:r>
        <w:tab/>
      </w:r>
      <w:r>
        <w:tab/>
        <w:t>:           rri1mpkapl10v/11v</w:t>
      </w:r>
    </w:p>
    <w:p w14:paraId="68D9F3D9" w14:textId="0B1B9FC8" w:rsidR="00116DEA" w:rsidRDefault="00116DEA" w:rsidP="00EA4F4D">
      <w:pPr>
        <w:pStyle w:val="ListParagraph"/>
        <w:numPr>
          <w:ilvl w:val="1"/>
          <w:numId w:val="12"/>
        </w:numPr>
        <w:autoSpaceDE w:val="0"/>
        <w:autoSpaceDN w:val="0"/>
        <w:spacing w:before="40" w:after="40"/>
      </w:pPr>
      <w:r>
        <w:t>Shell Script                                           </w:t>
      </w:r>
      <w:r>
        <w:tab/>
        <w:t>:           </w:t>
      </w:r>
      <w:r w:rsidRPr="00116DEA">
        <w:t>sqsq113d_Data_Migration.sh</w:t>
      </w:r>
    </w:p>
    <w:p w14:paraId="0C6CCD63" w14:textId="77777777" w:rsidR="00116DEA" w:rsidRDefault="00116DEA" w:rsidP="00EA4F4D">
      <w:pPr>
        <w:pStyle w:val="ListParagraph"/>
        <w:numPr>
          <w:ilvl w:val="1"/>
          <w:numId w:val="12"/>
        </w:numPr>
        <w:autoSpaceDE w:val="0"/>
        <w:autoSpaceDN w:val="0"/>
        <w:spacing w:before="40" w:after="40"/>
      </w:pPr>
      <w:r>
        <w:t>Database                                              </w:t>
      </w:r>
      <w:r>
        <w:tab/>
        <w:t>:            sdaop0</w:t>
      </w:r>
    </w:p>
    <w:p w14:paraId="4510049D" w14:textId="2734E710" w:rsidR="00116DEA" w:rsidRPr="00231D3F" w:rsidRDefault="00116DE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sqsq1</w:t>
      </w:r>
      <w:r>
        <w:rPr>
          <w:color w:val="000000"/>
        </w:rPr>
        <w:t>13</w:t>
      </w:r>
      <w:r w:rsidRPr="00231D3F">
        <w:rPr>
          <w:color w:val="000000"/>
        </w:rPr>
        <w:t>d</w:t>
      </w:r>
    </w:p>
    <w:p w14:paraId="128DD6FA" w14:textId="77777777" w:rsidR="00116DEA" w:rsidRDefault="00116DEA" w:rsidP="00EA4F4D">
      <w:pPr>
        <w:pStyle w:val="ListParagraph"/>
        <w:numPr>
          <w:ilvl w:val="1"/>
          <w:numId w:val="12"/>
        </w:numPr>
        <w:autoSpaceDE w:val="0"/>
        <w:autoSpaceDN w:val="0"/>
        <w:spacing w:before="40" w:after="40"/>
      </w:pPr>
      <w:r>
        <w:t>Control-M SDA Schedule                       </w:t>
      </w:r>
      <w:r>
        <w:tab/>
        <w:t>:           All days</w:t>
      </w:r>
    </w:p>
    <w:p w14:paraId="667CE36C" w14:textId="63149F7B" w:rsidR="00116DEA" w:rsidRDefault="00116DEA" w:rsidP="00EA4F4D">
      <w:pPr>
        <w:pStyle w:val="ListParagraph"/>
        <w:numPr>
          <w:ilvl w:val="1"/>
          <w:numId w:val="12"/>
        </w:numPr>
        <w:autoSpaceDE w:val="0"/>
        <w:autoSpaceDN w:val="0"/>
        <w:spacing w:before="40" w:after="40"/>
      </w:pPr>
      <w:r>
        <w:t>Control-M Predecessor                          </w:t>
      </w:r>
      <w:r>
        <w:tab/>
        <w:t>:           </w:t>
      </w:r>
      <w:r w:rsidRPr="00231D3F">
        <w:rPr>
          <w:color w:val="000000"/>
        </w:rPr>
        <w:t>sqsq1</w:t>
      </w:r>
      <w:r>
        <w:rPr>
          <w:color w:val="000000"/>
        </w:rPr>
        <w:t>12</w:t>
      </w:r>
      <w:r w:rsidRPr="00231D3F">
        <w:rPr>
          <w:color w:val="000000"/>
        </w:rPr>
        <w:t>d</w:t>
      </w:r>
      <w:r w:rsidR="00A10967">
        <w:rPr>
          <w:color w:val="000000"/>
        </w:rPr>
        <w:t xml:space="preserve"> Should run only after sqsq101d-112d are complete</w:t>
      </w:r>
    </w:p>
    <w:p w14:paraId="602DA5B0" w14:textId="77777777" w:rsidR="00116DEA" w:rsidRDefault="00116DE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2E6DD9C3" w14:textId="0119157C" w:rsidR="00116DEA" w:rsidRDefault="00116DE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4747D672" w14:textId="77777777" w:rsidR="00116DEA" w:rsidRPr="0004310E" w:rsidRDefault="00116DEA" w:rsidP="00116DEA">
      <w:pPr>
        <w:pStyle w:val="Heading3"/>
      </w:pPr>
      <w:r w:rsidRPr="0004310E">
        <w:t>Purpose</w:t>
      </w:r>
    </w:p>
    <w:p w14:paraId="27AD8757" w14:textId="77777777" w:rsidR="00116DEA" w:rsidRDefault="00116DEA" w:rsidP="00116DEA">
      <w:pPr>
        <w:rPr>
          <w:rFonts w:ascii="Arial" w:hAnsi="Arial" w:cs="Arial"/>
          <w:sz w:val="20"/>
          <w:szCs w:val="20"/>
        </w:rPr>
      </w:pPr>
      <w:r w:rsidRPr="00116DEA">
        <w:rPr>
          <w:rFonts w:ascii="Arial" w:hAnsi="Arial" w:cs="Arial"/>
          <w:sz w:val="20"/>
          <w:szCs w:val="20"/>
        </w:rPr>
        <w:t>This batch will be used to load the migration data on from MIG tables to main tables.</w:t>
      </w:r>
    </w:p>
    <w:p w14:paraId="10E3C7A4" w14:textId="5B38A8B8" w:rsidR="00116DEA" w:rsidRDefault="00116DEA" w:rsidP="00116DEA">
      <w:pPr>
        <w:rPr>
          <w:rFonts w:ascii="Arial" w:hAnsi="Arial" w:cs="Arial"/>
          <w:sz w:val="20"/>
        </w:rPr>
      </w:pPr>
      <w:r>
        <w:rPr>
          <w:rFonts w:ascii="Arial" w:hAnsi="Arial" w:cs="Arial"/>
          <w:sz w:val="20"/>
        </w:rPr>
        <w:t xml:space="preserve">File Location - </w:t>
      </w:r>
      <w:r>
        <w:rPr>
          <w:rFonts w:ascii="Consolas" w:hAnsi="Consolas" w:cs="Consolas"/>
          <w:sz w:val="20"/>
          <w:szCs w:val="20"/>
        </w:rPr>
        <w:t>---</w:t>
      </w:r>
    </w:p>
    <w:p w14:paraId="0D6EA35E" w14:textId="77777777" w:rsidR="00116DEA" w:rsidRDefault="00116DEA" w:rsidP="00116DEA">
      <w:pPr>
        <w:rPr>
          <w:rFonts w:ascii="Arial" w:hAnsi="Arial" w:cs="Arial"/>
          <w:sz w:val="20"/>
        </w:rPr>
      </w:pPr>
      <w:r w:rsidRPr="00CF5B7E">
        <w:rPr>
          <w:rFonts w:ascii="Arial" w:hAnsi="Arial" w:cs="Arial"/>
          <w:sz w:val="20"/>
        </w:rPr>
        <w:t xml:space="preserve">File name </w:t>
      </w:r>
      <w:r>
        <w:rPr>
          <w:rFonts w:ascii="Arial" w:hAnsi="Arial" w:cs="Arial"/>
          <w:sz w:val="20"/>
        </w:rPr>
        <w:t xml:space="preserve">- </w:t>
      </w:r>
      <w:r w:rsidRPr="0053002E">
        <w:t> </w:t>
      </w:r>
      <w:r>
        <w:rPr>
          <w:rFonts w:ascii="Consolas" w:hAnsi="Consolas" w:cs="Consolas"/>
          <w:sz w:val="20"/>
          <w:szCs w:val="20"/>
        </w:rPr>
        <w:t>---</w:t>
      </w:r>
    </w:p>
    <w:p w14:paraId="687DF6E2" w14:textId="77777777" w:rsidR="00116DEA" w:rsidRDefault="00116DEA" w:rsidP="00116DEA">
      <w:pPr>
        <w:rPr>
          <w:rFonts w:ascii="Arial" w:hAnsi="Arial" w:cs="Arial"/>
          <w:sz w:val="20"/>
        </w:rPr>
      </w:pPr>
      <w:r>
        <w:rPr>
          <w:rFonts w:ascii="Arial" w:hAnsi="Arial" w:cs="Arial"/>
          <w:sz w:val="20"/>
        </w:rPr>
        <w:t xml:space="preserve">Extract table - </w:t>
      </w:r>
      <w:r w:rsidRPr="00116DEA">
        <w:rPr>
          <w:rFonts w:ascii="Arial" w:hAnsi="Arial" w:cs="Arial"/>
          <w:sz w:val="20"/>
        </w:rPr>
        <w:t>MIG_FEED_PAT_DIGITAL_ENRL</w:t>
      </w:r>
    </w:p>
    <w:p w14:paraId="43751C9C" w14:textId="77777777" w:rsidR="00116DEA" w:rsidRPr="00210ED0" w:rsidRDefault="00116DEA" w:rsidP="00116DEA">
      <w:pPr>
        <w:pStyle w:val="Heading3"/>
        <w:spacing w:after="0" w:afterAutospacing="0"/>
        <w:rPr>
          <w:sz w:val="24"/>
          <w:szCs w:val="24"/>
        </w:rPr>
      </w:pPr>
      <w:r>
        <w:rPr>
          <w:sz w:val="24"/>
          <w:szCs w:val="24"/>
        </w:rPr>
        <w:t>Setup</w:t>
      </w:r>
    </w:p>
    <w:p w14:paraId="7ED764B6" w14:textId="77777777" w:rsidR="00116DEA" w:rsidRPr="0053002E" w:rsidRDefault="00116DEA" w:rsidP="00116DE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283F845E" w14:textId="77777777" w:rsidR="00116DEA" w:rsidRDefault="00116DEA" w:rsidP="00116DE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116DEA" w:rsidRPr="00F056E4" w14:paraId="6C5B9C92" w14:textId="77777777" w:rsidTr="00397C5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C5D381" w14:textId="77777777" w:rsidR="00116DEA" w:rsidRPr="00F056E4" w:rsidRDefault="00116DEA" w:rsidP="00397C5A">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4FCF08"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C65792"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1A6B02"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880604" w14:textId="77777777" w:rsidR="00116DEA" w:rsidRPr="00F056E4" w:rsidRDefault="00116DEA" w:rsidP="00397C5A">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116DEA" w:rsidRPr="00F056E4" w14:paraId="004F4636"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927412"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A7B80B9"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061D2A"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8999393"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6BF3489" w14:textId="77777777" w:rsidR="00116DEA" w:rsidRPr="00F056E4" w:rsidRDefault="00116DEA" w:rsidP="00397C5A">
            <w:pPr>
              <w:pStyle w:val="ListParagraph"/>
              <w:ind w:left="0"/>
              <w:rPr>
                <w:rFonts w:asciiTheme="minorHAnsi" w:hAnsiTheme="minorHAnsi"/>
                <w:color w:val="000000" w:themeColor="text1"/>
              </w:rPr>
            </w:pPr>
          </w:p>
        </w:tc>
      </w:tr>
      <w:tr w:rsidR="00116DEA" w:rsidRPr="00F056E4" w14:paraId="6B5A0CD9" w14:textId="77777777" w:rsidTr="00397C5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45424E"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80DAF7D"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01207BC" w14:textId="77777777" w:rsidR="00116DEA" w:rsidRPr="00F056E4" w:rsidRDefault="00116DEA" w:rsidP="00397C5A">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EBF690D" w14:textId="77777777" w:rsidR="00116DEA" w:rsidRPr="00F056E4" w:rsidRDefault="00116DEA" w:rsidP="00397C5A">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02DE294" w14:textId="77777777" w:rsidR="00116DEA" w:rsidRPr="00F056E4" w:rsidRDefault="00116DEA" w:rsidP="00397C5A">
            <w:pPr>
              <w:pStyle w:val="ListParagraph"/>
              <w:ind w:left="0"/>
              <w:rPr>
                <w:rFonts w:asciiTheme="minorHAnsi" w:hAnsiTheme="minorHAnsi"/>
                <w:color w:val="000000" w:themeColor="text1"/>
              </w:rPr>
            </w:pPr>
          </w:p>
        </w:tc>
      </w:tr>
    </w:tbl>
    <w:p w14:paraId="78ABCCCD" w14:textId="77777777" w:rsidR="00116DEA" w:rsidRPr="003138D8" w:rsidRDefault="00116DEA" w:rsidP="00116DEA">
      <w:pPr>
        <w:pStyle w:val="Heading3"/>
        <w:spacing w:after="0" w:afterAutospacing="0"/>
        <w:rPr>
          <w:sz w:val="24"/>
          <w:szCs w:val="24"/>
        </w:rPr>
      </w:pPr>
      <w:r>
        <w:rPr>
          <w:sz w:val="24"/>
          <w:szCs w:val="24"/>
        </w:rPr>
        <w:t>Troubleshooting</w:t>
      </w:r>
    </w:p>
    <w:p w14:paraId="71DCCAEE" w14:textId="014BF973" w:rsidR="00116DEA" w:rsidRDefault="00116DEA" w:rsidP="00116DE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AAD72F0" w14:textId="479B2CD3" w:rsidR="00C1192A" w:rsidRDefault="00C1192A" w:rsidP="00116DEA">
      <w:pPr>
        <w:pStyle w:val="BodyTextIndent"/>
        <w:spacing w:after="0"/>
        <w:ind w:left="0"/>
        <w:rPr>
          <w:rFonts w:ascii="Arial" w:hAnsi="Arial" w:cs="Arial"/>
          <w:sz w:val="20"/>
        </w:rPr>
      </w:pPr>
    </w:p>
    <w:p w14:paraId="27137C5C" w14:textId="3196A9DE" w:rsidR="00C1192A" w:rsidRDefault="00C1192A" w:rsidP="00116DEA">
      <w:pPr>
        <w:pStyle w:val="BodyTextIndent"/>
        <w:spacing w:after="0"/>
        <w:ind w:left="0"/>
        <w:rPr>
          <w:rFonts w:ascii="Arial" w:hAnsi="Arial" w:cs="Arial"/>
          <w:sz w:val="20"/>
        </w:rPr>
      </w:pPr>
    </w:p>
    <w:p w14:paraId="12B7D75B" w14:textId="4994D915" w:rsidR="00C1192A" w:rsidRPr="00E93A8C" w:rsidRDefault="00C1192A" w:rsidP="00E93A8C">
      <w:pPr>
        <w:pStyle w:val="Heading2"/>
        <w:rPr>
          <w:i w:val="0"/>
          <w:iCs w:val="0"/>
          <w:sz w:val="24"/>
          <w:szCs w:val="24"/>
        </w:rPr>
      </w:pPr>
      <w:r w:rsidRPr="00E93A8C">
        <w:rPr>
          <w:i w:val="0"/>
          <w:iCs w:val="0"/>
        </w:rPr>
        <w:t>Sqsq081d</w:t>
      </w:r>
    </w:p>
    <w:p w14:paraId="31CD7163" w14:textId="77777777" w:rsidR="00C1192A" w:rsidRPr="00210ED0" w:rsidRDefault="00C1192A" w:rsidP="00C1192A">
      <w:pPr>
        <w:pStyle w:val="Heading3"/>
        <w:spacing w:after="0" w:afterAutospacing="0"/>
        <w:rPr>
          <w:sz w:val="24"/>
          <w:szCs w:val="24"/>
        </w:rPr>
      </w:pPr>
      <w:r w:rsidRPr="00210ED0">
        <w:rPr>
          <w:sz w:val="24"/>
          <w:szCs w:val="24"/>
        </w:rPr>
        <w:t>Overview</w:t>
      </w:r>
    </w:p>
    <w:p w14:paraId="3183A6B4" w14:textId="77777777" w:rsidR="00C1192A" w:rsidRDefault="00C1192A" w:rsidP="00C1192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29F02A9" w14:textId="77777777" w:rsidR="00C1192A" w:rsidRPr="00210ED0" w:rsidRDefault="00C1192A" w:rsidP="00C1192A">
      <w:pPr>
        <w:rPr>
          <w:rFonts w:ascii="Arial" w:hAnsi="Arial" w:cs="Arial"/>
          <w:sz w:val="20"/>
          <w:szCs w:val="20"/>
        </w:rPr>
      </w:pPr>
    </w:p>
    <w:p w14:paraId="4935DADF" w14:textId="77777777" w:rsidR="00C1192A" w:rsidRPr="00917E90" w:rsidRDefault="00C1192A" w:rsidP="00EA4F4D">
      <w:pPr>
        <w:pStyle w:val="ListParagraph"/>
        <w:numPr>
          <w:ilvl w:val="1"/>
          <w:numId w:val="12"/>
        </w:numPr>
        <w:autoSpaceDE w:val="0"/>
        <w:autoSpaceDN w:val="0"/>
        <w:spacing w:before="40" w:after="40"/>
        <w:rPr>
          <w:sz w:val="22"/>
          <w:szCs w:val="22"/>
        </w:rPr>
      </w:pPr>
      <w:r>
        <w:t>Server                                                 </w:t>
      </w:r>
      <w:r>
        <w:tab/>
      </w:r>
      <w:r>
        <w:tab/>
        <w:t>:           rri1mpkapl10v/11v</w:t>
      </w:r>
    </w:p>
    <w:p w14:paraId="321A6FCF" w14:textId="01F9E4B5" w:rsidR="00C1192A" w:rsidRDefault="00C1192A" w:rsidP="00EA4F4D">
      <w:pPr>
        <w:pStyle w:val="ListParagraph"/>
        <w:numPr>
          <w:ilvl w:val="1"/>
          <w:numId w:val="12"/>
        </w:numPr>
        <w:autoSpaceDE w:val="0"/>
        <w:autoSpaceDN w:val="0"/>
        <w:spacing w:before="40" w:after="40"/>
      </w:pPr>
      <w:r>
        <w:t>Shell Script                                           </w:t>
      </w:r>
      <w:r>
        <w:tab/>
        <w:t>:           </w:t>
      </w:r>
      <w:r w:rsidR="00E93A8C">
        <w:rPr>
          <w:color w:val="000000"/>
        </w:rPr>
        <w:t>load_feed_file.sh</w:t>
      </w:r>
    </w:p>
    <w:p w14:paraId="3B402706" w14:textId="77777777" w:rsidR="00C1192A" w:rsidRDefault="00C1192A" w:rsidP="00EA4F4D">
      <w:pPr>
        <w:pStyle w:val="ListParagraph"/>
        <w:numPr>
          <w:ilvl w:val="1"/>
          <w:numId w:val="12"/>
        </w:numPr>
        <w:autoSpaceDE w:val="0"/>
        <w:autoSpaceDN w:val="0"/>
        <w:spacing w:before="40" w:after="40"/>
      </w:pPr>
      <w:r>
        <w:t>Database                                              </w:t>
      </w:r>
      <w:r>
        <w:tab/>
        <w:t>:            sdaop0</w:t>
      </w:r>
    </w:p>
    <w:p w14:paraId="2725EE51" w14:textId="0057CF61" w:rsidR="00C1192A" w:rsidRPr="00231D3F" w:rsidRDefault="00C1192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sidR="00E93A8C">
        <w:rPr>
          <w:color w:val="000000"/>
        </w:rPr>
        <w:t>081</w:t>
      </w:r>
      <w:r w:rsidRPr="00231D3F">
        <w:rPr>
          <w:color w:val="000000"/>
        </w:rPr>
        <w:t>d</w:t>
      </w:r>
    </w:p>
    <w:p w14:paraId="75346ACC" w14:textId="77777777" w:rsidR="00C1192A" w:rsidRDefault="00C1192A" w:rsidP="00EA4F4D">
      <w:pPr>
        <w:pStyle w:val="ListParagraph"/>
        <w:numPr>
          <w:ilvl w:val="1"/>
          <w:numId w:val="12"/>
        </w:numPr>
        <w:autoSpaceDE w:val="0"/>
        <w:autoSpaceDN w:val="0"/>
        <w:spacing w:before="40" w:after="40"/>
      </w:pPr>
      <w:r>
        <w:t>Control-M SDA Schedule                       </w:t>
      </w:r>
      <w:r>
        <w:tab/>
        <w:t>:           All days</w:t>
      </w:r>
    </w:p>
    <w:p w14:paraId="76F1F7FC" w14:textId="2EF0A009" w:rsidR="00C1192A" w:rsidRDefault="00C1192A" w:rsidP="00EA4F4D">
      <w:pPr>
        <w:pStyle w:val="ListParagraph"/>
        <w:numPr>
          <w:ilvl w:val="1"/>
          <w:numId w:val="12"/>
        </w:numPr>
        <w:autoSpaceDE w:val="0"/>
        <w:autoSpaceDN w:val="0"/>
        <w:spacing w:before="40" w:after="40"/>
      </w:pPr>
      <w:r>
        <w:t>Control-M Predecessor                          </w:t>
      </w:r>
      <w:r>
        <w:tab/>
        <w:t>:           </w:t>
      </w:r>
      <w:r w:rsidR="00E93A8C">
        <w:rPr>
          <w:color w:val="000000"/>
        </w:rPr>
        <w:t>---</w:t>
      </w:r>
    </w:p>
    <w:p w14:paraId="3BC383B2" w14:textId="77777777" w:rsidR="00C1192A" w:rsidRDefault="00C1192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56A014F6" w14:textId="77777777" w:rsidR="00C1192A" w:rsidRDefault="00C1192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650FE47" w14:textId="77777777" w:rsidR="00C1192A" w:rsidRPr="0004310E" w:rsidRDefault="00C1192A" w:rsidP="00C1192A">
      <w:pPr>
        <w:pStyle w:val="Heading3"/>
      </w:pPr>
      <w:r w:rsidRPr="0004310E">
        <w:t>Purpose</w:t>
      </w:r>
    </w:p>
    <w:p w14:paraId="0E313BD8" w14:textId="77777777" w:rsidR="00E93A8C" w:rsidRPr="00E93A8C" w:rsidRDefault="00E93A8C" w:rsidP="00C1192A">
      <w:pPr>
        <w:rPr>
          <w:rFonts w:asciiTheme="minorHAnsi" w:hAnsiTheme="minorHAnsi" w:cstheme="minorHAnsi"/>
          <w:color w:val="000000"/>
        </w:rPr>
      </w:pPr>
      <w:r w:rsidRPr="00E93A8C">
        <w:rPr>
          <w:rFonts w:asciiTheme="minorHAnsi" w:hAnsiTheme="minorHAnsi" w:cstheme="minorHAnsi"/>
          <w:color w:val="000000"/>
        </w:rPr>
        <w:t xml:space="preserve">This batch will be used to load the migration data on FEED_STORE_ADDRESS table from the text </w:t>
      </w:r>
    </w:p>
    <w:p w14:paraId="03B1E002" w14:textId="29E34094" w:rsidR="00C1192A" w:rsidRPr="00E93A8C" w:rsidRDefault="00E93A8C" w:rsidP="00C1192A">
      <w:pPr>
        <w:rPr>
          <w:rFonts w:asciiTheme="minorHAnsi" w:hAnsiTheme="minorHAnsi" w:cstheme="minorHAnsi"/>
        </w:rPr>
      </w:pPr>
      <w:r w:rsidRPr="00E93A8C">
        <w:rPr>
          <w:rFonts w:asciiTheme="minorHAnsi" w:hAnsiTheme="minorHAnsi" w:cstheme="minorHAnsi"/>
          <w:color w:val="000000"/>
        </w:rPr>
        <w:t>file.</w:t>
      </w:r>
      <w:r w:rsidR="00C1192A" w:rsidRPr="00E93A8C">
        <w:rPr>
          <w:rFonts w:asciiTheme="minorHAnsi" w:hAnsiTheme="minorHAnsi" w:cstheme="minorHAnsi"/>
        </w:rPr>
        <w:t>File Location - ---</w:t>
      </w:r>
    </w:p>
    <w:p w14:paraId="59EB6419" w14:textId="77777777" w:rsidR="00C1192A" w:rsidRPr="00E93A8C" w:rsidRDefault="00C1192A" w:rsidP="00C1192A">
      <w:pPr>
        <w:rPr>
          <w:rFonts w:asciiTheme="minorHAnsi" w:hAnsiTheme="minorHAnsi" w:cstheme="minorHAnsi"/>
        </w:rPr>
      </w:pPr>
      <w:r w:rsidRPr="00E93A8C">
        <w:rPr>
          <w:rFonts w:asciiTheme="minorHAnsi" w:hAnsiTheme="minorHAnsi" w:cstheme="minorHAnsi"/>
        </w:rPr>
        <w:t>File name -  ---</w:t>
      </w:r>
    </w:p>
    <w:p w14:paraId="366BF5D7" w14:textId="285DA6A6" w:rsidR="00C1192A" w:rsidRPr="00E93A8C" w:rsidRDefault="00C1192A" w:rsidP="00C1192A">
      <w:pPr>
        <w:rPr>
          <w:rFonts w:asciiTheme="minorHAnsi" w:hAnsiTheme="minorHAnsi" w:cstheme="minorHAnsi"/>
        </w:rPr>
      </w:pPr>
      <w:r w:rsidRPr="00E93A8C">
        <w:rPr>
          <w:rFonts w:asciiTheme="minorHAnsi" w:hAnsiTheme="minorHAnsi" w:cstheme="minorHAnsi"/>
        </w:rPr>
        <w:t xml:space="preserve">Extract table - </w:t>
      </w:r>
      <w:r w:rsidR="00E93A8C" w:rsidRPr="00E93A8C">
        <w:rPr>
          <w:rFonts w:asciiTheme="minorHAnsi" w:hAnsiTheme="minorHAnsi" w:cstheme="minorHAnsi"/>
          <w:color w:val="000000"/>
        </w:rPr>
        <w:t>FEED_STORE_ADDRESS</w:t>
      </w:r>
    </w:p>
    <w:p w14:paraId="66C2FC04" w14:textId="77777777" w:rsidR="00C1192A" w:rsidRPr="00210ED0" w:rsidRDefault="00C1192A" w:rsidP="00C1192A">
      <w:pPr>
        <w:pStyle w:val="Heading3"/>
        <w:spacing w:after="0" w:afterAutospacing="0"/>
        <w:rPr>
          <w:sz w:val="24"/>
          <w:szCs w:val="24"/>
        </w:rPr>
      </w:pPr>
      <w:r>
        <w:rPr>
          <w:sz w:val="24"/>
          <w:szCs w:val="24"/>
        </w:rPr>
        <w:t>Setup</w:t>
      </w:r>
    </w:p>
    <w:p w14:paraId="614B0728" w14:textId="77777777" w:rsidR="00C1192A" w:rsidRPr="0053002E" w:rsidRDefault="00C1192A" w:rsidP="00C1192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65E8457" w14:textId="77777777" w:rsidR="00C1192A" w:rsidRDefault="00C1192A" w:rsidP="00C1192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C1192A" w:rsidRPr="00F056E4" w14:paraId="6BCD307B"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07CC48" w14:textId="77777777" w:rsidR="00C1192A" w:rsidRPr="00F056E4" w:rsidRDefault="00C1192A"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34B55C" w14:textId="77777777" w:rsidR="00C1192A" w:rsidRPr="00F056E4" w:rsidRDefault="00C1192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1E3DAD" w14:textId="77777777" w:rsidR="00C1192A" w:rsidRPr="00F056E4" w:rsidRDefault="00C1192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30D29D" w14:textId="77777777" w:rsidR="00C1192A" w:rsidRPr="00F056E4" w:rsidRDefault="00C1192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0CB6C9" w14:textId="77777777" w:rsidR="00C1192A" w:rsidRPr="00F056E4" w:rsidRDefault="00C1192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C1192A" w:rsidRPr="00F056E4" w14:paraId="4278D2D4"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C9DB71" w14:textId="77777777" w:rsidR="00C1192A" w:rsidRPr="00F056E4" w:rsidRDefault="00C1192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F4422A" w14:textId="77777777" w:rsidR="00C1192A" w:rsidRPr="00F056E4" w:rsidRDefault="00C1192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89AFD02" w14:textId="77777777" w:rsidR="00C1192A" w:rsidRPr="00F056E4" w:rsidRDefault="00C1192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CE8EE98" w14:textId="77777777" w:rsidR="00C1192A" w:rsidRPr="00F056E4" w:rsidRDefault="00C1192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F163840" w14:textId="77777777" w:rsidR="00C1192A" w:rsidRPr="00F056E4" w:rsidRDefault="00C1192A" w:rsidP="005B409C">
            <w:pPr>
              <w:pStyle w:val="ListParagraph"/>
              <w:ind w:left="0"/>
              <w:rPr>
                <w:rFonts w:asciiTheme="minorHAnsi" w:hAnsiTheme="minorHAnsi"/>
                <w:color w:val="000000" w:themeColor="text1"/>
              </w:rPr>
            </w:pPr>
          </w:p>
        </w:tc>
      </w:tr>
      <w:tr w:rsidR="00C1192A" w:rsidRPr="00F056E4" w14:paraId="62E9F238"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3CF84B" w14:textId="77777777" w:rsidR="00C1192A" w:rsidRPr="00F056E4" w:rsidRDefault="00C1192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E0E1097" w14:textId="77777777" w:rsidR="00C1192A" w:rsidRPr="00F056E4" w:rsidRDefault="00C1192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C9F454C" w14:textId="77777777" w:rsidR="00C1192A" w:rsidRPr="00F056E4" w:rsidRDefault="00C1192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53269A6" w14:textId="77777777" w:rsidR="00C1192A" w:rsidRPr="00F056E4" w:rsidRDefault="00C1192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A0BD4A7" w14:textId="77777777" w:rsidR="00C1192A" w:rsidRPr="00F056E4" w:rsidRDefault="00C1192A" w:rsidP="005B409C">
            <w:pPr>
              <w:pStyle w:val="ListParagraph"/>
              <w:ind w:left="0"/>
              <w:rPr>
                <w:rFonts w:asciiTheme="minorHAnsi" w:hAnsiTheme="minorHAnsi"/>
                <w:color w:val="000000" w:themeColor="text1"/>
              </w:rPr>
            </w:pPr>
          </w:p>
        </w:tc>
      </w:tr>
    </w:tbl>
    <w:p w14:paraId="43FE293B" w14:textId="77777777" w:rsidR="00C1192A" w:rsidRPr="003138D8" w:rsidRDefault="00C1192A" w:rsidP="00C1192A">
      <w:pPr>
        <w:pStyle w:val="Heading3"/>
        <w:spacing w:after="0" w:afterAutospacing="0"/>
        <w:rPr>
          <w:sz w:val="24"/>
          <w:szCs w:val="24"/>
        </w:rPr>
      </w:pPr>
      <w:r>
        <w:rPr>
          <w:sz w:val="24"/>
          <w:szCs w:val="24"/>
        </w:rPr>
        <w:t>Troubleshooting</w:t>
      </w:r>
    </w:p>
    <w:p w14:paraId="0880A2F0" w14:textId="77777777" w:rsidR="00C1192A" w:rsidRPr="00040283" w:rsidRDefault="00C1192A" w:rsidP="00C1192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BFF7852" w14:textId="77777777" w:rsidR="00C1192A" w:rsidRPr="00040283" w:rsidRDefault="00C1192A" w:rsidP="00116DEA">
      <w:pPr>
        <w:pStyle w:val="BodyTextIndent"/>
        <w:spacing w:after="0"/>
        <w:ind w:left="0"/>
        <w:rPr>
          <w:rFonts w:ascii="Arial" w:hAnsi="Arial" w:cs="Arial"/>
          <w:sz w:val="20"/>
        </w:rPr>
      </w:pPr>
    </w:p>
    <w:p w14:paraId="47899EF2" w14:textId="4F2E055B" w:rsidR="00E93A8C" w:rsidRPr="00E93A8C" w:rsidRDefault="00E93A8C" w:rsidP="00E93A8C">
      <w:pPr>
        <w:pStyle w:val="Heading2"/>
        <w:rPr>
          <w:i w:val="0"/>
          <w:iCs w:val="0"/>
          <w:sz w:val="24"/>
          <w:szCs w:val="24"/>
        </w:rPr>
      </w:pPr>
      <w:r w:rsidRPr="00E93A8C">
        <w:rPr>
          <w:i w:val="0"/>
          <w:iCs w:val="0"/>
        </w:rPr>
        <w:t>Sqsq08</w:t>
      </w:r>
      <w:r>
        <w:rPr>
          <w:i w:val="0"/>
          <w:iCs w:val="0"/>
        </w:rPr>
        <w:t>2</w:t>
      </w:r>
      <w:r w:rsidRPr="00E93A8C">
        <w:rPr>
          <w:i w:val="0"/>
          <w:iCs w:val="0"/>
        </w:rPr>
        <w:t>d</w:t>
      </w:r>
    </w:p>
    <w:p w14:paraId="05A388ED" w14:textId="77777777" w:rsidR="00E93A8C" w:rsidRPr="00210ED0" w:rsidRDefault="00E93A8C" w:rsidP="00E93A8C">
      <w:pPr>
        <w:pStyle w:val="Heading3"/>
        <w:spacing w:after="0" w:afterAutospacing="0"/>
        <w:rPr>
          <w:sz w:val="24"/>
          <w:szCs w:val="24"/>
        </w:rPr>
      </w:pPr>
      <w:r w:rsidRPr="00210ED0">
        <w:rPr>
          <w:sz w:val="24"/>
          <w:szCs w:val="24"/>
        </w:rPr>
        <w:t>Overview</w:t>
      </w:r>
    </w:p>
    <w:p w14:paraId="6DC8ABDC" w14:textId="77777777" w:rsidR="00E93A8C" w:rsidRDefault="00E93A8C" w:rsidP="00E93A8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67606DD" w14:textId="77777777" w:rsidR="00E93A8C" w:rsidRPr="00210ED0" w:rsidRDefault="00E93A8C" w:rsidP="00E93A8C">
      <w:pPr>
        <w:rPr>
          <w:rFonts w:ascii="Arial" w:hAnsi="Arial" w:cs="Arial"/>
          <w:sz w:val="20"/>
          <w:szCs w:val="20"/>
        </w:rPr>
      </w:pPr>
    </w:p>
    <w:p w14:paraId="38F23483" w14:textId="77777777" w:rsidR="00E93A8C" w:rsidRPr="00917E90" w:rsidRDefault="00E93A8C" w:rsidP="00EA4F4D">
      <w:pPr>
        <w:pStyle w:val="ListParagraph"/>
        <w:numPr>
          <w:ilvl w:val="1"/>
          <w:numId w:val="12"/>
        </w:numPr>
        <w:autoSpaceDE w:val="0"/>
        <w:autoSpaceDN w:val="0"/>
        <w:spacing w:before="40" w:after="40"/>
        <w:rPr>
          <w:sz w:val="22"/>
          <w:szCs w:val="22"/>
        </w:rPr>
      </w:pPr>
      <w:r>
        <w:t>Server                                                 </w:t>
      </w:r>
      <w:r>
        <w:tab/>
      </w:r>
      <w:r>
        <w:tab/>
        <w:t>:           rri1mpkapl10v/11v</w:t>
      </w:r>
    </w:p>
    <w:p w14:paraId="3ED55277" w14:textId="77777777" w:rsidR="00E93A8C" w:rsidRDefault="00E93A8C" w:rsidP="00EA4F4D">
      <w:pPr>
        <w:pStyle w:val="ListParagraph"/>
        <w:numPr>
          <w:ilvl w:val="1"/>
          <w:numId w:val="12"/>
        </w:numPr>
        <w:autoSpaceDE w:val="0"/>
        <w:autoSpaceDN w:val="0"/>
        <w:spacing w:before="40" w:after="40"/>
      </w:pPr>
      <w:r>
        <w:t>Shell Script                                           </w:t>
      </w:r>
      <w:r>
        <w:tab/>
        <w:t>:           </w:t>
      </w:r>
      <w:r>
        <w:rPr>
          <w:color w:val="000000"/>
        </w:rPr>
        <w:t>load_feed_file.sh</w:t>
      </w:r>
    </w:p>
    <w:p w14:paraId="18C98702" w14:textId="77777777" w:rsidR="00E93A8C" w:rsidRDefault="00E93A8C" w:rsidP="00EA4F4D">
      <w:pPr>
        <w:pStyle w:val="ListParagraph"/>
        <w:numPr>
          <w:ilvl w:val="1"/>
          <w:numId w:val="12"/>
        </w:numPr>
        <w:autoSpaceDE w:val="0"/>
        <w:autoSpaceDN w:val="0"/>
        <w:spacing w:before="40" w:after="40"/>
      </w:pPr>
      <w:r>
        <w:t>Database                                              </w:t>
      </w:r>
      <w:r>
        <w:tab/>
        <w:t>:            sdaop0</w:t>
      </w:r>
    </w:p>
    <w:p w14:paraId="064D2129" w14:textId="13CEC7D3" w:rsidR="00E93A8C" w:rsidRPr="00231D3F" w:rsidRDefault="00E93A8C"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082</w:t>
      </w:r>
      <w:r w:rsidRPr="00231D3F">
        <w:rPr>
          <w:color w:val="000000"/>
        </w:rPr>
        <w:t>d</w:t>
      </w:r>
    </w:p>
    <w:p w14:paraId="57FDD5AB" w14:textId="77777777" w:rsidR="00E93A8C" w:rsidRDefault="00E93A8C" w:rsidP="00EA4F4D">
      <w:pPr>
        <w:pStyle w:val="ListParagraph"/>
        <w:numPr>
          <w:ilvl w:val="1"/>
          <w:numId w:val="12"/>
        </w:numPr>
        <w:autoSpaceDE w:val="0"/>
        <w:autoSpaceDN w:val="0"/>
        <w:spacing w:before="40" w:after="40"/>
      </w:pPr>
      <w:r>
        <w:t>Control-M SDA Schedule                       </w:t>
      </w:r>
      <w:r>
        <w:tab/>
        <w:t>:           All days</w:t>
      </w:r>
    </w:p>
    <w:p w14:paraId="3FFAEEAB" w14:textId="25090781" w:rsidR="00E93A8C" w:rsidRDefault="00E93A8C"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081</w:t>
      </w:r>
      <w:r w:rsidRPr="00231D3F">
        <w:rPr>
          <w:color w:val="000000"/>
        </w:rPr>
        <w:t>d</w:t>
      </w:r>
    </w:p>
    <w:p w14:paraId="18A2DF07" w14:textId="77777777" w:rsidR="00E93A8C" w:rsidRDefault="00E93A8C"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3B52DF44" w14:textId="77777777" w:rsidR="00E93A8C" w:rsidRDefault="00E93A8C"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754C17BB" w14:textId="77777777" w:rsidR="00E93A8C" w:rsidRPr="0004310E" w:rsidRDefault="00E93A8C" w:rsidP="00E93A8C">
      <w:pPr>
        <w:pStyle w:val="Heading3"/>
      </w:pPr>
      <w:r w:rsidRPr="0004310E">
        <w:t>Purpose</w:t>
      </w:r>
    </w:p>
    <w:p w14:paraId="03374D95" w14:textId="00ED477E" w:rsidR="00E93A8C" w:rsidRPr="00E93A8C" w:rsidRDefault="00E93A8C" w:rsidP="00E93A8C">
      <w:pPr>
        <w:rPr>
          <w:rFonts w:asciiTheme="minorHAnsi" w:hAnsiTheme="minorHAnsi" w:cstheme="minorHAnsi"/>
          <w:color w:val="000000"/>
        </w:rPr>
      </w:pPr>
      <w:r w:rsidRPr="00E93A8C">
        <w:rPr>
          <w:rFonts w:asciiTheme="minorHAnsi" w:hAnsiTheme="minorHAnsi" w:cstheme="minorHAnsi"/>
          <w:color w:val="000000"/>
        </w:rPr>
        <w:t>This batch will be used to load the migration data on FEE</w:t>
      </w:r>
      <w:r>
        <w:rPr>
          <w:rFonts w:asciiTheme="minorHAnsi" w:hAnsiTheme="minorHAnsi" w:cstheme="minorHAnsi"/>
          <w:color w:val="000000"/>
        </w:rPr>
        <w:t>D_DRUG</w:t>
      </w:r>
      <w:r w:rsidRPr="00E93A8C">
        <w:rPr>
          <w:rFonts w:asciiTheme="minorHAnsi" w:hAnsiTheme="minorHAnsi" w:cstheme="minorHAnsi"/>
          <w:color w:val="000000"/>
        </w:rPr>
        <w:t xml:space="preserve"> table from the text </w:t>
      </w:r>
    </w:p>
    <w:p w14:paraId="7BA80F4A" w14:textId="77777777" w:rsidR="00E93A8C" w:rsidRPr="00E93A8C" w:rsidRDefault="00E93A8C" w:rsidP="00E93A8C">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795F72A2" w14:textId="77777777" w:rsidR="00E93A8C" w:rsidRPr="00E93A8C" w:rsidRDefault="00E93A8C" w:rsidP="00E93A8C">
      <w:pPr>
        <w:rPr>
          <w:rFonts w:asciiTheme="minorHAnsi" w:hAnsiTheme="minorHAnsi" w:cstheme="minorHAnsi"/>
        </w:rPr>
      </w:pPr>
      <w:r w:rsidRPr="00E93A8C">
        <w:rPr>
          <w:rFonts w:asciiTheme="minorHAnsi" w:hAnsiTheme="minorHAnsi" w:cstheme="minorHAnsi"/>
        </w:rPr>
        <w:t>File name -  ---</w:t>
      </w:r>
    </w:p>
    <w:p w14:paraId="5DBD9F38" w14:textId="47CFC2FB" w:rsidR="00E93A8C" w:rsidRPr="00E93A8C" w:rsidRDefault="00E93A8C" w:rsidP="00E93A8C">
      <w:pPr>
        <w:rPr>
          <w:rFonts w:asciiTheme="minorHAnsi" w:hAnsiTheme="minorHAnsi" w:cstheme="minorHAnsi"/>
        </w:rPr>
      </w:pPr>
      <w:r w:rsidRPr="00E93A8C">
        <w:rPr>
          <w:rFonts w:asciiTheme="minorHAnsi" w:hAnsiTheme="minorHAnsi" w:cstheme="minorHAnsi"/>
        </w:rPr>
        <w:t xml:space="preserve">Extract table - </w:t>
      </w:r>
      <w:r w:rsidRPr="00E93A8C">
        <w:rPr>
          <w:rFonts w:asciiTheme="minorHAnsi" w:hAnsiTheme="minorHAnsi" w:cstheme="minorHAnsi"/>
          <w:color w:val="000000"/>
        </w:rPr>
        <w:t>FEED_</w:t>
      </w:r>
      <w:r>
        <w:rPr>
          <w:rFonts w:asciiTheme="minorHAnsi" w:hAnsiTheme="minorHAnsi" w:cstheme="minorHAnsi"/>
          <w:color w:val="000000"/>
        </w:rPr>
        <w:t>DRUG</w:t>
      </w:r>
    </w:p>
    <w:p w14:paraId="4E92169D" w14:textId="77777777" w:rsidR="00E93A8C" w:rsidRPr="00210ED0" w:rsidRDefault="00E93A8C" w:rsidP="00E93A8C">
      <w:pPr>
        <w:pStyle w:val="Heading3"/>
        <w:spacing w:after="0" w:afterAutospacing="0"/>
        <w:rPr>
          <w:sz w:val="24"/>
          <w:szCs w:val="24"/>
        </w:rPr>
      </w:pPr>
      <w:r>
        <w:rPr>
          <w:sz w:val="24"/>
          <w:szCs w:val="24"/>
        </w:rPr>
        <w:t>Setup</w:t>
      </w:r>
    </w:p>
    <w:p w14:paraId="557A54C2" w14:textId="77777777" w:rsidR="00E93A8C" w:rsidRPr="0053002E" w:rsidRDefault="00E93A8C" w:rsidP="00E93A8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51127A81" w14:textId="77777777" w:rsidR="00E93A8C" w:rsidRDefault="00E93A8C" w:rsidP="00E93A8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93A8C" w:rsidRPr="00F056E4" w14:paraId="5AFFC508"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F29382" w14:textId="77777777" w:rsidR="00E93A8C" w:rsidRPr="00F056E4" w:rsidRDefault="00E93A8C"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11CA9B"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9650C1"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A50203"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4AF758"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93A8C" w:rsidRPr="00F056E4" w14:paraId="037EB0EE"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36AA7C"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9372413"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36FBC40"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095CACD" w14:textId="77777777" w:rsidR="00E93A8C" w:rsidRPr="00F056E4" w:rsidRDefault="00E93A8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D91F55D" w14:textId="77777777" w:rsidR="00E93A8C" w:rsidRPr="00F056E4" w:rsidRDefault="00E93A8C" w:rsidP="005B409C">
            <w:pPr>
              <w:pStyle w:val="ListParagraph"/>
              <w:ind w:left="0"/>
              <w:rPr>
                <w:rFonts w:asciiTheme="minorHAnsi" w:hAnsiTheme="minorHAnsi"/>
                <w:color w:val="000000" w:themeColor="text1"/>
              </w:rPr>
            </w:pPr>
          </w:p>
        </w:tc>
      </w:tr>
      <w:tr w:rsidR="00E93A8C" w:rsidRPr="00F056E4" w14:paraId="64295CE4"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563A28"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01E400"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C94BB2E"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0DD8BC2" w14:textId="77777777" w:rsidR="00E93A8C" w:rsidRPr="00F056E4" w:rsidRDefault="00E93A8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E476639" w14:textId="77777777" w:rsidR="00E93A8C" w:rsidRPr="00F056E4" w:rsidRDefault="00E93A8C" w:rsidP="005B409C">
            <w:pPr>
              <w:pStyle w:val="ListParagraph"/>
              <w:ind w:left="0"/>
              <w:rPr>
                <w:rFonts w:asciiTheme="minorHAnsi" w:hAnsiTheme="minorHAnsi"/>
                <w:color w:val="000000" w:themeColor="text1"/>
              </w:rPr>
            </w:pPr>
          </w:p>
        </w:tc>
      </w:tr>
    </w:tbl>
    <w:p w14:paraId="21DD7BE9" w14:textId="77777777" w:rsidR="00E93A8C" w:rsidRPr="003138D8" w:rsidRDefault="00E93A8C" w:rsidP="00E93A8C">
      <w:pPr>
        <w:pStyle w:val="Heading3"/>
        <w:spacing w:after="0" w:afterAutospacing="0"/>
        <w:rPr>
          <w:sz w:val="24"/>
          <w:szCs w:val="24"/>
        </w:rPr>
      </w:pPr>
      <w:r>
        <w:rPr>
          <w:sz w:val="24"/>
          <w:szCs w:val="24"/>
        </w:rPr>
        <w:t>Troubleshooting</w:t>
      </w:r>
    </w:p>
    <w:p w14:paraId="48E74E65" w14:textId="66A7D2B6" w:rsidR="00E93A8C" w:rsidRDefault="00E93A8C" w:rsidP="00E93A8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F4B81A2" w14:textId="1EB904D0" w:rsidR="00E93A8C" w:rsidRDefault="00E93A8C" w:rsidP="00E93A8C">
      <w:pPr>
        <w:pStyle w:val="BodyTextIndent"/>
        <w:spacing w:after="0"/>
        <w:ind w:left="0"/>
        <w:rPr>
          <w:rFonts w:ascii="Arial" w:hAnsi="Arial" w:cs="Arial"/>
          <w:sz w:val="20"/>
        </w:rPr>
      </w:pPr>
    </w:p>
    <w:p w14:paraId="308FB576" w14:textId="77777777" w:rsidR="00E93A8C" w:rsidRPr="00E93A8C" w:rsidRDefault="00E93A8C" w:rsidP="00E93A8C">
      <w:pPr>
        <w:pStyle w:val="Heading2"/>
        <w:rPr>
          <w:i w:val="0"/>
          <w:iCs w:val="0"/>
          <w:sz w:val="24"/>
          <w:szCs w:val="24"/>
        </w:rPr>
      </w:pPr>
      <w:r w:rsidRPr="00E93A8C">
        <w:rPr>
          <w:i w:val="0"/>
          <w:iCs w:val="0"/>
        </w:rPr>
        <w:t>Sqsq08</w:t>
      </w:r>
      <w:r>
        <w:rPr>
          <w:i w:val="0"/>
          <w:iCs w:val="0"/>
        </w:rPr>
        <w:t>2</w:t>
      </w:r>
      <w:r w:rsidRPr="00E93A8C">
        <w:rPr>
          <w:i w:val="0"/>
          <w:iCs w:val="0"/>
        </w:rPr>
        <w:t>d</w:t>
      </w:r>
    </w:p>
    <w:p w14:paraId="14313B53" w14:textId="77777777" w:rsidR="00E93A8C" w:rsidRPr="00210ED0" w:rsidRDefault="00E93A8C" w:rsidP="00E93A8C">
      <w:pPr>
        <w:pStyle w:val="Heading3"/>
        <w:spacing w:after="0" w:afterAutospacing="0"/>
        <w:rPr>
          <w:sz w:val="24"/>
          <w:szCs w:val="24"/>
        </w:rPr>
      </w:pPr>
      <w:r w:rsidRPr="00210ED0">
        <w:rPr>
          <w:sz w:val="24"/>
          <w:szCs w:val="24"/>
        </w:rPr>
        <w:t>Overview</w:t>
      </w:r>
    </w:p>
    <w:p w14:paraId="3FBD8F42" w14:textId="77777777" w:rsidR="00E93A8C" w:rsidRDefault="00E93A8C" w:rsidP="00E93A8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62DA1FA" w14:textId="77777777" w:rsidR="00E93A8C" w:rsidRPr="00210ED0" w:rsidRDefault="00E93A8C" w:rsidP="00E93A8C">
      <w:pPr>
        <w:rPr>
          <w:rFonts w:ascii="Arial" w:hAnsi="Arial" w:cs="Arial"/>
          <w:sz w:val="20"/>
          <w:szCs w:val="20"/>
        </w:rPr>
      </w:pPr>
    </w:p>
    <w:p w14:paraId="7FABED33" w14:textId="77777777" w:rsidR="00E93A8C" w:rsidRPr="00917E90" w:rsidRDefault="00E93A8C" w:rsidP="00EA4F4D">
      <w:pPr>
        <w:pStyle w:val="ListParagraph"/>
        <w:numPr>
          <w:ilvl w:val="1"/>
          <w:numId w:val="12"/>
        </w:numPr>
        <w:autoSpaceDE w:val="0"/>
        <w:autoSpaceDN w:val="0"/>
        <w:spacing w:before="40" w:after="40"/>
        <w:rPr>
          <w:sz w:val="22"/>
          <w:szCs w:val="22"/>
        </w:rPr>
      </w:pPr>
      <w:r>
        <w:t>Server                                                 </w:t>
      </w:r>
      <w:r>
        <w:tab/>
      </w:r>
      <w:r>
        <w:tab/>
        <w:t>:           rri1mpkapl10v/11v</w:t>
      </w:r>
    </w:p>
    <w:p w14:paraId="01B7C7A0" w14:textId="77777777" w:rsidR="00E93A8C" w:rsidRDefault="00E93A8C" w:rsidP="00EA4F4D">
      <w:pPr>
        <w:pStyle w:val="ListParagraph"/>
        <w:numPr>
          <w:ilvl w:val="1"/>
          <w:numId w:val="12"/>
        </w:numPr>
        <w:autoSpaceDE w:val="0"/>
        <w:autoSpaceDN w:val="0"/>
        <w:spacing w:before="40" w:after="40"/>
      </w:pPr>
      <w:r>
        <w:t>Shell Script                                           </w:t>
      </w:r>
      <w:r>
        <w:tab/>
        <w:t>:           </w:t>
      </w:r>
      <w:r>
        <w:rPr>
          <w:color w:val="000000"/>
        </w:rPr>
        <w:t>load_feed_file.sh</w:t>
      </w:r>
    </w:p>
    <w:p w14:paraId="0271EF9D" w14:textId="77777777" w:rsidR="00E93A8C" w:rsidRDefault="00E93A8C" w:rsidP="00EA4F4D">
      <w:pPr>
        <w:pStyle w:val="ListParagraph"/>
        <w:numPr>
          <w:ilvl w:val="1"/>
          <w:numId w:val="12"/>
        </w:numPr>
        <w:autoSpaceDE w:val="0"/>
        <w:autoSpaceDN w:val="0"/>
        <w:spacing w:before="40" w:after="40"/>
      </w:pPr>
      <w:r>
        <w:t>Database                                              </w:t>
      </w:r>
      <w:r>
        <w:tab/>
        <w:t>:            sdaop0</w:t>
      </w:r>
    </w:p>
    <w:p w14:paraId="68020D23" w14:textId="77777777" w:rsidR="00E93A8C" w:rsidRPr="00231D3F" w:rsidRDefault="00E93A8C"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082</w:t>
      </w:r>
      <w:r w:rsidRPr="00231D3F">
        <w:rPr>
          <w:color w:val="000000"/>
        </w:rPr>
        <w:t>d</w:t>
      </w:r>
    </w:p>
    <w:p w14:paraId="31BEE3E8" w14:textId="77777777" w:rsidR="00E93A8C" w:rsidRDefault="00E93A8C" w:rsidP="00EA4F4D">
      <w:pPr>
        <w:pStyle w:val="ListParagraph"/>
        <w:numPr>
          <w:ilvl w:val="1"/>
          <w:numId w:val="12"/>
        </w:numPr>
        <w:autoSpaceDE w:val="0"/>
        <w:autoSpaceDN w:val="0"/>
        <w:spacing w:before="40" w:after="40"/>
      </w:pPr>
      <w:r>
        <w:t>Control-M SDA Schedule                       </w:t>
      </w:r>
      <w:r>
        <w:tab/>
        <w:t>:           All days</w:t>
      </w:r>
    </w:p>
    <w:p w14:paraId="033A1892" w14:textId="77777777" w:rsidR="00E93A8C" w:rsidRDefault="00E93A8C"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081</w:t>
      </w:r>
      <w:r w:rsidRPr="00231D3F">
        <w:rPr>
          <w:color w:val="000000"/>
        </w:rPr>
        <w:t>d</w:t>
      </w:r>
    </w:p>
    <w:p w14:paraId="66CD51FC" w14:textId="77777777" w:rsidR="00E93A8C" w:rsidRDefault="00E93A8C"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6DCF0C2F" w14:textId="3A0E994E" w:rsidR="00E93A8C" w:rsidRPr="00E93A8C" w:rsidRDefault="00E93A8C"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D1C2817" w14:textId="61F2B5C3" w:rsidR="00E93A8C" w:rsidRDefault="00E93A8C" w:rsidP="00E93A8C">
      <w:pPr>
        <w:autoSpaceDE w:val="0"/>
        <w:autoSpaceDN w:val="0"/>
      </w:pPr>
    </w:p>
    <w:p w14:paraId="3733D4E1" w14:textId="77777777" w:rsidR="00E93A8C" w:rsidRDefault="00E93A8C" w:rsidP="00E93A8C">
      <w:pPr>
        <w:autoSpaceDE w:val="0"/>
        <w:autoSpaceDN w:val="0"/>
      </w:pPr>
    </w:p>
    <w:p w14:paraId="3B135D89" w14:textId="77777777" w:rsidR="00E93A8C" w:rsidRPr="0004310E" w:rsidRDefault="00E93A8C" w:rsidP="00E93A8C">
      <w:pPr>
        <w:pStyle w:val="Heading3"/>
      </w:pPr>
      <w:r w:rsidRPr="0004310E">
        <w:t>Purpose</w:t>
      </w:r>
    </w:p>
    <w:p w14:paraId="70F83159" w14:textId="77777777" w:rsidR="00E93A8C" w:rsidRPr="00E93A8C" w:rsidRDefault="00E93A8C" w:rsidP="00E93A8C">
      <w:pPr>
        <w:rPr>
          <w:rFonts w:asciiTheme="minorHAnsi" w:hAnsiTheme="minorHAnsi" w:cstheme="minorHAnsi"/>
          <w:color w:val="000000"/>
        </w:rPr>
      </w:pPr>
      <w:r w:rsidRPr="00E93A8C">
        <w:rPr>
          <w:rFonts w:asciiTheme="minorHAnsi" w:hAnsiTheme="minorHAnsi" w:cstheme="minorHAnsi"/>
          <w:color w:val="000000"/>
        </w:rPr>
        <w:t>This batch will be used to load the migration data on FEE</w:t>
      </w:r>
      <w:r>
        <w:rPr>
          <w:rFonts w:asciiTheme="minorHAnsi" w:hAnsiTheme="minorHAnsi" w:cstheme="minorHAnsi"/>
          <w:color w:val="000000"/>
        </w:rPr>
        <w:t>D_DRUG</w:t>
      </w:r>
      <w:r w:rsidRPr="00E93A8C">
        <w:rPr>
          <w:rFonts w:asciiTheme="minorHAnsi" w:hAnsiTheme="minorHAnsi" w:cstheme="minorHAnsi"/>
          <w:color w:val="000000"/>
        </w:rPr>
        <w:t xml:space="preserve"> table from the text </w:t>
      </w:r>
    </w:p>
    <w:p w14:paraId="7C8A28B3" w14:textId="77777777" w:rsidR="00E93A8C" w:rsidRPr="00E93A8C" w:rsidRDefault="00E93A8C" w:rsidP="00E93A8C">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5B486784" w14:textId="77777777" w:rsidR="00E93A8C" w:rsidRPr="00E93A8C" w:rsidRDefault="00E93A8C" w:rsidP="00E93A8C">
      <w:pPr>
        <w:rPr>
          <w:rFonts w:asciiTheme="minorHAnsi" w:hAnsiTheme="minorHAnsi" w:cstheme="minorHAnsi"/>
        </w:rPr>
      </w:pPr>
      <w:r w:rsidRPr="00E93A8C">
        <w:rPr>
          <w:rFonts w:asciiTheme="minorHAnsi" w:hAnsiTheme="minorHAnsi" w:cstheme="minorHAnsi"/>
        </w:rPr>
        <w:t>File name -  ---</w:t>
      </w:r>
    </w:p>
    <w:p w14:paraId="03B822FA" w14:textId="77777777" w:rsidR="00E93A8C" w:rsidRPr="00E93A8C" w:rsidRDefault="00E93A8C" w:rsidP="00E93A8C">
      <w:pPr>
        <w:rPr>
          <w:rFonts w:asciiTheme="minorHAnsi" w:hAnsiTheme="minorHAnsi" w:cstheme="minorHAnsi"/>
        </w:rPr>
      </w:pPr>
      <w:r w:rsidRPr="00E93A8C">
        <w:rPr>
          <w:rFonts w:asciiTheme="minorHAnsi" w:hAnsiTheme="minorHAnsi" w:cstheme="minorHAnsi"/>
        </w:rPr>
        <w:t xml:space="preserve">Extract table - </w:t>
      </w:r>
      <w:r w:rsidRPr="00E93A8C">
        <w:rPr>
          <w:rFonts w:asciiTheme="minorHAnsi" w:hAnsiTheme="minorHAnsi" w:cstheme="minorHAnsi"/>
          <w:color w:val="000000"/>
        </w:rPr>
        <w:t>FEED_</w:t>
      </w:r>
      <w:r>
        <w:rPr>
          <w:rFonts w:asciiTheme="minorHAnsi" w:hAnsiTheme="minorHAnsi" w:cstheme="minorHAnsi"/>
          <w:color w:val="000000"/>
        </w:rPr>
        <w:t>DRUG</w:t>
      </w:r>
    </w:p>
    <w:p w14:paraId="4A227323" w14:textId="77777777" w:rsidR="00E93A8C" w:rsidRPr="00210ED0" w:rsidRDefault="00E93A8C" w:rsidP="00E93A8C">
      <w:pPr>
        <w:pStyle w:val="Heading3"/>
        <w:spacing w:after="0" w:afterAutospacing="0"/>
        <w:rPr>
          <w:sz w:val="24"/>
          <w:szCs w:val="24"/>
        </w:rPr>
      </w:pPr>
      <w:r>
        <w:rPr>
          <w:sz w:val="24"/>
          <w:szCs w:val="24"/>
        </w:rPr>
        <w:t>Setup</w:t>
      </w:r>
    </w:p>
    <w:p w14:paraId="26A7E6E6" w14:textId="77777777" w:rsidR="00E93A8C" w:rsidRPr="0053002E" w:rsidRDefault="00E93A8C" w:rsidP="00E93A8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251CF96" w14:textId="77777777" w:rsidR="00E93A8C" w:rsidRDefault="00E93A8C" w:rsidP="00E93A8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93A8C" w:rsidRPr="00F056E4" w14:paraId="02F8F26A"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9572A6" w14:textId="77777777" w:rsidR="00E93A8C" w:rsidRPr="00F056E4" w:rsidRDefault="00E93A8C"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5C3D3E"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A665CA"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9BD060"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95AC1F"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93A8C" w:rsidRPr="00F056E4" w14:paraId="1DC7CA1F"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78751F"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F31EAF9"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9103298"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D71A66C" w14:textId="77777777" w:rsidR="00E93A8C" w:rsidRPr="00F056E4" w:rsidRDefault="00E93A8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C0A2F5D" w14:textId="77777777" w:rsidR="00E93A8C" w:rsidRPr="00F056E4" w:rsidRDefault="00E93A8C" w:rsidP="005B409C">
            <w:pPr>
              <w:pStyle w:val="ListParagraph"/>
              <w:ind w:left="0"/>
              <w:rPr>
                <w:rFonts w:asciiTheme="minorHAnsi" w:hAnsiTheme="minorHAnsi"/>
                <w:color w:val="000000" w:themeColor="text1"/>
              </w:rPr>
            </w:pPr>
          </w:p>
        </w:tc>
      </w:tr>
      <w:tr w:rsidR="00E93A8C" w:rsidRPr="00F056E4" w14:paraId="55B42DB8"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A1B7BE"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B12BB82"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8B028A5"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914012E" w14:textId="77777777" w:rsidR="00E93A8C" w:rsidRPr="00F056E4" w:rsidRDefault="00E93A8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6F7E273C" w14:textId="77777777" w:rsidR="00E93A8C" w:rsidRPr="00F056E4" w:rsidRDefault="00E93A8C" w:rsidP="005B409C">
            <w:pPr>
              <w:pStyle w:val="ListParagraph"/>
              <w:ind w:left="0"/>
              <w:rPr>
                <w:rFonts w:asciiTheme="minorHAnsi" w:hAnsiTheme="minorHAnsi"/>
                <w:color w:val="000000" w:themeColor="text1"/>
              </w:rPr>
            </w:pPr>
          </w:p>
        </w:tc>
      </w:tr>
    </w:tbl>
    <w:p w14:paraId="7C4ACEAC" w14:textId="77777777" w:rsidR="00E93A8C" w:rsidRPr="003138D8" w:rsidRDefault="00E93A8C" w:rsidP="00E93A8C">
      <w:pPr>
        <w:pStyle w:val="Heading3"/>
        <w:spacing w:after="0" w:afterAutospacing="0"/>
        <w:rPr>
          <w:sz w:val="24"/>
          <w:szCs w:val="24"/>
        </w:rPr>
      </w:pPr>
      <w:r>
        <w:rPr>
          <w:sz w:val="24"/>
          <w:szCs w:val="24"/>
        </w:rPr>
        <w:t>Troubleshooting</w:t>
      </w:r>
    </w:p>
    <w:p w14:paraId="5CE78CBA" w14:textId="77777777" w:rsidR="00E93A8C" w:rsidRPr="00040283" w:rsidRDefault="00E93A8C" w:rsidP="00E93A8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AFA54B0" w14:textId="77777777" w:rsidR="00E93A8C" w:rsidRPr="00040283" w:rsidRDefault="00E93A8C" w:rsidP="00E93A8C">
      <w:pPr>
        <w:pStyle w:val="BodyTextIndent"/>
        <w:spacing w:after="0"/>
        <w:ind w:left="0"/>
        <w:rPr>
          <w:rFonts w:ascii="Arial" w:hAnsi="Arial" w:cs="Arial"/>
          <w:sz w:val="20"/>
        </w:rPr>
      </w:pPr>
    </w:p>
    <w:p w14:paraId="00C8773C" w14:textId="3E7802C9" w:rsidR="00E93A8C" w:rsidRPr="00E93A8C" w:rsidRDefault="00E93A8C" w:rsidP="00E93A8C">
      <w:pPr>
        <w:pStyle w:val="Heading2"/>
        <w:rPr>
          <w:i w:val="0"/>
          <w:iCs w:val="0"/>
          <w:sz w:val="24"/>
          <w:szCs w:val="24"/>
        </w:rPr>
      </w:pPr>
      <w:r w:rsidRPr="00E93A8C">
        <w:rPr>
          <w:i w:val="0"/>
          <w:iCs w:val="0"/>
        </w:rPr>
        <w:t>Sqsq08</w:t>
      </w:r>
      <w:r>
        <w:rPr>
          <w:i w:val="0"/>
          <w:iCs w:val="0"/>
        </w:rPr>
        <w:t>3</w:t>
      </w:r>
      <w:r w:rsidRPr="00E93A8C">
        <w:rPr>
          <w:i w:val="0"/>
          <w:iCs w:val="0"/>
        </w:rPr>
        <w:t>d</w:t>
      </w:r>
    </w:p>
    <w:p w14:paraId="2592E0F6" w14:textId="77777777" w:rsidR="00E93A8C" w:rsidRPr="00210ED0" w:rsidRDefault="00E93A8C" w:rsidP="00E93A8C">
      <w:pPr>
        <w:pStyle w:val="Heading3"/>
        <w:spacing w:after="0" w:afterAutospacing="0"/>
        <w:rPr>
          <w:sz w:val="24"/>
          <w:szCs w:val="24"/>
        </w:rPr>
      </w:pPr>
      <w:r w:rsidRPr="00210ED0">
        <w:rPr>
          <w:sz w:val="24"/>
          <w:szCs w:val="24"/>
        </w:rPr>
        <w:t>Overview</w:t>
      </w:r>
    </w:p>
    <w:p w14:paraId="0ECCFEA2" w14:textId="77777777" w:rsidR="00E93A8C" w:rsidRDefault="00E93A8C" w:rsidP="00E93A8C">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95153D8" w14:textId="77777777" w:rsidR="00E93A8C" w:rsidRPr="00210ED0" w:rsidRDefault="00E93A8C" w:rsidP="00E93A8C">
      <w:pPr>
        <w:rPr>
          <w:rFonts w:ascii="Arial" w:hAnsi="Arial" w:cs="Arial"/>
          <w:sz w:val="20"/>
          <w:szCs w:val="20"/>
        </w:rPr>
      </w:pPr>
    </w:p>
    <w:p w14:paraId="700A767F" w14:textId="77777777" w:rsidR="00E93A8C" w:rsidRPr="00917E90" w:rsidRDefault="00E93A8C" w:rsidP="00EA4F4D">
      <w:pPr>
        <w:pStyle w:val="ListParagraph"/>
        <w:numPr>
          <w:ilvl w:val="1"/>
          <w:numId w:val="12"/>
        </w:numPr>
        <w:autoSpaceDE w:val="0"/>
        <w:autoSpaceDN w:val="0"/>
        <w:spacing w:before="40" w:after="40"/>
        <w:rPr>
          <w:sz w:val="22"/>
          <w:szCs w:val="22"/>
        </w:rPr>
      </w:pPr>
      <w:r>
        <w:t>Server                                                 </w:t>
      </w:r>
      <w:r>
        <w:tab/>
      </w:r>
      <w:r>
        <w:tab/>
        <w:t>:           rri1mpkapl10v/11v</w:t>
      </w:r>
    </w:p>
    <w:p w14:paraId="5C70D361" w14:textId="77777777" w:rsidR="00E93A8C" w:rsidRDefault="00E93A8C" w:rsidP="00EA4F4D">
      <w:pPr>
        <w:pStyle w:val="ListParagraph"/>
        <w:numPr>
          <w:ilvl w:val="1"/>
          <w:numId w:val="12"/>
        </w:numPr>
        <w:autoSpaceDE w:val="0"/>
        <w:autoSpaceDN w:val="0"/>
        <w:spacing w:before="40" w:after="40"/>
      </w:pPr>
      <w:r>
        <w:t>Shell Script                                           </w:t>
      </w:r>
      <w:r>
        <w:tab/>
        <w:t>:           </w:t>
      </w:r>
      <w:r>
        <w:rPr>
          <w:color w:val="000000"/>
        </w:rPr>
        <w:t>load_feed_file.sh</w:t>
      </w:r>
    </w:p>
    <w:p w14:paraId="6F6A2A25" w14:textId="77777777" w:rsidR="00E93A8C" w:rsidRDefault="00E93A8C" w:rsidP="00EA4F4D">
      <w:pPr>
        <w:pStyle w:val="ListParagraph"/>
        <w:numPr>
          <w:ilvl w:val="1"/>
          <w:numId w:val="12"/>
        </w:numPr>
        <w:autoSpaceDE w:val="0"/>
        <w:autoSpaceDN w:val="0"/>
        <w:spacing w:before="40" w:after="40"/>
      </w:pPr>
      <w:r>
        <w:t>Database                                              </w:t>
      </w:r>
      <w:r>
        <w:tab/>
        <w:t>:            sdaop0</w:t>
      </w:r>
    </w:p>
    <w:p w14:paraId="56DFBB96" w14:textId="7FD741DF" w:rsidR="00E93A8C" w:rsidRPr="00231D3F" w:rsidRDefault="00E93A8C"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083</w:t>
      </w:r>
      <w:r w:rsidRPr="00231D3F">
        <w:rPr>
          <w:color w:val="000000"/>
        </w:rPr>
        <w:t>d</w:t>
      </w:r>
    </w:p>
    <w:p w14:paraId="602C43EE" w14:textId="77777777" w:rsidR="00E93A8C" w:rsidRDefault="00E93A8C" w:rsidP="00EA4F4D">
      <w:pPr>
        <w:pStyle w:val="ListParagraph"/>
        <w:numPr>
          <w:ilvl w:val="1"/>
          <w:numId w:val="12"/>
        </w:numPr>
        <w:autoSpaceDE w:val="0"/>
        <w:autoSpaceDN w:val="0"/>
        <w:spacing w:before="40" w:after="40"/>
      </w:pPr>
      <w:r>
        <w:t>Control-M SDA Schedule                       </w:t>
      </w:r>
      <w:r>
        <w:tab/>
        <w:t>:           All days</w:t>
      </w:r>
    </w:p>
    <w:p w14:paraId="1D36E485" w14:textId="2A6285D4" w:rsidR="00E93A8C" w:rsidRDefault="00E93A8C"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082</w:t>
      </w:r>
      <w:r w:rsidRPr="00231D3F">
        <w:rPr>
          <w:color w:val="000000"/>
        </w:rPr>
        <w:t>d</w:t>
      </w:r>
    </w:p>
    <w:p w14:paraId="5DE97ABC" w14:textId="77777777" w:rsidR="00E93A8C" w:rsidRDefault="00E93A8C"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03C0CDF4" w14:textId="5E9254B2" w:rsidR="00E93A8C" w:rsidRDefault="00E93A8C"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16A9ACC9" w14:textId="77777777" w:rsidR="00E93A8C" w:rsidRPr="0004310E" w:rsidRDefault="00E93A8C" w:rsidP="00E93A8C">
      <w:pPr>
        <w:pStyle w:val="Heading3"/>
      </w:pPr>
      <w:r w:rsidRPr="0004310E">
        <w:t>Purpose</w:t>
      </w:r>
    </w:p>
    <w:p w14:paraId="065655C4" w14:textId="47C10304" w:rsidR="00E93A8C" w:rsidRPr="00E93A8C" w:rsidRDefault="00E93A8C" w:rsidP="00E93A8C">
      <w:pPr>
        <w:rPr>
          <w:rFonts w:asciiTheme="minorHAnsi" w:hAnsiTheme="minorHAnsi" w:cstheme="minorHAnsi"/>
          <w:color w:val="000000"/>
        </w:rPr>
      </w:pPr>
      <w:r w:rsidRPr="00E93A8C">
        <w:rPr>
          <w:rFonts w:asciiTheme="minorHAnsi" w:hAnsiTheme="minorHAnsi" w:cstheme="minorHAnsi"/>
          <w:color w:val="000000"/>
        </w:rPr>
        <w:t xml:space="preserve">This batch will be used to load the migration data on </w:t>
      </w:r>
      <w:r w:rsidR="00E41AF2">
        <w:rPr>
          <w:color w:val="000000"/>
        </w:rPr>
        <w:t xml:space="preserve">FEED_DRUG_EXCLUSION </w:t>
      </w:r>
      <w:r w:rsidRPr="00E93A8C">
        <w:rPr>
          <w:rFonts w:asciiTheme="minorHAnsi" w:hAnsiTheme="minorHAnsi" w:cstheme="minorHAnsi"/>
          <w:color w:val="000000"/>
        </w:rPr>
        <w:t xml:space="preserve">table from the text </w:t>
      </w:r>
    </w:p>
    <w:p w14:paraId="39250344" w14:textId="77777777" w:rsidR="00E93A8C" w:rsidRPr="00E93A8C" w:rsidRDefault="00E93A8C" w:rsidP="00E93A8C">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5BFB10FB" w14:textId="77777777" w:rsidR="00E93A8C" w:rsidRPr="00E93A8C" w:rsidRDefault="00E93A8C" w:rsidP="00E93A8C">
      <w:pPr>
        <w:rPr>
          <w:rFonts w:asciiTheme="minorHAnsi" w:hAnsiTheme="minorHAnsi" w:cstheme="minorHAnsi"/>
        </w:rPr>
      </w:pPr>
      <w:r w:rsidRPr="00E93A8C">
        <w:rPr>
          <w:rFonts w:asciiTheme="minorHAnsi" w:hAnsiTheme="minorHAnsi" w:cstheme="minorHAnsi"/>
        </w:rPr>
        <w:t>File name -  ---</w:t>
      </w:r>
    </w:p>
    <w:p w14:paraId="49C75FC0" w14:textId="6775CBC4" w:rsidR="00E93A8C" w:rsidRPr="00E93A8C" w:rsidRDefault="00E93A8C" w:rsidP="00E93A8C">
      <w:pPr>
        <w:rPr>
          <w:rFonts w:asciiTheme="minorHAnsi" w:hAnsiTheme="minorHAnsi" w:cstheme="minorHAnsi"/>
        </w:rPr>
      </w:pPr>
      <w:r w:rsidRPr="00E93A8C">
        <w:rPr>
          <w:rFonts w:asciiTheme="minorHAnsi" w:hAnsiTheme="minorHAnsi" w:cstheme="minorHAnsi"/>
        </w:rPr>
        <w:t xml:space="preserve">Extract table - </w:t>
      </w:r>
      <w:r w:rsidR="00E41AF2">
        <w:rPr>
          <w:color w:val="000000"/>
        </w:rPr>
        <w:t>FEED_DRUG_EXCLUSION</w:t>
      </w:r>
    </w:p>
    <w:p w14:paraId="00B1182E" w14:textId="77777777" w:rsidR="00E93A8C" w:rsidRPr="00210ED0" w:rsidRDefault="00E93A8C" w:rsidP="00E93A8C">
      <w:pPr>
        <w:pStyle w:val="Heading3"/>
        <w:spacing w:after="0" w:afterAutospacing="0"/>
        <w:rPr>
          <w:sz w:val="24"/>
          <w:szCs w:val="24"/>
        </w:rPr>
      </w:pPr>
      <w:r>
        <w:rPr>
          <w:sz w:val="24"/>
          <w:szCs w:val="24"/>
        </w:rPr>
        <w:t>Setup</w:t>
      </w:r>
    </w:p>
    <w:p w14:paraId="24F93E81" w14:textId="77777777" w:rsidR="00E93A8C" w:rsidRPr="0053002E" w:rsidRDefault="00E93A8C" w:rsidP="00E93A8C">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8DFB1A3" w14:textId="77777777" w:rsidR="00E93A8C" w:rsidRDefault="00E93A8C" w:rsidP="00E93A8C">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93A8C" w:rsidRPr="00F056E4" w14:paraId="50FED5B2"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AE5FDF" w14:textId="77777777" w:rsidR="00E93A8C" w:rsidRPr="00F056E4" w:rsidRDefault="00E93A8C"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A098D6"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140905"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AADAA5"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92DB96" w14:textId="77777777" w:rsidR="00E93A8C" w:rsidRPr="00F056E4" w:rsidRDefault="00E93A8C"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93A8C" w:rsidRPr="00F056E4" w14:paraId="60618337"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58DD16"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B268382"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900F5C"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4A9FD16" w14:textId="77777777" w:rsidR="00E93A8C" w:rsidRPr="00F056E4" w:rsidRDefault="00E93A8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85F0578" w14:textId="77777777" w:rsidR="00E93A8C" w:rsidRPr="00F056E4" w:rsidRDefault="00E93A8C" w:rsidP="005B409C">
            <w:pPr>
              <w:pStyle w:val="ListParagraph"/>
              <w:ind w:left="0"/>
              <w:rPr>
                <w:rFonts w:asciiTheme="minorHAnsi" w:hAnsiTheme="minorHAnsi"/>
                <w:color w:val="000000" w:themeColor="text1"/>
              </w:rPr>
            </w:pPr>
          </w:p>
        </w:tc>
      </w:tr>
      <w:tr w:rsidR="00E93A8C" w:rsidRPr="00F056E4" w14:paraId="3CB58446"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F3BEC8"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CEAC469"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57DF478" w14:textId="77777777" w:rsidR="00E93A8C" w:rsidRPr="00F056E4" w:rsidRDefault="00E93A8C"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C18710A" w14:textId="77777777" w:rsidR="00E93A8C" w:rsidRPr="00F056E4" w:rsidRDefault="00E93A8C"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0B5777B" w14:textId="77777777" w:rsidR="00E93A8C" w:rsidRPr="00F056E4" w:rsidRDefault="00E93A8C" w:rsidP="005B409C">
            <w:pPr>
              <w:pStyle w:val="ListParagraph"/>
              <w:ind w:left="0"/>
              <w:rPr>
                <w:rFonts w:asciiTheme="minorHAnsi" w:hAnsiTheme="minorHAnsi"/>
                <w:color w:val="000000" w:themeColor="text1"/>
              </w:rPr>
            </w:pPr>
          </w:p>
        </w:tc>
      </w:tr>
    </w:tbl>
    <w:p w14:paraId="1AA03C10" w14:textId="77777777" w:rsidR="00E93A8C" w:rsidRPr="003138D8" w:rsidRDefault="00E93A8C" w:rsidP="00E93A8C">
      <w:pPr>
        <w:pStyle w:val="Heading3"/>
        <w:spacing w:after="0" w:afterAutospacing="0"/>
        <w:rPr>
          <w:sz w:val="24"/>
          <w:szCs w:val="24"/>
        </w:rPr>
      </w:pPr>
      <w:r>
        <w:rPr>
          <w:sz w:val="24"/>
          <w:szCs w:val="24"/>
        </w:rPr>
        <w:t>Troubleshooting</w:t>
      </w:r>
    </w:p>
    <w:p w14:paraId="102CE1FF" w14:textId="2906B1DA" w:rsidR="00E93A8C" w:rsidRDefault="00E93A8C" w:rsidP="00E93A8C">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00E1BB1C" w14:textId="5EE08B57" w:rsidR="00E41AF2" w:rsidRDefault="00E41AF2" w:rsidP="00E93A8C">
      <w:pPr>
        <w:pStyle w:val="BodyTextIndent"/>
        <w:spacing w:after="0"/>
        <w:ind w:left="0"/>
        <w:rPr>
          <w:rFonts w:ascii="Arial" w:hAnsi="Arial" w:cs="Arial"/>
          <w:sz w:val="20"/>
        </w:rPr>
      </w:pPr>
    </w:p>
    <w:p w14:paraId="674E8416" w14:textId="4A2E2705" w:rsidR="00E41AF2" w:rsidRDefault="00E41AF2" w:rsidP="00E93A8C">
      <w:pPr>
        <w:pStyle w:val="BodyTextIndent"/>
        <w:spacing w:after="0"/>
        <w:ind w:left="0"/>
        <w:rPr>
          <w:del w:id="440" w:author="Itharaju, Narasimha (Contractor)" w:date="2020-12-10T08:58:00Z"/>
          <w:rFonts w:ascii="Arial" w:hAnsi="Arial" w:cs="Arial"/>
          <w:sz w:val="20"/>
        </w:rPr>
      </w:pPr>
    </w:p>
    <w:p w14:paraId="679BBB4A" w14:textId="5C6CE2DE" w:rsidR="00E41AF2" w:rsidRDefault="00E41AF2" w:rsidP="00E93A8C">
      <w:pPr>
        <w:pStyle w:val="BodyTextIndent"/>
        <w:spacing w:after="0"/>
        <w:ind w:left="0"/>
        <w:rPr>
          <w:del w:id="441" w:author="Itharaju, Narasimha (Contractor)" w:date="2020-12-10T08:58:00Z"/>
          <w:rFonts w:ascii="Arial" w:hAnsi="Arial" w:cs="Arial"/>
          <w:sz w:val="20"/>
        </w:rPr>
      </w:pPr>
    </w:p>
    <w:p w14:paraId="58484872" w14:textId="68102989" w:rsidR="00E41AF2" w:rsidRDefault="00E41AF2" w:rsidP="00E93A8C">
      <w:pPr>
        <w:pStyle w:val="BodyTextIndent"/>
        <w:spacing w:after="0"/>
        <w:ind w:left="0"/>
        <w:rPr>
          <w:del w:id="442" w:author="Itharaju, Narasimha (Contractor)" w:date="2020-12-10T08:58:00Z"/>
          <w:rFonts w:ascii="Arial" w:hAnsi="Arial" w:cs="Arial"/>
          <w:sz w:val="20"/>
        </w:rPr>
      </w:pPr>
    </w:p>
    <w:p w14:paraId="4F164ABB" w14:textId="253DB93C" w:rsidR="00E41AF2" w:rsidRDefault="00E41AF2" w:rsidP="00E93A8C">
      <w:pPr>
        <w:pStyle w:val="BodyTextIndent"/>
        <w:spacing w:after="0"/>
        <w:ind w:left="0"/>
        <w:rPr>
          <w:del w:id="443" w:author="Itharaju, Narasimha (Contractor)" w:date="2020-12-10T08:58:00Z"/>
          <w:rFonts w:ascii="Arial" w:hAnsi="Arial" w:cs="Arial"/>
          <w:sz w:val="20"/>
        </w:rPr>
      </w:pPr>
    </w:p>
    <w:p w14:paraId="4BF7E958" w14:textId="00BFB7CE" w:rsidR="00E41AF2" w:rsidRDefault="00E41AF2" w:rsidP="00E93A8C">
      <w:pPr>
        <w:pStyle w:val="BodyTextIndent"/>
        <w:spacing w:after="0"/>
        <w:ind w:left="0"/>
        <w:rPr>
          <w:del w:id="444" w:author="Itharaju, Narasimha (Contractor)" w:date="2020-12-10T08:58:00Z"/>
          <w:rFonts w:ascii="Arial" w:hAnsi="Arial" w:cs="Arial"/>
          <w:sz w:val="20"/>
        </w:rPr>
      </w:pPr>
    </w:p>
    <w:p w14:paraId="55FAFD5A" w14:textId="18D64349" w:rsidR="00E41AF2" w:rsidRDefault="00E41AF2" w:rsidP="00E93A8C">
      <w:pPr>
        <w:pStyle w:val="BodyTextIndent"/>
        <w:spacing w:after="0"/>
        <w:ind w:left="0"/>
        <w:rPr>
          <w:del w:id="445" w:author="Itharaju, Narasimha (Contractor)" w:date="2020-12-10T08:58:00Z"/>
          <w:rFonts w:ascii="Arial" w:hAnsi="Arial" w:cs="Arial"/>
          <w:sz w:val="20"/>
        </w:rPr>
      </w:pPr>
    </w:p>
    <w:p w14:paraId="6EE00170" w14:textId="77777777" w:rsidR="00E41AF2" w:rsidRPr="00040283" w:rsidRDefault="00E41AF2" w:rsidP="00E93A8C">
      <w:pPr>
        <w:pStyle w:val="BodyTextIndent"/>
        <w:spacing w:after="0"/>
        <w:ind w:left="0"/>
        <w:rPr>
          <w:del w:id="446" w:author="Itharaju, Narasimha (Contractor)" w:date="2020-12-10T08:58:00Z"/>
          <w:rFonts w:ascii="Arial" w:hAnsi="Arial" w:cs="Arial"/>
          <w:sz w:val="20"/>
        </w:rPr>
      </w:pPr>
    </w:p>
    <w:p w14:paraId="58D57A30" w14:textId="1521BB20" w:rsidR="00116DEA" w:rsidRDefault="00116DEA" w:rsidP="005C541D">
      <w:pPr>
        <w:pStyle w:val="BodyTextIndent"/>
        <w:spacing w:after="0"/>
        <w:ind w:left="0"/>
        <w:rPr>
          <w:rFonts w:ascii="Arial" w:hAnsi="Arial" w:cs="Arial"/>
          <w:sz w:val="20"/>
        </w:rPr>
      </w:pPr>
    </w:p>
    <w:p w14:paraId="107F82B4" w14:textId="75EEB896" w:rsidR="00E41AF2" w:rsidRPr="00E93A8C" w:rsidRDefault="00E41AF2" w:rsidP="00E41AF2">
      <w:pPr>
        <w:pStyle w:val="Heading2"/>
        <w:rPr>
          <w:i w:val="0"/>
          <w:iCs w:val="0"/>
          <w:sz w:val="24"/>
          <w:szCs w:val="24"/>
        </w:rPr>
      </w:pPr>
      <w:r w:rsidRPr="00E93A8C">
        <w:rPr>
          <w:i w:val="0"/>
          <w:iCs w:val="0"/>
        </w:rPr>
        <w:t>Sqsq08</w:t>
      </w:r>
      <w:r>
        <w:rPr>
          <w:i w:val="0"/>
          <w:iCs w:val="0"/>
        </w:rPr>
        <w:t>4</w:t>
      </w:r>
      <w:r w:rsidRPr="00E93A8C">
        <w:rPr>
          <w:i w:val="0"/>
          <w:iCs w:val="0"/>
        </w:rPr>
        <w:t>d</w:t>
      </w:r>
    </w:p>
    <w:p w14:paraId="06C5DD6E" w14:textId="77777777" w:rsidR="00E41AF2" w:rsidRPr="00210ED0" w:rsidRDefault="00E41AF2" w:rsidP="00E41AF2">
      <w:pPr>
        <w:pStyle w:val="Heading3"/>
        <w:spacing w:after="0" w:afterAutospacing="0"/>
        <w:rPr>
          <w:sz w:val="24"/>
          <w:szCs w:val="24"/>
        </w:rPr>
      </w:pPr>
      <w:r w:rsidRPr="00210ED0">
        <w:rPr>
          <w:sz w:val="24"/>
          <w:szCs w:val="24"/>
        </w:rPr>
        <w:t>Overview</w:t>
      </w:r>
    </w:p>
    <w:p w14:paraId="6FCC749D" w14:textId="77777777" w:rsidR="00E41AF2" w:rsidRDefault="00E41AF2" w:rsidP="00E41AF2">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1A298F5" w14:textId="77777777" w:rsidR="00E41AF2" w:rsidRPr="00210ED0" w:rsidRDefault="00E41AF2" w:rsidP="00E41AF2">
      <w:pPr>
        <w:rPr>
          <w:rFonts w:ascii="Arial" w:hAnsi="Arial" w:cs="Arial"/>
          <w:sz w:val="20"/>
          <w:szCs w:val="20"/>
        </w:rPr>
      </w:pPr>
    </w:p>
    <w:p w14:paraId="25D2B477" w14:textId="77777777" w:rsidR="00E41AF2" w:rsidRPr="00917E90" w:rsidRDefault="00E41AF2" w:rsidP="00EA4F4D">
      <w:pPr>
        <w:pStyle w:val="ListParagraph"/>
        <w:numPr>
          <w:ilvl w:val="1"/>
          <w:numId w:val="12"/>
        </w:numPr>
        <w:autoSpaceDE w:val="0"/>
        <w:autoSpaceDN w:val="0"/>
        <w:spacing w:before="40" w:after="40"/>
        <w:rPr>
          <w:sz w:val="22"/>
          <w:szCs w:val="22"/>
        </w:rPr>
      </w:pPr>
      <w:r>
        <w:t>Server                                                 </w:t>
      </w:r>
      <w:r>
        <w:tab/>
      </w:r>
      <w:r>
        <w:tab/>
        <w:t>:           rri1mpkapl10v/11v</w:t>
      </w:r>
    </w:p>
    <w:p w14:paraId="1F61FB52" w14:textId="627113AD" w:rsidR="00E41AF2" w:rsidRDefault="00E41AF2" w:rsidP="00EA4F4D">
      <w:pPr>
        <w:pStyle w:val="ListParagraph"/>
        <w:numPr>
          <w:ilvl w:val="1"/>
          <w:numId w:val="12"/>
        </w:numPr>
        <w:autoSpaceDE w:val="0"/>
        <w:autoSpaceDN w:val="0"/>
        <w:spacing w:before="40" w:after="40"/>
      </w:pPr>
      <w:r>
        <w:t>Shell Script                                           </w:t>
      </w:r>
      <w:r>
        <w:tab/>
        <w:t>:           </w:t>
      </w:r>
      <w:r w:rsidR="000379FA">
        <w:rPr>
          <w:color w:val="000000"/>
        </w:rPr>
        <w:t>sqsq084d_Feed_Store_Move.sh</w:t>
      </w:r>
    </w:p>
    <w:p w14:paraId="0CF33436" w14:textId="77777777" w:rsidR="00E41AF2" w:rsidRDefault="00E41AF2" w:rsidP="00EA4F4D">
      <w:pPr>
        <w:pStyle w:val="ListParagraph"/>
        <w:numPr>
          <w:ilvl w:val="1"/>
          <w:numId w:val="12"/>
        </w:numPr>
        <w:autoSpaceDE w:val="0"/>
        <w:autoSpaceDN w:val="0"/>
        <w:spacing w:before="40" w:after="40"/>
      </w:pPr>
      <w:r>
        <w:t>Database                                              </w:t>
      </w:r>
      <w:r>
        <w:tab/>
        <w:t>:            sdaop0</w:t>
      </w:r>
    </w:p>
    <w:p w14:paraId="6926B0AA" w14:textId="595C0930" w:rsidR="00E41AF2" w:rsidRPr="00231D3F" w:rsidRDefault="00E41AF2"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084</w:t>
      </w:r>
      <w:r w:rsidRPr="00231D3F">
        <w:rPr>
          <w:color w:val="000000"/>
        </w:rPr>
        <w:t>d</w:t>
      </w:r>
    </w:p>
    <w:p w14:paraId="0C545AAE" w14:textId="77777777" w:rsidR="00E41AF2" w:rsidRDefault="00E41AF2" w:rsidP="00EA4F4D">
      <w:pPr>
        <w:pStyle w:val="ListParagraph"/>
        <w:numPr>
          <w:ilvl w:val="1"/>
          <w:numId w:val="12"/>
        </w:numPr>
        <w:autoSpaceDE w:val="0"/>
        <w:autoSpaceDN w:val="0"/>
        <w:spacing w:before="40" w:after="40"/>
      </w:pPr>
      <w:r>
        <w:t>Control-M SDA Schedule                       </w:t>
      </w:r>
      <w:r>
        <w:tab/>
        <w:t>:           All days</w:t>
      </w:r>
    </w:p>
    <w:p w14:paraId="1B276E6D" w14:textId="3CD871C0" w:rsidR="00E41AF2" w:rsidRDefault="00E41AF2"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083</w:t>
      </w:r>
      <w:r w:rsidRPr="00231D3F">
        <w:rPr>
          <w:color w:val="000000"/>
        </w:rPr>
        <w:t>d</w:t>
      </w:r>
    </w:p>
    <w:p w14:paraId="52C3FB53" w14:textId="77777777" w:rsidR="00E41AF2" w:rsidRDefault="00E41AF2"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438D940A" w14:textId="77777777" w:rsidR="00E41AF2" w:rsidRDefault="00E41AF2"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29752B43" w14:textId="77777777" w:rsidR="00E41AF2" w:rsidRPr="0004310E" w:rsidRDefault="00E41AF2" w:rsidP="00E41AF2">
      <w:pPr>
        <w:pStyle w:val="Heading3"/>
      </w:pPr>
      <w:r w:rsidRPr="0004310E">
        <w:t>Purpose</w:t>
      </w:r>
    </w:p>
    <w:p w14:paraId="0F0964D6" w14:textId="3311D33C" w:rsidR="00E41AF2" w:rsidRPr="00E93A8C" w:rsidRDefault="000379FA" w:rsidP="00E41AF2">
      <w:pPr>
        <w:rPr>
          <w:rFonts w:asciiTheme="minorHAnsi" w:hAnsiTheme="minorHAnsi" w:cstheme="minorHAnsi"/>
          <w:color w:val="000000"/>
        </w:rPr>
      </w:pPr>
      <w:r>
        <w:rPr>
          <w:color w:val="000000"/>
        </w:rPr>
        <w:t>This batch will be used to load the STORE data on from FEED tables to main tables.</w:t>
      </w:r>
    </w:p>
    <w:p w14:paraId="766E21C2" w14:textId="77777777" w:rsidR="00E41AF2" w:rsidRPr="00E93A8C" w:rsidRDefault="00E41AF2" w:rsidP="00E41AF2">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7A11FC45" w14:textId="77777777" w:rsidR="00E41AF2" w:rsidRPr="00E93A8C" w:rsidRDefault="00E41AF2" w:rsidP="00E41AF2">
      <w:pPr>
        <w:rPr>
          <w:rFonts w:asciiTheme="minorHAnsi" w:hAnsiTheme="minorHAnsi" w:cstheme="minorHAnsi"/>
        </w:rPr>
      </w:pPr>
      <w:r w:rsidRPr="00E93A8C">
        <w:rPr>
          <w:rFonts w:asciiTheme="minorHAnsi" w:hAnsiTheme="minorHAnsi" w:cstheme="minorHAnsi"/>
        </w:rPr>
        <w:t>File name -  ---</w:t>
      </w:r>
    </w:p>
    <w:p w14:paraId="1F07D961" w14:textId="02119C69" w:rsidR="00E41AF2" w:rsidRPr="00E93A8C" w:rsidRDefault="00E41AF2" w:rsidP="00E41AF2">
      <w:pPr>
        <w:rPr>
          <w:rFonts w:asciiTheme="minorHAnsi" w:hAnsiTheme="minorHAnsi" w:cstheme="minorHAnsi"/>
        </w:rPr>
      </w:pPr>
      <w:r w:rsidRPr="00E93A8C">
        <w:rPr>
          <w:rFonts w:asciiTheme="minorHAnsi" w:hAnsiTheme="minorHAnsi" w:cstheme="minorHAnsi"/>
        </w:rPr>
        <w:t xml:space="preserve">Extract table - </w:t>
      </w:r>
    </w:p>
    <w:p w14:paraId="0B2B30E3" w14:textId="77777777" w:rsidR="00E41AF2" w:rsidRPr="00210ED0" w:rsidRDefault="00E41AF2" w:rsidP="00E41AF2">
      <w:pPr>
        <w:pStyle w:val="Heading3"/>
        <w:spacing w:after="0" w:afterAutospacing="0"/>
        <w:rPr>
          <w:sz w:val="24"/>
          <w:szCs w:val="24"/>
        </w:rPr>
      </w:pPr>
      <w:r>
        <w:rPr>
          <w:sz w:val="24"/>
          <w:szCs w:val="24"/>
        </w:rPr>
        <w:t>Setup</w:t>
      </w:r>
    </w:p>
    <w:p w14:paraId="12FF355B" w14:textId="77777777" w:rsidR="00E41AF2" w:rsidRPr="0053002E" w:rsidRDefault="00E41AF2" w:rsidP="00E41AF2">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3AEA312" w14:textId="77777777" w:rsidR="00E41AF2" w:rsidRDefault="00E41AF2" w:rsidP="00E41AF2">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E41AF2" w:rsidRPr="00F056E4" w14:paraId="33AA9C48"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B2E087" w14:textId="77777777" w:rsidR="00E41AF2" w:rsidRPr="00F056E4" w:rsidRDefault="00E41AF2"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5C5F9B" w14:textId="77777777" w:rsidR="00E41AF2" w:rsidRPr="00F056E4" w:rsidRDefault="00E41AF2"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CC7880" w14:textId="77777777" w:rsidR="00E41AF2" w:rsidRPr="00F056E4" w:rsidRDefault="00E41AF2"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37B35F" w14:textId="77777777" w:rsidR="00E41AF2" w:rsidRPr="00F056E4" w:rsidRDefault="00E41AF2"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E91A81" w14:textId="77777777" w:rsidR="00E41AF2" w:rsidRPr="00F056E4" w:rsidRDefault="00E41AF2"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E41AF2" w:rsidRPr="00F056E4" w14:paraId="69CAB0B5"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3A52B2" w14:textId="77777777" w:rsidR="00E41AF2" w:rsidRPr="00F056E4" w:rsidRDefault="00E41AF2"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F8336A7" w14:textId="77777777" w:rsidR="00E41AF2" w:rsidRPr="00F056E4" w:rsidRDefault="00E41AF2"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7D48327" w14:textId="77777777" w:rsidR="00E41AF2" w:rsidRPr="00F056E4" w:rsidRDefault="00E41AF2"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EB84AE1" w14:textId="77777777" w:rsidR="00E41AF2" w:rsidRPr="00F056E4" w:rsidRDefault="00E41AF2"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F1D802A" w14:textId="77777777" w:rsidR="00E41AF2" w:rsidRPr="00F056E4" w:rsidRDefault="00E41AF2" w:rsidP="005B409C">
            <w:pPr>
              <w:pStyle w:val="ListParagraph"/>
              <w:ind w:left="0"/>
              <w:rPr>
                <w:rFonts w:asciiTheme="minorHAnsi" w:hAnsiTheme="minorHAnsi"/>
                <w:color w:val="000000" w:themeColor="text1"/>
              </w:rPr>
            </w:pPr>
          </w:p>
        </w:tc>
      </w:tr>
      <w:tr w:rsidR="00E41AF2" w:rsidRPr="00F056E4" w14:paraId="4C981964"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EA0DB6" w14:textId="77777777" w:rsidR="00E41AF2" w:rsidRPr="00F056E4" w:rsidRDefault="00E41AF2"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11CBF8E" w14:textId="77777777" w:rsidR="00E41AF2" w:rsidRPr="00F056E4" w:rsidRDefault="00E41AF2"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6ED8C84" w14:textId="77777777" w:rsidR="00E41AF2" w:rsidRPr="00F056E4" w:rsidRDefault="00E41AF2"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2348D61" w14:textId="77777777" w:rsidR="00E41AF2" w:rsidRPr="00F056E4" w:rsidRDefault="00E41AF2"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5208B99" w14:textId="77777777" w:rsidR="00E41AF2" w:rsidRPr="00F056E4" w:rsidRDefault="00E41AF2" w:rsidP="005B409C">
            <w:pPr>
              <w:pStyle w:val="ListParagraph"/>
              <w:ind w:left="0"/>
              <w:rPr>
                <w:rFonts w:asciiTheme="minorHAnsi" w:hAnsiTheme="minorHAnsi"/>
                <w:color w:val="000000" w:themeColor="text1"/>
              </w:rPr>
            </w:pPr>
          </w:p>
        </w:tc>
      </w:tr>
    </w:tbl>
    <w:p w14:paraId="0212DCA3" w14:textId="77777777" w:rsidR="00E41AF2" w:rsidRPr="003138D8" w:rsidRDefault="00E41AF2" w:rsidP="00E41AF2">
      <w:pPr>
        <w:pStyle w:val="Heading3"/>
        <w:spacing w:after="0" w:afterAutospacing="0"/>
        <w:rPr>
          <w:sz w:val="24"/>
          <w:szCs w:val="24"/>
        </w:rPr>
      </w:pPr>
      <w:r>
        <w:rPr>
          <w:sz w:val="24"/>
          <w:szCs w:val="24"/>
        </w:rPr>
        <w:t>Troubleshooting</w:t>
      </w:r>
    </w:p>
    <w:p w14:paraId="28A6FB62" w14:textId="2F7F4240" w:rsidR="00E41AF2" w:rsidRDefault="00E41AF2" w:rsidP="00E41AF2">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01D6A57" w14:textId="43856452" w:rsidR="000379FA" w:rsidRDefault="000379FA" w:rsidP="00E41AF2">
      <w:pPr>
        <w:pStyle w:val="BodyTextIndent"/>
        <w:spacing w:after="0"/>
        <w:ind w:left="0"/>
        <w:rPr>
          <w:rFonts w:ascii="Arial" w:hAnsi="Arial" w:cs="Arial"/>
          <w:sz w:val="20"/>
        </w:rPr>
      </w:pPr>
    </w:p>
    <w:p w14:paraId="49642905" w14:textId="77777777" w:rsidR="000379FA" w:rsidRPr="00E93A8C" w:rsidRDefault="000379FA" w:rsidP="000379FA">
      <w:pPr>
        <w:pStyle w:val="Heading2"/>
        <w:rPr>
          <w:i w:val="0"/>
          <w:iCs w:val="0"/>
          <w:sz w:val="24"/>
          <w:szCs w:val="24"/>
        </w:rPr>
      </w:pPr>
      <w:r w:rsidRPr="00E93A8C">
        <w:rPr>
          <w:i w:val="0"/>
          <w:iCs w:val="0"/>
        </w:rPr>
        <w:t>Sqsq08</w:t>
      </w:r>
      <w:r>
        <w:rPr>
          <w:i w:val="0"/>
          <w:iCs w:val="0"/>
        </w:rPr>
        <w:t>4</w:t>
      </w:r>
      <w:r w:rsidRPr="00E93A8C">
        <w:rPr>
          <w:i w:val="0"/>
          <w:iCs w:val="0"/>
        </w:rPr>
        <w:t>d</w:t>
      </w:r>
    </w:p>
    <w:p w14:paraId="228693F0" w14:textId="77777777" w:rsidR="000379FA" w:rsidRPr="00210ED0" w:rsidRDefault="000379FA" w:rsidP="000379FA">
      <w:pPr>
        <w:pStyle w:val="Heading3"/>
        <w:spacing w:after="0" w:afterAutospacing="0"/>
        <w:rPr>
          <w:sz w:val="24"/>
          <w:szCs w:val="24"/>
        </w:rPr>
      </w:pPr>
      <w:r w:rsidRPr="00210ED0">
        <w:rPr>
          <w:sz w:val="24"/>
          <w:szCs w:val="24"/>
        </w:rPr>
        <w:t>Overview</w:t>
      </w:r>
    </w:p>
    <w:p w14:paraId="1FE61FFA" w14:textId="77777777" w:rsidR="000379FA" w:rsidRDefault="000379FA" w:rsidP="000379F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A657FBA" w14:textId="77777777" w:rsidR="000379FA" w:rsidRPr="00210ED0" w:rsidRDefault="000379FA" w:rsidP="000379FA">
      <w:pPr>
        <w:rPr>
          <w:rFonts w:ascii="Arial" w:hAnsi="Arial" w:cs="Arial"/>
          <w:sz w:val="20"/>
          <w:szCs w:val="20"/>
        </w:rPr>
      </w:pPr>
    </w:p>
    <w:p w14:paraId="02E1EE79" w14:textId="77777777" w:rsidR="000379FA" w:rsidRPr="00917E90" w:rsidRDefault="000379FA" w:rsidP="00EA4F4D">
      <w:pPr>
        <w:pStyle w:val="ListParagraph"/>
        <w:numPr>
          <w:ilvl w:val="1"/>
          <w:numId w:val="12"/>
        </w:numPr>
        <w:autoSpaceDE w:val="0"/>
        <w:autoSpaceDN w:val="0"/>
        <w:spacing w:before="40" w:after="40"/>
        <w:rPr>
          <w:sz w:val="22"/>
          <w:szCs w:val="22"/>
        </w:rPr>
      </w:pPr>
      <w:r>
        <w:t>Server                                                 </w:t>
      </w:r>
      <w:r>
        <w:tab/>
      </w:r>
      <w:r>
        <w:tab/>
        <w:t>:           rri1mpkapl10v/11v</w:t>
      </w:r>
    </w:p>
    <w:p w14:paraId="30863AA6" w14:textId="77777777" w:rsidR="000379FA" w:rsidRDefault="000379FA" w:rsidP="00EA4F4D">
      <w:pPr>
        <w:pStyle w:val="ListParagraph"/>
        <w:numPr>
          <w:ilvl w:val="1"/>
          <w:numId w:val="12"/>
        </w:numPr>
        <w:autoSpaceDE w:val="0"/>
        <w:autoSpaceDN w:val="0"/>
        <w:spacing w:before="40" w:after="40"/>
      </w:pPr>
      <w:r>
        <w:t>Shell Script                                           </w:t>
      </w:r>
      <w:r>
        <w:tab/>
        <w:t>:           </w:t>
      </w:r>
      <w:r>
        <w:rPr>
          <w:color w:val="000000"/>
        </w:rPr>
        <w:t>sqsq084d_Feed_Store_Move.sh</w:t>
      </w:r>
    </w:p>
    <w:p w14:paraId="2884CFF8" w14:textId="77777777" w:rsidR="000379FA" w:rsidRDefault="000379FA" w:rsidP="00EA4F4D">
      <w:pPr>
        <w:pStyle w:val="ListParagraph"/>
        <w:numPr>
          <w:ilvl w:val="1"/>
          <w:numId w:val="12"/>
        </w:numPr>
        <w:autoSpaceDE w:val="0"/>
        <w:autoSpaceDN w:val="0"/>
        <w:spacing w:before="40" w:after="40"/>
      </w:pPr>
      <w:r>
        <w:t>Database                                              </w:t>
      </w:r>
      <w:r>
        <w:tab/>
        <w:t>:            sdaop0</w:t>
      </w:r>
    </w:p>
    <w:p w14:paraId="0A2B2986" w14:textId="77777777" w:rsidR="000379FA" w:rsidRPr="00231D3F" w:rsidRDefault="000379F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084</w:t>
      </w:r>
      <w:r w:rsidRPr="00231D3F">
        <w:rPr>
          <w:color w:val="000000"/>
        </w:rPr>
        <w:t>d</w:t>
      </w:r>
    </w:p>
    <w:p w14:paraId="34E4B7A5" w14:textId="77777777" w:rsidR="000379FA" w:rsidRDefault="000379FA" w:rsidP="00EA4F4D">
      <w:pPr>
        <w:pStyle w:val="ListParagraph"/>
        <w:numPr>
          <w:ilvl w:val="1"/>
          <w:numId w:val="12"/>
        </w:numPr>
        <w:autoSpaceDE w:val="0"/>
        <w:autoSpaceDN w:val="0"/>
        <w:spacing w:before="40" w:after="40"/>
      </w:pPr>
      <w:r>
        <w:t>Control-M SDA Schedule                       </w:t>
      </w:r>
      <w:r>
        <w:tab/>
        <w:t>:           All days</w:t>
      </w:r>
    </w:p>
    <w:p w14:paraId="45661719" w14:textId="77777777" w:rsidR="000379FA" w:rsidRDefault="000379FA"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083</w:t>
      </w:r>
      <w:r w:rsidRPr="00231D3F">
        <w:rPr>
          <w:color w:val="000000"/>
        </w:rPr>
        <w:t>d</w:t>
      </w:r>
    </w:p>
    <w:p w14:paraId="7890F1F8" w14:textId="77777777" w:rsidR="000379FA" w:rsidRDefault="000379F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6B9FB9C4" w14:textId="77777777" w:rsidR="000379FA" w:rsidRDefault="000379F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69A68C03" w14:textId="77777777" w:rsidR="000379FA" w:rsidRPr="0004310E" w:rsidRDefault="000379FA" w:rsidP="000379FA">
      <w:pPr>
        <w:pStyle w:val="Heading3"/>
      </w:pPr>
      <w:r w:rsidRPr="0004310E">
        <w:t>Purpose</w:t>
      </w:r>
    </w:p>
    <w:p w14:paraId="35563A03" w14:textId="77777777" w:rsidR="000379FA" w:rsidRPr="00E93A8C" w:rsidRDefault="000379FA" w:rsidP="000379FA">
      <w:pPr>
        <w:rPr>
          <w:rFonts w:asciiTheme="minorHAnsi" w:hAnsiTheme="minorHAnsi" w:cstheme="minorHAnsi"/>
          <w:color w:val="000000"/>
        </w:rPr>
      </w:pPr>
      <w:r>
        <w:rPr>
          <w:color w:val="000000"/>
        </w:rPr>
        <w:t>This batch will be used to load the STORE data on from FEED tables to main tables.</w:t>
      </w:r>
    </w:p>
    <w:p w14:paraId="47FC66A5" w14:textId="77777777" w:rsidR="000379FA" w:rsidRPr="00E93A8C" w:rsidRDefault="000379FA" w:rsidP="000379FA">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38FAB4D0" w14:textId="77777777" w:rsidR="000379FA" w:rsidRPr="00E93A8C" w:rsidRDefault="000379FA" w:rsidP="000379FA">
      <w:pPr>
        <w:rPr>
          <w:rFonts w:asciiTheme="minorHAnsi" w:hAnsiTheme="minorHAnsi" w:cstheme="minorHAnsi"/>
        </w:rPr>
      </w:pPr>
      <w:r w:rsidRPr="00E93A8C">
        <w:rPr>
          <w:rFonts w:asciiTheme="minorHAnsi" w:hAnsiTheme="minorHAnsi" w:cstheme="minorHAnsi"/>
        </w:rPr>
        <w:t>File name -  ---</w:t>
      </w:r>
    </w:p>
    <w:p w14:paraId="04F7667C" w14:textId="77777777" w:rsidR="000379FA" w:rsidRPr="00E93A8C" w:rsidRDefault="000379FA" w:rsidP="000379FA">
      <w:pPr>
        <w:rPr>
          <w:rFonts w:asciiTheme="minorHAnsi" w:hAnsiTheme="minorHAnsi" w:cstheme="minorHAnsi"/>
        </w:rPr>
      </w:pPr>
      <w:r w:rsidRPr="00E93A8C">
        <w:rPr>
          <w:rFonts w:asciiTheme="minorHAnsi" w:hAnsiTheme="minorHAnsi" w:cstheme="minorHAnsi"/>
        </w:rPr>
        <w:t xml:space="preserve">Extract table - </w:t>
      </w:r>
    </w:p>
    <w:p w14:paraId="22234B23" w14:textId="77777777" w:rsidR="000379FA" w:rsidRPr="00210ED0" w:rsidRDefault="000379FA" w:rsidP="000379FA">
      <w:pPr>
        <w:pStyle w:val="Heading3"/>
        <w:spacing w:after="0" w:afterAutospacing="0"/>
        <w:rPr>
          <w:sz w:val="24"/>
          <w:szCs w:val="24"/>
        </w:rPr>
      </w:pPr>
      <w:r>
        <w:rPr>
          <w:sz w:val="24"/>
          <w:szCs w:val="24"/>
        </w:rPr>
        <w:t>Setup</w:t>
      </w:r>
    </w:p>
    <w:p w14:paraId="3F063802" w14:textId="77777777" w:rsidR="000379FA" w:rsidRPr="0053002E" w:rsidRDefault="000379FA" w:rsidP="000379F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C9F8AB4" w14:textId="77777777" w:rsidR="000379FA" w:rsidRDefault="000379FA" w:rsidP="000379F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0379FA" w:rsidRPr="00F056E4" w14:paraId="6B3FA135"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98FD66" w14:textId="77777777" w:rsidR="000379FA" w:rsidRPr="00F056E4" w:rsidRDefault="000379FA"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3DFC02"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F9BD48"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DF4401"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40B3D4"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0379FA" w:rsidRPr="00F056E4" w14:paraId="79FD9D7C"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185C41"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897CF9A"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304244F"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0F1C19D" w14:textId="77777777" w:rsidR="000379FA" w:rsidRPr="00F056E4" w:rsidRDefault="000379F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59D98D9" w14:textId="77777777" w:rsidR="000379FA" w:rsidRPr="00F056E4" w:rsidRDefault="000379FA" w:rsidP="005B409C">
            <w:pPr>
              <w:pStyle w:val="ListParagraph"/>
              <w:ind w:left="0"/>
              <w:rPr>
                <w:rFonts w:asciiTheme="minorHAnsi" w:hAnsiTheme="minorHAnsi"/>
                <w:color w:val="000000" w:themeColor="text1"/>
              </w:rPr>
            </w:pPr>
          </w:p>
        </w:tc>
      </w:tr>
      <w:tr w:rsidR="000379FA" w:rsidRPr="00F056E4" w14:paraId="3E5FA478"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8FAA64"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F887A0C"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1BEEF48"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4EE7D97" w14:textId="77777777" w:rsidR="000379FA" w:rsidRPr="00F056E4" w:rsidRDefault="000379F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C54DAED" w14:textId="77777777" w:rsidR="000379FA" w:rsidRPr="00F056E4" w:rsidRDefault="000379FA" w:rsidP="005B409C">
            <w:pPr>
              <w:pStyle w:val="ListParagraph"/>
              <w:ind w:left="0"/>
              <w:rPr>
                <w:rFonts w:asciiTheme="minorHAnsi" w:hAnsiTheme="minorHAnsi"/>
                <w:color w:val="000000" w:themeColor="text1"/>
              </w:rPr>
            </w:pPr>
          </w:p>
        </w:tc>
      </w:tr>
    </w:tbl>
    <w:p w14:paraId="7635586C" w14:textId="77777777" w:rsidR="000379FA" w:rsidRPr="003138D8" w:rsidRDefault="000379FA" w:rsidP="000379FA">
      <w:pPr>
        <w:pStyle w:val="Heading3"/>
        <w:spacing w:after="0" w:afterAutospacing="0"/>
        <w:rPr>
          <w:sz w:val="24"/>
          <w:szCs w:val="24"/>
        </w:rPr>
      </w:pPr>
      <w:r>
        <w:rPr>
          <w:sz w:val="24"/>
          <w:szCs w:val="24"/>
        </w:rPr>
        <w:t>Troubleshooting</w:t>
      </w:r>
    </w:p>
    <w:p w14:paraId="778E165A" w14:textId="20FC62EC" w:rsidR="000379FA" w:rsidRDefault="000379FA" w:rsidP="000379F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0D6BC4B0" w14:textId="7A655C51" w:rsidR="000379FA" w:rsidRDefault="000379FA" w:rsidP="000379FA">
      <w:pPr>
        <w:pStyle w:val="BodyTextIndent"/>
        <w:spacing w:after="0"/>
        <w:ind w:left="0"/>
        <w:rPr>
          <w:rFonts w:ascii="Arial" w:hAnsi="Arial" w:cs="Arial"/>
          <w:sz w:val="20"/>
        </w:rPr>
      </w:pPr>
    </w:p>
    <w:p w14:paraId="3DE648AC" w14:textId="1B758072" w:rsidR="000379FA" w:rsidRPr="00E93A8C" w:rsidRDefault="000379FA" w:rsidP="000379FA">
      <w:pPr>
        <w:pStyle w:val="Heading2"/>
        <w:rPr>
          <w:i w:val="0"/>
          <w:iCs w:val="0"/>
          <w:sz w:val="24"/>
          <w:szCs w:val="24"/>
        </w:rPr>
      </w:pPr>
      <w:r w:rsidRPr="00E93A8C">
        <w:rPr>
          <w:i w:val="0"/>
          <w:iCs w:val="0"/>
        </w:rPr>
        <w:t>Sqsq08</w:t>
      </w:r>
      <w:r>
        <w:rPr>
          <w:i w:val="0"/>
          <w:iCs w:val="0"/>
        </w:rPr>
        <w:t>5</w:t>
      </w:r>
      <w:r w:rsidRPr="00E93A8C">
        <w:rPr>
          <w:i w:val="0"/>
          <w:iCs w:val="0"/>
        </w:rPr>
        <w:t>d</w:t>
      </w:r>
    </w:p>
    <w:p w14:paraId="467EB91D" w14:textId="77777777" w:rsidR="000379FA" w:rsidRPr="00210ED0" w:rsidRDefault="000379FA" w:rsidP="000379FA">
      <w:pPr>
        <w:pStyle w:val="Heading3"/>
        <w:spacing w:after="0" w:afterAutospacing="0"/>
        <w:rPr>
          <w:sz w:val="24"/>
          <w:szCs w:val="24"/>
        </w:rPr>
      </w:pPr>
      <w:r w:rsidRPr="00210ED0">
        <w:rPr>
          <w:sz w:val="24"/>
          <w:szCs w:val="24"/>
        </w:rPr>
        <w:t>Overview</w:t>
      </w:r>
    </w:p>
    <w:p w14:paraId="06906415" w14:textId="77777777" w:rsidR="000379FA" w:rsidRDefault="000379FA" w:rsidP="000379F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C5C253C" w14:textId="77777777" w:rsidR="000379FA" w:rsidRPr="00210ED0" w:rsidRDefault="000379FA" w:rsidP="000379FA">
      <w:pPr>
        <w:rPr>
          <w:rFonts w:ascii="Arial" w:hAnsi="Arial" w:cs="Arial"/>
          <w:sz w:val="20"/>
          <w:szCs w:val="20"/>
        </w:rPr>
      </w:pPr>
    </w:p>
    <w:p w14:paraId="260D6410" w14:textId="77777777" w:rsidR="000379FA" w:rsidRPr="00917E90" w:rsidRDefault="000379FA" w:rsidP="00EA4F4D">
      <w:pPr>
        <w:pStyle w:val="ListParagraph"/>
        <w:numPr>
          <w:ilvl w:val="1"/>
          <w:numId w:val="12"/>
        </w:numPr>
        <w:autoSpaceDE w:val="0"/>
        <w:autoSpaceDN w:val="0"/>
        <w:spacing w:before="40" w:after="40"/>
        <w:rPr>
          <w:sz w:val="22"/>
          <w:szCs w:val="22"/>
        </w:rPr>
      </w:pPr>
      <w:r>
        <w:t>Server                                                 </w:t>
      </w:r>
      <w:r>
        <w:tab/>
      </w:r>
      <w:r>
        <w:tab/>
        <w:t>:           rri1mpkapl10v/11v</w:t>
      </w:r>
    </w:p>
    <w:p w14:paraId="6AC477A0" w14:textId="384005CD" w:rsidR="000379FA" w:rsidRDefault="000379FA" w:rsidP="00EA4F4D">
      <w:pPr>
        <w:pStyle w:val="ListParagraph"/>
        <w:numPr>
          <w:ilvl w:val="1"/>
          <w:numId w:val="12"/>
        </w:numPr>
        <w:autoSpaceDE w:val="0"/>
        <w:autoSpaceDN w:val="0"/>
        <w:spacing w:before="40" w:after="40"/>
      </w:pPr>
      <w:r>
        <w:t>Shell Script                                           </w:t>
      </w:r>
      <w:r>
        <w:tab/>
        <w:t>:           </w:t>
      </w:r>
      <w:r>
        <w:rPr>
          <w:color w:val="000000"/>
        </w:rPr>
        <w:t>sqsq085d_Feed_Drug_Move.sh</w:t>
      </w:r>
    </w:p>
    <w:p w14:paraId="0E2E2FB6" w14:textId="77777777" w:rsidR="000379FA" w:rsidRDefault="000379FA" w:rsidP="00EA4F4D">
      <w:pPr>
        <w:pStyle w:val="ListParagraph"/>
        <w:numPr>
          <w:ilvl w:val="1"/>
          <w:numId w:val="12"/>
        </w:numPr>
        <w:autoSpaceDE w:val="0"/>
        <w:autoSpaceDN w:val="0"/>
        <w:spacing w:before="40" w:after="40"/>
      </w:pPr>
      <w:r>
        <w:t>Database                                              </w:t>
      </w:r>
      <w:r>
        <w:tab/>
        <w:t>:            sdaop0</w:t>
      </w:r>
    </w:p>
    <w:p w14:paraId="1CE912E4" w14:textId="30B9D5C2" w:rsidR="000379FA" w:rsidRPr="00231D3F" w:rsidRDefault="000379F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085</w:t>
      </w:r>
      <w:r w:rsidRPr="00231D3F">
        <w:rPr>
          <w:color w:val="000000"/>
        </w:rPr>
        <w:t>d</w:t>
      </w:r>
    </w:p>
    <w:p w14:paraId="34866A07" w14:textId="77777777" w:rsidR="000379FA" w:rsidRDefault="000379FA" w:rsidP="00EA4F4D">
      <w:pPr>
        <w:pStyle w:val="ListParagraph"/>
        <w:numPr>
          <w:ilvl w:val="1"/>
          <w:numId w:val="12"/>
        </w:numPr>
        <w:autoSpaceDE w:val="0"/>
        <w:autoSpaceDN w:val="0"/>
        <w:spacing w:before="40" w:after="40"/>
      </w:pPr>
      <w:r>
        <w:t>Control-M SDA Schedule                       </w:t>
      </w:r>
      <w:r>
        <w:tab/>
        <w:t>:           All days</w:t>
      </w:r>
    </w:p>
    <w:p w14:paraId="239E6709" w14:textId="10097F2C" w:rsidR="000379FA" w:rsidRDefault="000379FA"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084</w:t>
      </w:r>
      <w:r w:rsidRPr="00231D3F">
        <w:rPr>
          <w:color w:val="000000"/>
        </w:rPr>
        <w:t>d</w:t>
      </w:r>
    </w:p>
    <w:p w14:paraId="0EE38B9B" w14:textId="77777777" w:rsidR="000379FA" w:rsidRDefault="000379F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4A6F69C9" w14:textId="28E7829B" w:rsidR="000379FA" w:rsidRPr="000379FA" w:rsidRDefault="000379F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48A4C33" w14:textId="2E7605F1" w:rsidR="000379FA" w:rsidRDefault="000379FA" w:rsidP="000379FA">
      <w:pPr>
        <w:autoSpaceDE w:val="0"/>
        <w:autoSpaceDN w:val="0"/>
      </w:pPr>
    </w:p>
    <w:p w14:paraId="00CEC087" w14:textId="77777777" w:rsidR="000379FA" w:rsidRDefault="000379FA" w:rsidP="000379FA">
      <w:pPr>
        <w:autoSpaceDE w:val="0"/>
        <w:autoSpaceDN w:val="0"/>
      </w:pPr>
    </w:p>
    <w:p w14:paraId="2F3A31DE" w14:textId="77777777" w:rsidR="000379FA" w:rsidRPr="0004310E" w:rsidRDefault="000379FA" w:rsidP="000379FA">
      <w:pPr>
        <w:pStyle w:val="Heading3"/>
      </w:pPr>
      <w:r w:rsidRPr="0004310E">
        <w:t>Purpose</w:t>
      </w:r>
    </w:p>
    <w:p w14:paraId="4CD1D50F" w14:textId="77777777" w:rsidR="000379FA" w:rsidRDefault="000379FA" w:rsidP="000379FA">
      <w:pPr>
        <w:rPr>
          <w:color w:val="000000"/>
        </w:rPr>
      </w:pPr>
      <w:r>
        <w:rPr>
          <w:color w:val="000000"/>
        </w:rPr>
        <w:t>This batch will be used to load the Drug data on from FEED tables to main tables.</w:t>
      </w:r>
    </w:p>
    <w:p w14:paraId="6915DB6A" w14:textId="5AA6D1F7" w:rsidR="000379FA" w:rsidRPr="00E93A8C" w:rsidRDefault="000379FA" w:rsidP="000379FA">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068F570A" w14:textId="77777777" w:rsidR="000379FA" w:rsidRPr="00E93A8C" w:rsidRDefault="000379FA" w:rsidP="000379FA">
      <w:pPr>
        <w:rPr>
          <w:rFonts w:asciiTheme="minorHAnsi" w:hAnsiTheme="minorHAnsi" w:cstheme="minorHAnsi"/>
        </w:rPr>
      </w:pPr>
      <w:r w:rsidRPr="00E93A8C">
        <w:rPr>
          <w:rFonts w:asciiTheme="minorHAnsi" w:hAnsiTheme="minorHAnsi" w:cstheme="minorHAnsi"/>
        </w:rPr>
        <w:t>File name -  ---</w:t>
      </w:r>
    </w:p>
    <w:p w14:paraId="440AD2D4" w14:textId="77777777" w:rsidR="000379FA" w:rsidRPr="00E93A8C" w:rsidRDefault="000379FA" w:rsidP="000379FA">
      <w:pPr>
        <w:rPr>
          <w:rFonts w:asciiTheme="minorHAnsi" w:hAnsiTheme="minorHAnsi" w:cstheme="minorHAnsi"/>
        </w:rPr>
      </w:pPr>
      <w:r w:rsidRPr="00E93A8C">
        <w:rPr>
          <w:rFonts w:asciiTheme="minorHAnsi" w:hAnsiTheme="minorHAnsi" w:cstheme="minorHAnsi"/>
        </w:rPr>
        <w:t xml:space="preserve">Extract table - </w:t>
      </w:r>
    </w:p>
    <w:p w14:paraId="6E46F1B2" w14:textId="77777777" w:rsidR="000379FA" w:rsidRPr="00210ED0" w:rsidRDefault="000379FA" w:rsidP="000379FA">
      <w:pPr>
        <w:pStyle w:val="Heading3"/>
        <w:spacing w:after="0" w:afterAutospacing="0"/>
        <w:rPr>
          <w:sz w:val="24"/>
          <w:szCs w:val="24"/>
        </w:rPr>
      </w:pPr>
      <w:r>
        <w:rPr>
          <w:sz w:val="24"/>
          <w:szCs w:val="24"/>
        </w:rPr>
        <w:t>Setup</w:t>
      </w:r>
    </w:p>
    <w:p w14:paraId="32B31BF9" w14:textId="77777777" w:rsidR="000379FA" w:rsidRPr="0053002E" w:rsidRDefault="000379FA" w:rsidP="000379F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C44DEEC" w14:textId="77777777" w:rsidR="000379FA" w:rsidRDefault="000379FA" w:rsidP="000379F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0379FA" w:rsidRPr="00F056E4" w14:paraId="5110EA4C"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28D7CE" w14:textId="77777777" w:rsidR="000379FA" w:rsidRPr="00F056E4" w:rsidRDefault="000379FA"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EBCC08"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FF32B6"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4947DC"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56914C"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0379FA" w:rsidRPr="00F056E4" w14:paraId="508CDD2B"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F94FB6"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773B463"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CDC0771"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0164CD8" w14:textId="77777777" w:rsidR="000379FA" w:rsidRPr="00F056E4" w:rsidRDefault="000379F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28EEFA8" w14:textId="77777777" w:rsidR="000379FA" w:rsidRPr="00F056E4" w:rsidRDefault="000379FA" w:rsidP="005B409C">
            <w:pPr>
              <w:pStyle w:val="ListParagraph"/>
              <w:ind w:left="0"/>
              <w:rPr>
                <w:rFonts w:asciiTheme="minorHAnsi" w:hAnsiTheme="minorHAnsi"/>
                <w:color w:val="000000" w:themeColor="text1"/>
              </w:rPr>
            </w:pPr>
          </w:p>
        </w:tc>
      </w:tr>
      <w:tr w:rsidR="000379FA" w:rsidRPr="00F056E4" w14:paraId="070585D3"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0D8BFE"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DC07326"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B0E7DE2"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5FFEAFE" w14:textId="77777777" w:rsidR="000379FA" w:rsidRPr="00F056E4" w:rsidRDefault="000379F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5E6EC57" w14:textId="77777777" w:rsidR="000379FA" w:rsidRPr="00F056E4" w:rsidRDefault="000379FA" w:rsidP="005B409C">
            <w:pPr>
              <w:pStyle w:val="ListParagraph"/>
              <w:ind w:left="0"/>
              <w:rPr>
                <w:rFonts w:asciiTheme="minorHAnsi" w:hAnsiTheme="minorHAnsi"/>
                <w:color w:val="000000" w:themeColor="text1"/>
              </w:rPr>
            </w:pPr>
          </w:p>
        </w:tc>
      </w:tr>
    </w:tbl>
    <w:p w14:paraId="79EB9650" w14:textId="77777777" w:rsidR="000379FA" w:rsidRPr="003138D8" w:rsidRDefault="000379FA" w:rsidP="000379FA">
      <w:pPr>
        <w:pStyle w:val="Heading3"/>
        <w:spacing w:after="0" w:afterAutospacing="0"/>
        <w:rPr>
          <w:sz w:val="24"/>
          <w:szCs w:val="24"/>
        </w:rPr>
      </w:pPr>
      <w:r>
        <w:rPr>
          <w:sz w:val="24"/>
          <w:szCs w:val="24"/>
        </w:rPr>
        <w:t>Troubleshooting</w:t>
      </w:r>
    </w:p>
    <w:p w14:paraId="5DF270C6" w14:textId="77777777" w:rsidR="000379FA" w:rsidRPr="00040283" w:rsidRDefault="000379FA" w:rsidP="000379F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1D937B1A" w14:textId="77777777" w:rsidR="000379FA" w:rsidRPr="00040283" w:rsidRDefault="000379FA" w:rsidP="000379FA">
      <w:pPr>
        <w:pStyle w:val="BodyTextIndent"/>
        <w:spacing w:after="0"/>
        <w:ind w:left="0"/>
        <w:rPr>
          <w:rFonts w:ascii="Arial" w:hAnsi="Arial" w:cs="Arial"/>
          <w:sz w:val="20"/>
        </w:rPr>
      </w:pPr>
    </w:p>
    <w:p w14:paraId="7DBFC60D" w14:textId="6D3E7878" w:rsidR="000379FA" w:rsidRPr="00E93A8C" w:rsidRDefault="000379FA" w:rsidP="000379FA">
      <w:pPr>
        <w:pStyle w:val="Heading2"/>
        <w:rPr>
          <w:i w:val="0"/>
          <w:iCs w:val="0"/>
          <w:sz w:val="24"/>
          <w:szCs w:val="24"/>
        </w:rPr>
      </w:pPr>
      <w:r w:rsidRPr="00E93A8C">
        <w:rPr>
          <w:i w:val="0"/>
          <w:iCs w:val="0"/>
        </w:rPr>
        <w:t>Sqsq08</w:t>
      </w:r>
      <w:r>
        <w:rPr>
          <w:i w:val="0"/>
          <w:iCs w:val="0"/>
        </w:rPr>
        <w:t>6</w:t>
      </w:r>
      <w:r w:rsidRPr="00E93A8C">
        <w:rPr>
          <w:i w:val="0"/>
          <w:iCs w:val="0"/>
        </w:rPr>
        <w:t>d</w:t>
      </w:r>
    </w:p>
    <w:p w14:paraId="411DED5D" w14:textId="77777777" w:rsidR="000379FA" w:rsidRPr="00210ED0" w:rsidRDefault="000379FA" w:rsidP="000379FA">
      <w:pPr>
        <w:pStyle w:val="Heading3"/>
        <w:spacing w:after="0" w:afterAutospacing="0"/>
        <w:rPr>
          <w:sz w:val="24"/>
          <w:szCs w:val="24"/>
        </w:rPr>
      </w:pPr>
      <w:r w:rsidRPr="00210ED0">
        <w:rPr>
          <w:sz w:val="24"/>
          <w:szCs w:val="24"/>
        </w:rPr>
        <w:t>Overview</w:t>
      </w:r>
    </w:p>
    <w:p w14:paraId="3427E061" w14:textId="77777777" w:rsidR="000379FA" w:rsidRDefault="000379FA" w:rsidP="000379FA">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78D7A9AC" w14:textId="77777777" w:rsidR="000379FA" w:rsidRPr="00210ED0" w:rsidRDefault="000379FA" w:rsidP="000379FA">
      <w:pPr>
        <w:rPr>
          <w:rFonts w:ascii="Arial" w:hAnsi="Arial" w:cs="Arial"/>
          <w:sz w:val="20"/>
          <w:szCs w:val="20"/>
        </w:rPr>
      </w:pPr>
    </w:p>
    <w:p w14:paraId="049533C8" w14:textId="77777777" w:rsidR="000379FA" w:rsidRPr="00917E90" w:rsidRDefault="000379FA" w:rsidP="00EA4F4D">
      <w:pPr>
        <w:pStyle w:val="ListParagraph"/>
        <w:numPr>
          <w:ilvl w:val="1"/>
          <w:numId w:val="12"/>
        </w:numPr>
        <w:autoSpaceDE w:val="0"/>
        <w:autoSpaceDN w:val="0"/>
        <w:spacing w:before="40" w:after="40"/>
        <w:rPr>
          <w:sz w:val="22"/>
          <w:szCs w:val="22"/>
        </w:rPr>
      </w:pPr>
      <w:r>
        <w:t>Server                                                 </w:t>
      </w:r>
      <w:r>
        <w:tab/>
      </w:r>
      <w:r>
        <w:tab/>
        <w:t>:           rri1mpkapl10v/11v</w:t>
      </w:r>
    </w:p>
    <w:p w14:paraId="6AF042B7" w14:textId="6A6FE55C" w:rsidR="000379FA" w:rsidRDefault="000379FA" w:rsidP="00EA4F4D">
      <w:pPr>
        <w:pStyle w:val="ListParagraph"/>
        <w:numPr>
          <w:ilvl w:val="1"/>
          <w:numId w:val="12"/>
        </w:numPr>
        <w:autoSpaceDE w:val="0"/>
        <w:autoSpaceDN w:val="0"/>
        <w:spacing w:before="40" w:after="40"/>
      </w:pPr>
      <w:r>
        <w:t>Shell Script                                           </w:t>
      </w:r>
      <w:r>
        <w:tab/>
        <w:t>:           </w:t>
      </w:r>
      <w:r>
        <w:rPr>
          <w:color w:val="000000"/>
        </w:rPr>
        <w:t>sqsq086d_Feed_Drug_Move_Excl.sh</w:t>
      </w:r>
    </w:p>
    <w:p w14:paraId="1E3C5620" w14:textId="77777777" w:rsidR="000379FA" w:rsidRDefault="000379FA" w:rsidP="00EA4F4D">
      <w:pPr>
        <w:pStyle w:val="ListParagraph"/>
        <w:numPr>
          <w:ilvl w:val="1"/>
          <w:numId w:val="12"/>
        </w:numPr>
        <w:autoSpaceDE w:val="0"/>
        <w:autoSpaceDN w:val="0"/>
        <w:spacing w:before="40" w:after="40"/>
      </w:pPr>
      <w:r>
        <w:t>Database                                              </w:t>
      </w:r>
      <w:r>
        <w:tab/>
        <w:t>:            sdaop0</w:t>
      </w:r>
    </w:p>
    <w:p w14:paraId="0BC0D5FB" w14:textId="77777777" w:rsidR="000379FA" w:rsidRPr="00231D3F" w:rsidRDefault="000379FA"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085</w:t>
      </w:r>
      <w:r w:rsidRPr="00231D3F">
        <w:rPr>
          <w:color w:val="000000"/>
        </w:rPr>
        <w:t>d</w:t>
      </w:r>
    </w:p>
    <w:p w14:paraId="7FDDB52D" w14:textId="77777777" w:rsidR="000379FA" w:rsidRDefault="000379FA" w:rsidP="00EA4F4D">
      <w:pPr>
        <w:pStyle w:val="ListParagraph"/>
        <w:numPr>
          <w:ilvl w:val="1"/>
          <w:numId w:val="12"/>
        </w:numPr>
        <w:autoSpaceDE w:val="0"/>
        <w:autoSpaceDN w:val="0"/>
        <w:spacing w:before="40" w:after="40"/>
      </w:pPr>
      <w:r>
        <w:t>Control-M SDA Schedule                       </w:t>
      </w:r>
      <w:r>
        <w:tab/>
        <w:t>:           All days</w:t>
      </w:r>
    </w:p>
    <w:p w14:paraId="777C8BFC" w14:textId="77777777" w:rsidR="000379FA" w:rsidRDefault="000379FA" w:rsidP="00EA4F4D">
      <w:pPr>
        <w:pStyle w:val="ListParagraph"/>
        <w:numPr>
          <w:ilvl w:val="1"/>
          <w:numId w:val="12"/>
        </w:numPr>
        <w:autoSpaceDE w:val="0"/>
        <w:autoSpaceDN w:val="0"/>
        <w:spacing w:before="40" w:after="40"/>
      </w:pPr>
      <w:r>
        <w:t>Control-M Predecessor                          </w:t>
      </w:r>
      <w:r>
        <w:tab/>
        <w:t>:           </w:t>
      </w:r>
      <w:r w:rsidRPr="00231D3F">
        <w:rPr>
          <w:color w:val="000000"/>
        </w:rPr>
        <w:t>sqsq</w:t>
      </w:r>
      <w:r>
        <w:rPr>
          <w:color w:val="000000"/>
        </w:rPr>
        <w:t>084</w:t>
      </w:r>
      <w:r w:rsidRPr="00231D3F">
        <w:rPr>
          <w:color w:val="000000"/>
        </w:rPr>
        <w:t>d</w:t>
      </w:r>
    </w:p>
    <w:p w14:paraId="00134081" w14:textId="77777777" w:rsidR="000379FA" w:rsidRDefault="000379FA"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72489AF1" w14:textId="5F7006C6" w:rsidR="000379FA" w:rsidRDefault="000379FA"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666D08C8" w14:textId="77777777" w:rsidR="000379FA" w:rsidRPr="0004310E" w:rsidRDefault="000379FA" w:rsidP="000379FA">
      <w:pPr>
        <w:pStyle w:val="Heading3"/>
      </w:pPr>
      <w:r w:rsidRPr="0004310E">
        <w:t>Purpose</w:t>
      </w:r>
    </w:p>
    <w:p w14:paraId="3965AC69" w14:textId="77777777" w:rsidR="000379FA" w:rsidRDefault="000379FA" w:rsidP="000379FA">
      <w:pPr>
        <w:rPr>
          <w:color w:val="000000"/>
        </w:rPr>
      </w:pPr>
      <w:r>
        <w:rPr>
          <w:color w:val="000000"/>
        </w:rPr>
        <w:t>This batch will be used to load the Drug Exclusion data on from FEED tables to main tables.</w:t>
      </w:r>
    </w:p>
    <w:p w14:paraId="24C561C7" w14:textId="77777777" w:rsidR="000379FA" w:rsidRDefault="000379FA" w:rsidP="000379FA">
      <w:pPr>
        <w:rPr>
          <w:color w:val="000000"/>
        </w:rPr>
      </w:pPr>
    </w:p>
    <w:p w14:paraId="3C87B052" w14:textId="0C93FFB4" w:rsidR="000379FA" w:rsidRPr="00E93A8C" w:rsidRDefault="000379FA" w:rsidP="000379FA">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File Location - ---</w:t>
      </w:r>
    </w:p>
    <w:p w14:paraId="3C840372" w14:textId="77777777" w:rsidR="000379FA" w:rsidRPr="00E93A8C" w:rsidRDefault="000379FA" w:rsidP="000379FA">
      <w:pPr>
        <w:rPr>
          <w:rFonts w:asciiTheme="minorHAnsi" w:hAnsiTheme="minorHAnsi" w:cstheme="minorHAnsi"/>
        </w:rPr>
      </w:pPr>
      <w:r w:rsidRPr="00E93A8C">
        <w:rPr>
          <w:rFonts w:asciiTheme="minorHAnsi" w:hAnsiTheme="minorHAnsi" w:cstheme="minorHAnsi"/>
        </w:rPr>
        <w:t>File name -  ---</w:t>
      </w:r>
    </w:p>
    <w:p w14:paraId="2F84F519" w14:textId="77777777" w:rsidR="000379FA" w:rsidRPr="00E93A8C" w:rsidRDefault="000379FA" w:rsidP="000379FA">
      <w:pPr>
        <w:rPr>
          <w:rFonts w:asciiTheme="minorHAnsi" w:hAnsiTheme="minorHAnsi" w:cstheme="minorHAnsi"/>
        </w:rPr>
      </w:pPr>
      <w:r w:rsidRPr="00E93A8C">
        <w:rPr>
          <w:rFonts w:asciiTheme="minorHAnsi" w:hAnsiTheme="minorHAnsi" w:cstheme="minorHAnsi"/>
        </w:rPr>
        <w:t xml:space="preserve">Extract table - </w:t>
      </w:r>
    </w:p>
    <w:p w14:paraId="1ABB7AE7" w14:textId="77777777" w:rsidR="000379FA" w:rsidRPr="00210ED0" w:rsidRDefault="000379FA" w:rsidP="000379FA">
      <w:pPr>
        <w:pStyle w:val="Heading3"/>
        <w:spacing w:after="0" w:afterAutospacing="0"/>
        <w:rPr>
          <w:sz w:val="24"/>
          <w:szCs w:val="24"/>
        </w:rPr>
      </w:pPr>
      <w:r>
        <w:rPr>
          <w:sz w:val="24"/>
          <w:szCs w:val="24"/>
        </w:rPr>
        <w:t>Setup</w:t>
      </w:r>
    </w:p>
    <w:p w14:paraId="2566B9F3" w14:textId="77777777" w:rsidR="000379FA" w:rsidRPr="0053002E" w:rsidRDefault="000379FA" w:rsidP="000379FA">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0F8646F" w14:textId="77777777" w:rsidR="000379FA" w:rsidRDefault="000379FA" w:rsidP="000379FA">
      <w:pPr>
        <w:pStyle w:val="Heading3"/>
        <w:spacing w:after="0" w:afterAutospacing="0"/>
        <w:rPr>
          <w:sz w:val="24"/>
          <w:szCs w:val="24"/>
        </w:rPr>
      </w:pPr>
      <w:r>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0379FA" w:rsidRPr="00F056E4" w14:paraId="45F7C048" w14:textId="77777777" w:rsidTr="005B409C">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31E945" w14:textId="77777777" w:rsidR="000379FA" w:rsidRPr="00F056E4" w:rsidRDefault="000379FA" w:rsidP="005B409C">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CEA1C2"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2050F6"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CEE422"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129C01" w14:textId="77777777" w:rsidR="000379FA" w:rsidRPr="00F056E4" w:rsidRDefault="000379FA" w:rsidP="005B409C">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0379FA" w:rsidRPr="00F056E4" w14:paraId="7DAA42B7"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9875E7"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FF00067"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054C2EF6"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6B2480A" w14:textId="77777777" w:rsidR="000379FA" w:rsidRPr="00F056E4" w:rsidRDefault="000379F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0829C13" w14:textId="77777777" w:rsidR="000379FA" w:rsidRPr="00F056E4" w:rsidRDefault="000379FA" w:rsidP="005B409C">
            <w:pPr>
              <w:pStyle w:val="ListParagraph"/>
              <w:ind w:left="0"/>
              <w:rPr>
                <w:rFonts w:asciiTheme="minorHAnsi" w:hAnsiTheme="minorHAnsi"/>
                <w:color w:val="000000" w:themeColor="text1"/>
              </w:rPr>
            </w:pPr>
          </w:p>
        </w:tc>
      </w:tr>
      <w:tr w:rsidR="000379FA" w:rsidRPr="00F056E4" w14:paraId="2ED5EF09" w14:textId="77777777" w:rsidTr="005B409C">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CE6111"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36E82F3"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1A2597B" w14:textId="77777777" w:rsidR="000379FA" w:rsidRPr="00F056E4" w:rsidRDefault="000379FA" w:rsidP="005B409C">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C4F75D0" w14:textId="77777777" w:rsidR="000379FA" w:rsidRPr="00F056E4" w:rsidRDefault="000379FA" w:rsidP="005B409C">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F6773E5" w14:textId="77777777" w:rsidR="000379FA" w:rsidRPr="00F056E4" w:rsidRDefault="000379FA" w:rsidP="005B409C">
            <w:pPr>
              <w:pStyle w:val="ListParagraph"/>
              <w:ind w:left="0"/>
              <w:rPr>
                <w:rFonts w:asciiTheme="minorHAnsi" w:hAnsiTheme="minorHAnsi"/>
                <w:color w:val="000000" w:themeColor="text1"/>
              </w:rPr>
            </w:pPr>
          </w:p>
        </w:tc>
      </w:tr>
    </w:tbl>
    <w:p w14:paraId="603FF3C0" w14:textId="77777777" w:rsidR="000379FA" w:rsidRPr="003138D8" w:rsidRDefault="000379FA" w:rsidP="000379FA">
      <w:pPr>
        <w:pStyle w:val="Heading3"/>
        <w:spacing w:after="0" w:afterAutospacing="0"/>
        <w:rPr>
          <w:sz w:val="24"/>
          <w:szCs w:val="24"/>
        </w:rPr>
      </w:pPr>
      <w:r>
        <w:rPr>
          <w:sz w:val="24"/>
          <w:szCs w:val="24"/>
        </w:rPr>
        <w:t>Troubleshooting</w:t>
      </w:r>
    </w:p>
    <w:p w14:paraId="1076F188" w14:textId="71BF443D" w:rsidR="000379FA" w:rsidRDefault="000379FA" w:rsidP="000379FA">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51A9B97E" w14:textId="773DEED0" w:rsidR="005B409C" w:rsidRDefault="005B409C" w:rsidP="000379FA">
      <w:pPr>
        <w:pStyle w:val="BodyTextIndent"/>
        <w:spacing w:after="0"/>
        <w:ind w:left="0"/>
        <w:rPr>
          <w:rFonts w:ascii="Arial" w:hAnsi="Arial" w:cs="Arial"/>
          <w:sz w:val="20"/>
        </w:rPr>
      </w:pPr>
    </w:p>
    <w:p w14:paraId="1DFF8BD0" w14:textId="77777777" w:rsidR="005B409C" w:rsidRPr="00040283" w:rsidRDefault="005B409C" w:rsidP="000379FA">
      <w:pPr>
        <w:pStyle w:val="BodyTextIndent"/>
        <w:spacing w:after="0"/>
        <w:ind w:left="0"/>
        <w:rPr>
          <w:rFonts w:ascii="Arial" w:hAnsi="Arial" w:cs="Arial"/>
          <w:sz w:val="20"/>
        </w:rPr>
      </w:pPr>
    </w:p>
    <w:p w14:paraId="6F667A06" w14:textId="77777777" w:rsidR="000379FA" w:rsidRPr="00040283" w:rsidRDefault="000379FA" w:rsidP="00E41AF2">
      <w:pPr>
        <w:pStyle w:val="BodyTextIndent"/>
        <w:spacing w:after="0"/>
        <w:ind w:left="0"/>
        <w:rPr>
          <w:rFonts w:ascii="Arial" w:hAnsi="Arial" w:cs="Arial"/>
          <w:sz w:val="20"/>
        </w:rPr>
      </w:pPr>
    </w:p>
    <w:p w14:paraId="4A1486AD" w14:textId="77777777" w:rsidR="00E41AF2" w:rsidRPr="00040283" w:rsidRDefault="00E41AF2" w:rsidP="005C541D">
      <w:pPr>
        <w:pStyle w:val="BodyTextIndent"/>
        <w:spacing w:after="0"/>
        <w:ind w:left="0"/>
        <w:rPr>
          <w:rFonts w:ascii="Arial" w:hAnsi="Arial" w:cs="Arial"/>
          <w:sz w:val="20"/>
        </w:rPr>
      </w:pPr>
    </w:p>
    <w:p w14:paraId="3D38A494" w14:textId="77777777" w:rsidR="00D24AA3" w:rsidRPr="00D24AA3" w:rsidRDefault="00D24AA3" w:rsidP="00CF756C">
      <w:pPr>
        <w:pStyle w:val="Heading1"/>
        <w:rPr>
          <w:del w:id="447" w:author="Itharaju, Narasimha (Contractor)" w:date="2020-12-10T08:58:00Z"/>
        </w:rPr>
      </w:pPr>
      <w:bookmarkStart w:id="448" w:name="_Toc16692813"/>
      <w:del w:id="449" w:author="Itharaju, Narasimha (Contractor)" w:date="2020-12-10T08:58:00Z">
        <w:r>
          <w:delText>Troubleshooting Restart/Recovery</w:delText>
        </w:r>
        <w:bookmarkEnd w:id="448"/>
        <w:r>
          <w:delText xml:space="preserve"> </w:delText>
        </w:r>
      </w:del>
    </w:p>
    <w:bookmarkEnd w:id="429"/>
    <w:p w14:paraId="3D38A495" w14:textId="77777777" w:rsidR="0001604B" w:rsidRDefault="00D24AA3" w:rsidP="0001604B">
      <w:pPr>
        <w:pStyle w:val="BodyTextIndent"/>
        <w:spacing w:after="0"/>
        <w:ind w:left="576"/>
        <w:rPr>
          <w:del w:id="450" w:author="Itharaju, Narasimha (Contractor)" w:date="2020-12-10T08:58:00Z"/>
          <w:rFonts w:ascii="Arial" w:hAnsi="Arial" w:cs="Arial"/>
          <w:sz w:val="20"/>
          <w:szCs w:val="20"/>
        </w:rPr>
      </w:pPr>
      <w:del w:id="451" w:author="Itharaju, Narasimha (Contractor)" w:date="2020-12-10T08:58:00Z">
        <w:r>
          <w:rPr>
            <w:rFonts w:ascii="Arial" w:hAnsi="Arial" w:cs="Arial"/>
            <w:sz w:val="20"/>
            <w:szCs w:val="20"/>
          </w:rPr>
          <w:delText>The following table lists common errors/failures</w:delText>
        </w:r>
      </w:del>
    </w:p>
    <w:p w14:paraId="3D38A496" w14:textId="77777777" w:rsidR="00D24AA3" w:rsidRDefault="00D24AA3" w:rsidP="0001604B">
      <w:pPr>
        <w:pStyle w:val="BodyTextIndent"/>
        <w:spacing w:after="0"/>
        <w:ind w:left="576"/>
        <w:rPr>
          <w:del w:id="452" w:author="Itharaju, Narasimha (Contractor)" w:date="2020-12-10T08:58:00Z"/>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7F462F" w14:paraId="3D38A49A" w14:textId="77777777" w:rsidTr="00D5621E">
        <w:trPr>
          <w:trHeight w:val="422"/>
          <w:del w:id="453" w:author="Itharaju, Narasimha (Contractor)" w:date="2020-12-10T08:58:00Z"/>
        </w:trPr>
        <w:tc>
          <w:tcPr>
            <w:tcW w:w="1088" w:type="pct"/>
            <w:shd w:val="pct12" w:color="auto" w:fill="FFFFFF"/>
          </w:tcPr>
          <w:p w14:paraId="3D38A497" w14:textId="77777777" w:rsidR="007F462F" w:rsidRPr="00D24AA3" w:rsidRDefault="007F462F" w:rsidP="009B45C9">
            <w:pPr>
              <w:spacing w:before="240" w:after="60"/>
              <w:jc w:val="center"/>
              <w:rPr>
                <w:del w:id="454" w:author="Itharaju, Narasimha (Contractor)" w:date="2020-12-10T08:58:00Z"/>
                <w:rFonts w:ascii="Arial Unicode MS" w:eastAsia="Arial Unicode MS" w:hAnsi="Arial Unicode MS" w:cs="Arial Unicode MS"/>
                <w:b/>
                <w:color w:val="000000"/>
              </w:rPr>
            </w:pPr>
            <w:del w:id="455" w:author="Itharaju, Narasimha (Contractor)" w:date="2020-12-10T08:58:00Z">
              <w:r w:rsidRPr="00D24AA3">
                <w:rPr>
                  <w:rFonts w:ascii="Arial Unicode MS" w:eastAsia="Arial Unicode MS" w:hAnsi="Arial Unicode MS" w:cs="Arial Unicode MS"/>
                  <w:b/>
                  <w:color w:val="000000"/>
                </w:rPr>
                <w:delText>Error Description</w:delText>
              </w:r>
            </w:del>
          </w:p>
        </w:tc>
        <w:tc>
          <w:tcPr>
            <w:tcW w:w="1515" w:type="pct"/>
            <w:shd w:val="pct12" w:color="auto" w:fill="FFFFFF"/>
          </w:tcPr>
          <w:p w14:paraId="3D38A498" w14:textId="77777777" w:rsidR="007F462F" w:rsidRPr="00D24AA3" w:rsidRDefault="007F462F" w:rsidP="009B45C9">
            <w:pPr>
              <w:spacing w:before="240" w:after="60"/>
              <w:jc w:val="center"/>
              <w:rPr>
                <w:del w:id="456" w:author="Itharaju, Narasimha (Contractor)" w:date="2020-12-10T08:58:00Z"/>
                <w:rFonts w:ascii="Arial Unicode MS" w:eastAsia="Arial Unicode MS" w:hAnsi="Arial Unicode MS" w:cs="Arial Unicode MS"/>
                <w:b/>
                <w:color w:val="000000"/>
              </w:rPr>
            </w:pPr>
            <w:del w:id="457" w:author="Itharaju, Narasimha (Contractor)" w:date="2020-12-10T08:58:00Z">
              <w:r w:rsidRPr="00D24AA3">
                <w:rPr>
                  <w:rFonts w:ascii="Arial Unicode MS" w:eastAsia="Arial Unicode MS" w:hAnsi="Arial Unicode MS" w:cs="Arial Unicode MS"/>
                  <w:b/>
                  <w:color w:val="000000"/>
                </w:rPr>
                <w:delText>Possible Causes</w:delText>
              </w:r>
            </w:del>
          </w:p>
        </w:tc>
        <w:tc>
          <w:tcPr>
            <w:tcW w:w="2396" w:type="pct"/>
            <w:shd w:val="pct12" w:color="auto" w:fill="FFFFFF"/>
          </w:tcPr>
          <w:p w14:paraId="3D38A499" w14:textId="77777777" w:rsidR="007F462F" w:rsidRPr="00D24AA3" w:rsidRDefault="007F462F" w:rsidP="009B45C9">
            <w:pPr>
              <w:spacing w:before="240" w:after="60"/>
              <w:jc w:val="center"/>
              <w:rPr>
                <w:del w:id="458" w:author="Itharaju, Narasimha (Contractor)" w:date="2020-12-10T08:58:00Z"/>
                <w:rFonts w:ascii="Arial Unicode MS" w:eastAsia="Arial Unicode MS" w:hAnsi="Arial Unicode MS" w:cs="Arial Unicode MS"/>
                <w:b/>
                <w:color w:val="000000"/>
              </w:rPr>
            </w:pPr>
            <w:del w:id="459" w:author="Itharaju, Narasimha (Contractor)" w:date="2020-12-10T08:58:00Z">
              <w:r>
                <w:rPr>
                  <w:rFonts w:ascii="Arial Unicode MS" w:eastAsia="Arial Unicode MS" w:hAnsi="Arial Unicode MS" w:cs="Arial Unicode MS"/>
                  <w:b/>
                  <w:color w:val="000000"/>
                </w:rPr>
                <w:delText>Solution</w:delText>
              </w:r>
            </w:del>
          </w:p>
        </w:tc>
      </w:tr>
      <w:tr w:rsidR="00FC2B5D" w14:paraId="3D38A4B2" w14:textId="77777777" w:rsidTr="00D5621E">
        <w:trPr>
          <w:del w:id="460" w:author="Itharaju, Narasimha (Contractor)" w:date="2020-12-10T08:58:00Z"/>
        </w:trPr>
        <w:tc>
          <w:tcPr>
            <w:tcW w:w="1088" w:type="pct"/>
          </w:tcPr>
          <w:p w14:paraId="3D38A4AB" w14:textId="77777777" w:rsidR="00FC2B5D" w:rsidRPr="005E4B3E" w:rsidRDefault="00FC2B5D" w:rsidP="00F56740">
            <w:pPr>
              <w:autoSpaceDE w:val="0"/>
              <w:autoSpaceDN w:val="0"/>
              <w:adjustRightInd w:val="0"/>
              <w:rPr>
                <w:del w:id="461" w:author="Itharaju, Narasimha (Contractor)" w:date="2020-12-10T08:58:00Z"/>
                <w:rFonts w:ascii="Arial Unicode MS" w:eastAsia="Arial Unicode MS" w:hAnsi="Arial Unicode MS" w:cs="Arial Unicode MS"/>
                <w:sz w:val="16"/>
                <w:szCs w:val="16"/>
              </w:rPr>
            </w:pPr>
            <w:del w:id="462" w:author="Itharaju, Narasimha (Contractor)" w:date="2020-12-10T08:58:00Z">
              <w:r>
                <w:rPr>
                  <w:rFonts w:ascii="Arial Unicode MS" w:eastAsia="Arial Unicode MS" w:hAnsi="Arial Unicode MS" w:cs="Arial Unicode MS"/>
                  <w:sz w:val="16"/>
                  <w:szCs w:val="16"/>
                </w:rPr>
                <w:delText>Failed SFTP</w:delText>
              </w:r>
            </w:del>
          </w:p>
        </w:tc>
        <w:tc>
          <w:tcPr>
            <w:tcW w:w="1515" w:type="pct"/>
          </w:tcPr>
          <w:p w14:paraId="3D38A4AC" w14:textId="77777777" w:rsidR="00FC2B5D" w:rsidRDefault="00CC55A8" w:rsidP="00EA4F4D">
            <w:pPr>
              <w:numPr>
                <w:ilvl w:val="0"/>
                <w:numId w:val="7"/>
              </w:numPr>
              <w:tabs>
                <w:tab w:val="clear" w:pos="360"/>
                <w:tab w:val="num" w:pos="162"/>
              </w:tabs>
              <w:rPr>
                <w:del w:id="463" w:author="Itharaju, Narasimha (Contractor)" w:date="2020-12-10T08:58:00Z"/>
                <w:rFonts w:ascii="Arial Unicode MS" w:eastAsia="Arial Unicode MS" w:hAnsi="Arial Unicode MS" w:cs="Arial Unicode MS"/>
                <w:sz w:val="16"/>
                <w:szCs w:val="16"/>
              </w:rPr>
            </w:pPr>
            <w:del w:id="464" w:author="Itharaju, Narasimha (Contractor)" w:date="2020-12-10T08:58:00Z">
              <w:r>
                <w:rPr>
                  <w:rFonts w:ascii="Arial Unicode MS" w:eastAsia="Arial Unicode MS" w:hAnsi="Arial Unicode MS" w:cs="Arial Unicode MS"/>
                  <w:sz w:val="16"/>
                  <w:szCs w:val="16"/>
                </w:rPr>
                <w:delText>File is missing</w:delText>
              </w:r>
            </w:del>
          </w:p>
          <w:p w14:paraId="3D38A4AD" w14:textId="77777777" w:rsidR="00CC55A8" w:rsidRDefault="00CC55A8" w:rsidP="00EA4F4D">
            <w:pPr>
              <w:numPr>
                <w:ilvl w:val="0"/>
                <w:numId w:val="7"/>
              </w:numPr>
              <w:tabs>
                <w:tab w:val="clear" w:pos="360"/>
                <w:tab w:val="num" w:pos="162"/>
              </w:tabs>
              <w:rPr>
                <w:del w:id="465" w:author="Itharaju, Narasimha (Contractor)" w:date="2020-12-10T08:58:00Z"/>
                <w:rFonts w:ascii="Arial Unicode MS" w:eastAsia="Arial Unicode MS" w:hAnsi="Arial Unicode MS" w:cs="Arial Unicode MS"/>
                <w:sz w:val="16"/>
                <w:szCs w:val="16"/>
              </w:rPr>
            </w:pPr>
            <w:del w:id="466" w:author="Itharaju, Narasimha (Contractor)" w:date="2020-12-10T08:58:00Z">
              <w:r>
                <w:rPr>
                  <w:rFonts w:ascii="Arial Unicode MS" w:eastAsia="Arial Unicode MS" w:hAnsi="Arial Unicode MS" w:cs="Arial Unicode MS"/>
                  <w:sz w:val="16"/>
                  <w:szCs w:val="16"/>
                </w:rPr>
                <w:delText>No connection</w:delText>
              </w:r>
            </w:del>
          </w:p>
          <w:p w14:paraId="3D38A4AE" w14:textId="77777777" w:rsidR="00CC55A8" w:rsidRPr="00CC55A8" w:rsidRDefault="00CC55A8" w:rsidP="00EA4F4D">
            <w:pPr>
              <w:numPr>
                <w:ilvl w:val="0"/>
                <w:numId w:val="7"/>
              </w:numPr>
              <w:tabs>
                <w:tab w:val="clear" w:pos="360"/>
                <w:tab w:val="num" w:pos="162"/>
              </w:tabs>
              <w:rPr>
                <w:del w:id="467" w:author="Itharaju, Narasimha (Contractor)" w:date="2020-12-10T08:58:00Z"/>
                <w:rFonts w:ascii="Arial Unicode MS" w:eastAsia="Arial Unicode MS" w:hAnsi="Arial Unicode MS" w:cs="Arial Unicode MS"/>
                <w:sz w:val="16"/>
                <w:szCs w:val="16"/>
              </w:rPr>
            </w:pPr>
            <w:del w:id="468" w:author="Itharaju, Narasimha (Contractor)" w:date="2020-12-10T08:58:00Z">
              <w:r>
                <w:rPr>
                  <w:rFonts w:ascii="Arial Unicode MS" w:eastAsia="Arial Unicode MS" w:hAnsi="Arial Unicode MS" w:cs="Arial Unicode MS"/>
                  <w:sz w:val="16"/>
                  <w:szCs w:val="16"/>
                </w:rPr>
                <w:delText>Missing SSH keys</w:delText>
              </w:r>
            </w:del>
          </w:p>
        </w:tc>
        <w:tc>
          <w:tcPr>
            <w:tcW w:w="2396" w:type="pct"/>
          </w:tcPr>
          <w:p w14:paraId="3D38A4AF" w14:textId="77777777" w:rsidR="00FC2B5D" w:rsidRDefault="00CC55A8" w:rsidP="00EA4F4D">
            <w:pPr>
              <w:numPr>
                <w:ilvl w:val="0"/>
                <w:numId w:val="7"/>
              </w:numPr>
              <w:tabs>
                <w:tab w:val="clear" w:pos="360"/>
                <w:tab w:val="num" w:pos="162"/>
              </w:tabs>
              <w:rPr>
                <w:del w:id="469" w:author="Itharaju, Narasimha (Contractor)" w:date="2020-12-10T08:58:00Z"/>
                <w:rFonts w:ascii="Arial Unicode MS" w:eastAsia="Arial Unicode MS" w:hAnsi="Arial Unicode MS" w:cs="Arial Unicode MS"/>
                <w:sz w:val="16"/>
                <w:szCs w:val="16"/>
              </w:rPr>
            </w:pPr>
            <w:del w:id="470" w:author="Itharaju, Narasimha (Contractor)" w:date="2020-12-10T08:58:00Z">
              <w:r>
                <w:rPr>
                  <w:rFonts w:ascii="Arial Unicode MS" w:eastAsia="Arial Unicode MS" w:hAnsi="Arial Unicode MS" w:cs="Arial Unicode MS"/>
                  <w:sz w:val="16"/>
                  <w:szCs w:val="16"/>
                </w:rPr>
                <w:delText>Review log and ensure feed file is present</w:delText>
              </w:r>
            </w:del>
          </w:p>
          <w:p w14:paraId="3D38A4B0" w14:textId="77777777" w:rsidR="00CC55A8" w:rsidRDefault="00CC55A8" w:rsidP="00EA4F4D">
            <w:pPr>
              <w:numPr>
                <w:ilvl w:val="0"/>
                <w:numId w:val="7"/>
              </w:numPr>
              <w:tabs>
                <w:tab w:val="clear" w:pos="360"/>
                <w:tab w:val="num" w:pos="162"/>
              </w:tabs>
              <w:rPr>
                <w:del w:id="471" w:author="Itharaju, Narasimha (Contractor)" w:date="2020-12-10T08:58:00Z"/>
                <w:rFonts w:ascii="Arial Unicode MS" w:eastAsia="Arial Unicode MS" w:hAnsi="Arial Unicode MS" w:cs="Arial Unicode MS"/>
                <w:sz w:val="16"/>
                <w:szCs w:val="16"/>
              </w:rPr>
            </w:pPr>
            <w:del w:id="472" w:author="Itharaju, Narasimha (Contractor)" w:date="2020-12-10T08:58:00Z">
              <w:r>
                <w:rPr>
                  <w:rFonts w:ascii="Arial Unicode MS" w:eastAsia="Arial Unicode MS" w:hAnsi="Arial Unicode MS" w:cs="Arial Unicode MS"/>
                  <w:sz w:val="16"/>
                  <w:szCs w:val="16"/>
                </w:rPr>
                <w:delText>Review log and ensure connectivity and restart the job</w:delText>
              </w:r>
            </w:del>
          </w:p>
          <w:p w14:paraId="3D38A4B1" w14:textId="77777777" w:rsidR="00CC55A8" w:rsidRPr="005E4B3E" w:rsidRDefault="00CC55A8" w:rsidP="00EA4F4D">
            <w:pPr>
              <w:numPr>
                <w:ilvl w:val="0"/>
                <w:numId w:val="7"/>
              </w:numPr>
              <w:tabs>
                <w:tab w:val="clear" w:pos="360"/>
                <w:tab w:val="num" w:pos="162"/>
              </w:tabs>
              <w:rPr>
                <w:del w:id="473" w:author="Itharaju, Narasimha (Contractor)" w:date="2020-12-10T08:58:00Z"/>
                <w:rFonts w:ascii="Arial Unicode MS" w:eastAsia="Arial Unicode MS" w:hAnsi="Arial Unicode MS" w:cs="Arial Unicode MS"/>
                <w:sz w:val="16"/>
                <w:szCs w:val="16"/>
              </w:rPr>
            </w:pPr>
            <w:del w:id="474" w:author="Itharaju, Narasimha (Contractor)" w:date="2020-12-10T08:58:00Z">
              <w:r>
                <w:rPr>
                  <w:rFonts w:ascii="Arial Unicode MS" w:eastAsia="Arial Unicode MS" w:hAnsi="Arial Unicode MS" w:cs="Arial Unicode MS"/>
                  <w:sz w:val="16"/>
                  <w:szCs w:val="16"/>
                </w:rPr>
                <w:delText>Review log and ensure SSH keys are valid</w:delText>
              </w:r>
            </w:del>
          </w:p>
        </w:tc>
      </w:tr>
    </w:tbl>
    <w:p w14:paraId="3D38A4B4" w14:textId="77777777" w:rsidR="001D52EA" w:rsidRDefault="001D52EA" w:rsidP="00C31F27">
      <w:pPr>
        <w:pStyle w:val="BodyTextIndent"/>
        <w:spacing w:after="0"/>
        <w:ind w:left="0"/>
        <w:rPr>
          <w:del w:id="475" w:author="Itharaju, Narasimha (Contractor)" w:date="2020-12-10T08:58:00Z"/>
          <w:rFonts w:ascii="Arial" w:hAnsi="Arial" w:cs="Arial"/>
          <w:sz w:val="20"/>
          <w:szCs w:val="20"/>
        </w:rPr>
      </w:pPr>
    </w:p>
    <w:p w14:paraId="3D38A4B5" w14:textId="77777777" w:rsidR="00AE1176" w:rsidRDefault="00AE1176" w:rsidP="00AE1176">
      <w:pPr>
        <w:pStyle w:val="Heading1"/>
        <w:pageBreakBefore/>
        <w:spacing w:before="120" w:after="120"/>
        <w:rPr>
          <w:del w:id="476" w:author="Itharaju, Narasimha (Contractor)" w:date="2020-12-10T08:58:00Z"/>
        </w:rPr>
      </w:pPr>
      <w:bookmarkStart w:id="477" w:name="_Toc16692814"/>
      <w:del w:id="478" w:author="Itharaju, Narasimha (Contractor)" w:date="2020-12-10T08:58:00Z">
        <w:r>
          <w:delText>Decommissioned jobs in legacy</w:delText>
        </w:r>
        <w:bookmarkEnd w:id="477"/>
      </w:del>
    </w:p>
    <w:p w14:paraId="37E60CB7" w14:textId="7DFAD73D" w:rsidR="00F270E9" w:rsidRPr="006E727C" w:rsidRDefault="006E727C" w:rsidP="006E727C">
      <w:pPr>
        <w:pStyle w:val="Heading2"/>
        <w:pageBreakBefore/>
        <w:numPr>
          <w:ilvl w:val="0"/>
          <w:numId w:val="0"/>
        </w:numPr>
        <w:spacing w:before="120" w:after="120"/>
        <w:rPr>
          <w:del w:id="479" w:author="Itharaju, Narasimha (Contractor)" w:date="2020-12-10T08:58:00Z"/>
          <w:sz w:val="24"/>
          <w:szCs w:val="24"/>
        </w:rPr>
      </w:pPr>
      <w:del w:id="480" w:author="Itharaju, Narasimha (Contractor)" w:date="2020-12-10T08:58:00Z">
        <w:r>
          <w:delText xml:space="preserve">2.61 </w:delText>
        </w:r>
        <w:r w:rsidR="00F270E9" w:rsidRPr="00F270E9">
          <w:delText>Sqsq</w:delText>
        </w:r>
        <w:r>
          <w:delText>201</w:delText>
        </w:r>
        <w:r w:rsidR="00F270E9" w:rsidRPr="00F270E9">
          <w:delText>d</w:delText>
        </w:r>
      </w:del>
    </w:p>
    <w:p w14:paraId="0F829A4E" w14:textId="1160B87B" w:rsidR="00F270E9" w:rsidRPr="00210ED0" w:rsidRDefault="006E727C" w:rsidP="006E727C">
      <w:pPr>
        <w:pStyle w:val="Heading3"/>
        <w:numPr>
          <w:ilvl w:val="0"/>
          <w:numId w:val="0"/>
        </w:numPr>
        <w:spacing w:after="0" w:afterAutospacing="0"/>
        <w:ind w:left="1350"/>
        <w:rPr>
          <w:sz w:val="24"/>
          <w:szCs w:val="24"/>
        </w:rPr>
      </w:pPr>
      <w:r>
        <w:rPr>
          <w:sz w:val="24"/>
          <w:szCs w:val="24"/>
        </w:rPr>
        <w:t xml:space="preserve">2.61.1 </w:t>
      </w:r>
      <w:r w:rsidR="00F270E9" w:rsidRPr="00210ED0">
        <w:rPr>
          <w:sz w:val="24"/>
          <w:szCs w:val="24"/>
        </w:rPr>
        <w:t>Overview</w:t>
      </w:r>
    </w:p>
    <w:p w14:paraId="2066634D" w14:textId="77777777" w:rsidR="00F270E9" w:rsidRDefault="00F270E9" w:rsidP="00F270E9">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12FC46F5" w14:textId="77777777" w:rsidR="00F270E9" w:rsidRPr="00210ED0" w:rsidRDefault="00F270E9" w:rsidP="00F270E9">
      <w:pPr>
        <w:rPr>
          <w:rFonts w:ascii="Arial" w:hAnsi="Arial" w:cs="Arial"/>
          <w:sz w:val="20"/>
          <w:szCs w:val="20"/>
        </w:rPr>
      </w:pPr>
    </w:p>
    <w:p w14:paraId="733AF181" w14:textId="77777777" w:rsidR="00F270E9" w:rsidRPr="00917E90" w:rsidRDefault="00F270E9" w:rsidP="00EA4F4D">
      <w:pPr>
        <w:pStyle w:val="ListParagraph"/>
        <w:numPr>
          <w:ilvl w:val="1"/>
          <w:numId w:val="12"/>
        </w:numPr>
        <w:autoSpaceDE w:val="0"/>
        <w:autoSpaceDN w:val="0"/>
        <w:spacing w:before="40" w:after="40"/>
        <w:rPr>
          <w:sz w:val="22"/>
          <w:szCs w:val="22"/>
        </w:rPr>
      </w:pPr>
      <w:r>
        <w:t>Server                                                 </w:t>
      </w:r>
      <w:r>
        <w:tab/>
      </w:r>
      <w:r>
        <w:tab/>
        <w:t>:           rri1mpkapl10v/11v</w:t>
      </w:r>
    </w:p>
    <w:p w14:paraId="374FCD29" w14:textId="7E2E0666" w:rsidR="00F270E9" w:rsidRDefault="00F270E9" w:rsidP="00EA4F4D">
      <w:pPr>
        <w:pStyle w:val="ListParagraph"/>
        <w:numPr>
          <w:ilvl w:val="1"/>
          <w:numId w:val="12"/>
        </w:numPr>
        <w:autoSpaceDE w:val="0"/>
        <w:autoSpaceDN w:val="0"/>
        <w:spacing w:before="40" w:after="40"/>
      </w:pPr>
      <w:r>
        <w:t>Shell Script                                           </w:t>
      </w:r>
      <w:r>
        <w:tab/>
        <w:t>:           </w:t>
      </w:r>
      <w:r w:rsidR="006E727C" w:rsidRPr="006E727C">
        <w:rPr>
          <w:color w:val="000000"/>
        </w:rPr>
        <w:t>rocm_file_transfer.sh</w:t>
      </w:r>
    </w:p>
    <w:p w14:paraId="0B7E7BEF" w14:textId="77777777" w:rsidR="00F270E9" w:rsidRDefault="00F270E9" w:rsidP="00EA4F4D">
      <w:pPr>
        <w:pStyle w:val="ListParagraph"/>
        <w:numPr>
          <w:ilvl w:val="1"/>
          <w:numId w:val="12"/>
        </w:numPr>
        <w:autoSpaceDE w:val="0"/>
        <w:autoSpaceDN w:val="0"/>
        <w:spacing w:before="40" w:after="40"/>
      </w:pPr>
      <w:r>
        <w:t>Database                                              </w:t>
      </w:r>
      <w:r>
        <w:tab/>
        <w:t>:            sdaop0</w:t>
      </w:r>
    </w:p>
    <w:p w14:paraId="0E6531BB" w14:textId="2BC438EB" w:rsidR="00F270E9" w:rsidRPr="00231D3F" w:rsidRDefault="00F270E9"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sidR="006E727C">
        <w:rPr>
          <w:color w:val="000000"/>
        </w:rPr>
        <w:t>201</w:t>
      </w:r>
      <w:r w:rsidRPr="00231D3F">
        <w:rPr>
          <w:color w:val="000000"/>
        </w:rPr>
        <w:t>d</w:t>
      </w:r>
    </w:p>
    <w:p w14:paraId="5B31855C" w14:textId="77777777" w:rsidR="00F270E9" w:rsidRDefault="00F270E9" w:rsidP="00EA4F4D">
      <w:pPr>
        <w:pStyle w:val="ListParagraph"/>
        <w:numPr>
          <w:ilvl w:val="1"/>
          <w:numId w:val="12"/>
        </w:numPr>
        <w:autoSpaceDE w:val="0"/>
        <w:autoSpaceDN w:val="0"/>
        <w:spacing w:before="40" w:after="40"/>
      </w:pPr>
      <w:r>
        <w:t>Control-M SDA Schedule                       </w:t>
      </w:r>
      <w:r>
        <w:tab/>
        <w:t>:           All days</w:t>
      </w:r>
    </w:p>
    <w:p w14:paraId="15D5FDA1" w14:textId="6A0CE41B" w:rsidR="00F270E9" w:rsidRDefault="00F270E9" w:rsidP="00EA4F4D">
      <w:pPr>
        <w:pStyle w:val="ListParagraph"/>
        <w:numPr>
          <w:ilvl w:val="1"/>
          <w:numId w:val="12"/>
        </w:numPr>
        <w:autoSpaceDE w:val="0"/>
        <w:autoSpaceDN w:val="0"/>
        <w:spacing w:before="40" w:after="40"/>
      </w:pPr>
      <w:r>
        <w:t>Control-M Predecessor                          </w:t>
      </w:r>
      <w:r>
        <w:tab/>
        <w:t>:          </w:t>
      </w:r>
      <w:r w:rsidR="00DF59D4">
        <w:t>sqsq003d</w:t>
      </w:r>
    </w:p>
    <w:p w14:paraId="4D6FCFD8" w14:textId="77777777" w:rsidR="00F270E9" w:rsidRDefault="00F270E9"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558580D0" w14:textId="77777777" w:rsidR="00F270E9" w:rsidRDefault="00F270E9"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7DAB8240" w14:textId="4382F307" w:rsidR="00F270E9" w:rsidRPr="0004310E" w:rsidRDefault="006E727C" w:rsidP="00EA4F4D">
      <w:pPr>
        <w:pStyle w:val="Heading3"/>
        <w:numPr>
          <w:ilvl w:val="1"/>
          <w:numId w:val="14"/>
        </w:numPr>
      </w:pPr>
      <w:r>
        <w:t xml:space="preserve">2 </w:t>
      </w:r>
      <w:r w:rsidR="00F270E9" w:rsidRPr="0004310E">
        <w:t>Purpose</w:t>
      </w:r>
    </w:p>
    <w:p w14:paraId="4710D869" w14:textId="77777777" w:rsidR="006E727C" w:rsidRPr="006E727C" w:rsidRDefault="006E727C" w:rsidP="006E727C">
      <w:pPr>
        <w:rPr>
          <w:color w:val="000000"/>
        </w:rPr>
      </w:pPr>
      <w:r w:rsidRPr="006E727C">
        <w:rPr>
          <w:color w:val="000000"/>
        </w:rPr>
        <w:t>"Batch  transfers below file from SDA to ROCM</w:t>
      </w:r>
    </w:p>
    <w:p w14:paraId="1648F657" w14:textId="6C4B14CD" w:rsidR="00F270E9" w:rsidRDefault="006E727C" w:rsidP="006E727C">
      <w:pPr>
        <w:rPr>
          <w:color w:val="000000"/>
        </w:rPr>
      </w:pPr>
      <w:r w:rsidRPr="006E727C">
        <w:rPr>
          <w:color w:val="000000"/>
        </w:rPr>
        <w:t>SDA_ROCM_D_ORDSCHED_TRG_YYYYMMDDHH24MISS*"</w:t>
      </w:r>
    </w:p>
    <w:p w14:paraId="081F2619" w14:textId="3661D210" w:rsidR="00F270E9" w:rsidRPr="00E93A8C" w:rsidRDefault="00F270E9" w:rsidP="00F270E9">
      <w:pPr>
        <w:rPr>
          <w:rFonts w:asciiTheme="minorHAnsi" w:hAnsiTheme="minorHAnsi" w:cstheme="minorHAnsi"/>
        </w:rPr>
      </w:pPr>
      <w:r w:rsidRPr="00E93A8C">
        <w:rPr>
          <w:rFonts w:asciiTheme="minorHAnsi" w:hAnsiTheme="minorHAnsi" w:cstheme="minorHAnsi"/>
          <w:color w:val="000000"/>
        </w:rPr>
        <w:t>file.</w:t>
      </w:r>
      <w:r w:rsidRPr="00E93A8C">
        <w:rPr>
          <w:rFonts w:asciiTheme="minorHAnsi" w:hAnsiTheme="minorHAnsi" w:cstheme="minorHAnsi"/>
        </w:rPr>
        <w:t xml:space="preserve">File Location - </w:t>
      </w:r>
    </w:p>
    <w:p w14:paraId="2E05534B" w14:textId="61C47F89" w:rsidR="00F270E9" w:rsidRPr="00E93A8C" w:rsidRDefault="00F270E9" w:rsidP="00F270E9">
      <w:pPr>
        <w:rPr>
          <w:rFonts w:asciiTheme="minorHAnsi" w:hAnsiTheme="minorHAnsi" w:cstheme="minorHAnsi"/>
        </w:rPr>
      </w:pPr>
      <w:r w:rsidRPr="00E93A8C">
        <w:rPr>
          <w:rFonts w:asciiTheme="minorHAnsi" w:hAnsiTheme="minorHAnsi" w:cstheme="minorHAnsi"/>
        </w:rPr>
        <w:t>File name -  ---</w:t>
      </w:r>
      <w:r w:rsidR="006E727C" w:rsidRPr="00E93A8C">
        <w:rPr>
          <w:rFonts w:asciiTheme="minorHAnsi" w:hAnsiTheme="minorHAnsi" w:cstheme="minorHAnsi"/>
        </w:rPr>
        <w:t>---</w:t>
      </w:r>
      <w:r w:rsidR="006E727C">
        <w:rPr>
          <w:rFonts w:asciiTheme="minorHAnsi" w:hAnsiTheme="minorHAnsi" w:cstheme="minorHAnsi"/>
        </w:rPr>
        <w:t xml:space="preserve"> </w:t>
      </w:r>
      <w:r w:rsidR="006E727C" w:rsidRPr="006E727C">
        <w:rPr>
          <w:color w:val="000000"/>
        </w:rPr>
        <w:t>SDA_ROCM_D_ORDSCHED_TRG_YYYYMMDDHH24MISS</w:t>
      </w:r>
    </w:p>
    <w:p w14:paraId="1D591F4B" w14:textId="77777777" w:rsidR="00F270E9" w:rsidRPr="00E93A8C" w:rsidRDefault="00F270E9" w:rsidP="00F270E9">
      <w:pPr>
        <w:rPr>
          <w:rFonts w:asciiTheme="minorHAnsi" w:hAnsiTheme="minorHAnsi" w:cstheme="minorHAnsi"/>
        </w:rPr>
      </w:pPr>
      <w:r w:rsidRPr="00E93A8C">
        <w:rPr>
          <w:rFonts w:asciiTheme="minorHAnsi" w:hAnsiTheme="minorHAnsi" w:cstheme="minorHAnsi"/>
        </w:rPr>
        <w:t xml:space="preserve">Extract table - </w:t>
      </w:r>
    </w:p>
    <w:p w14:paraId="7F1238D0" w14:textId="4FC3966F" w:rsidR="00F270E9" w:rsidRPr="00210ED0" w:rsidRDefault="006E727C" w:rsidP="00EA4F4D">
      <w:pPr>
        <w:pStyle w:val="Heading3"/>
        <w:numPr>
          <w:ilvl w:val="2"/>
          <w:numId w:val="12"/>
        </w:numPr>
        <w:spacing w:after="0" w:afterAutospacing="0"/>
        <w:rPr>
          <w:sz w:val="24"/>
          <w:szCs w:val="24"/>
        </w:rPr>
      </w:pPr>
      <w:r>
        <w:rPr>
          <w:sz w:val="24"/>
          <w:szCs w:val="24"/>
        </w:rPr>
        <w:t xml:space="preserve">2.61.3 </w:t>
      </w:r>
      <w:r w:rsidR="00F270E9">
        <w:rPr>
          <w:sz w:val="24"/>
          <w:szCs w:val="24"/>
        </w:rPr>
        <w:t>Setup</w:t>
      </w:r>
    </w:p>
    <w:p w14:paraId="791A8915" w14:textId="77777777" w:rsidR="00F270E9" w:rsidRPr="0053002E" w:rsidRDefault="00F270E9" w:rsidP="00F270E9">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0A09DED9" w14:textId="79FC1EA2" w:rsidR="00F270E9" w:rsidRDefault="006E727C" w:rsidP="006E727C">
      <w:pPr>
        <w:pStyle w:val="Heading3"/>
        <w:numPr>
          <w:ilvl w:val="0"/>
          <w:numId w:val="0"/>
        </w:numPr>
        <w:spacing w:after="0" w:afterAutospacing="0"/>
        <w:ind w:left="1800"/>
        <w:rPr>
          <w:sz w:val="24"/>
          <w:szCs w:val="24"/>
        </w:rPr>
      </w:pPr>
      <w:r>
        <w:rPr>
          <w:sz w:val="24"/>
          <w:szCs w:val="24"/>
        </w:rPr>
        <w:t xml:space="preserve">2.61.4 </w:t>
      </w:r>
      <w:r w:rsidR="00F270E9">
        <w:rPr>
          <w:sz w:val="24"/>
          <w:szCs w:val="24"/>
        </w:rPr>
        <w:t>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F270E9" w:rsidRPr="00F056E4" w14:paraId="3BF59B22" w14:textId="77777777" w:rsidTr="00F270E9">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B6D3D2" w14:textId="77777777" w:rsidR="00F270E9" w:rsidRPr="00F056E4" w:rsidRDefault="00F270E9" w:rsidP="00F270E9">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E8E079" w14:textId="77777777" w:rsidR="00F270E9" w:rsidRPr="00F056E4" w:rsidRDefault="00F270E9" w:rsidP="00F270E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F88336" w14:textId="77777777" w:rsidR="00F270E9" w:rsidRPr="00F056E4" w:rsidRDefault="00F270E9" w:rsidP="00F270E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CE6ED4" w14:textId="77777777" w:rsidR="00F270E9" w:rsidRPr="00F056E4" w:rsidRDefault="00F270E9" w:rsidP="00F270E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7EAE67" w14:textId="77777777" w:rsidR="00F270E9" w:rsidRPr="00F056E4" w:rsidRDefault="00F270E9" w:rsidP="00F270E9">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F270E9" w:rsidRPr="00F056E4" w14:paraId="0DA34F27" w14:textId="77777777" w:rsidTr="00F270E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4D288A" w14:textId="77777777" w:rsidR="00F270E9" w:rsidRPr="00F056E4" w:rsidRDefault="00F270E9" w:rsidP="00F270E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3191106" w14:textId="77777777" w:rsidR="00F270E9" w:rsidRPr="00F056E4" w:rsidRDefault="00F270E9" w:rsidP="00F270E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3AED352" w14:textId="77777777" w:rsidR="00F270E9" w:rsidRPr="00F056E4" w:rsidRDefault="00F270E9" w:rsidP="00F270E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4EDB6D9" w14:textId="77777777" w:rsidR="00F270E9" w:rsidRPr="00F056E4" w:rsidRDefault="00F270E9" w:rsidP="00F270E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1E8C764E" w14:textId="77777777" w:rsidR="00F270E9" w:rsidRPr="00F056E4" w:rsidRDefault="00F270E9" w:rsidP="00F270E9">
            <w:pPr>
              <w:pStyle w:val="ListParagraph"/>
              <w:ind w:left="0"/>
              <w:rPr>
                <w:rFonts w:asciiTheme="minorHAnsi" w:hAnsiTheme="minorHAnsi"/>
                <w:color w:val="000000" w:themeColor="text1"/>
              </w:rPr>
            </w:pPr>
          </w:p>
        </w:tc>
      </w:tr>
      <w:tr w:rsidR="00F270E9" w:rsidRPr="00F056E4" w14:paraId="2BBDF0EC" w14:textId="77777777" w:rsidTr="00F270E9">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204337" w14:textId="77777777" w:rsidR="00F270E9" w:rsidRPr="00F056E4" w:rsidRDefault="00F270E9" w:rsidP="00F270E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9BF69B9" w14:textId="77777777" w:rsidR="00F270E9" w:rsidRPr="00F056E4" w:rsidRDefault="00F270E9" w:rsidP="00F270E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F47C8C1" w14:textId="77777777" w:rsidR="00F270E9" w:rsidRPr="00F056E4" w:rsidRDefault="00F270E9" w:rsidP="00F270E9">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ED7931" w14:textId="77777777" w:rsidR="00F270E9" w:rsidRPr="00F056E4" w:rsidRDefault="00F270E9" w:rsidP="00F270E9">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444F27FD" w14:textId="77777777" w:rsidR="00F270E9" w:rsidRPr="00F056E4" w:rsidRDefault="00F270E9" w:rsidP="00F270E9">
            <w:pPr>
              <w:pStyle w:val="ListParagraph"/>
              <w:ind w:left="0"/>
              <w:rPr>
                <w:rFonts w:asciiTheme="minorHAnsi" w:hAnsiTheme="minorHAnsi"/>
                <w:color w:val="000000" w:themeColor="text1"/>
              </w:rPr>
            </w:pPr>
          </w:p>
        </w:tc>
      </w:tr>
    </w:tbl>
    <w:p w14:paraId="30D069AC" w14:textId="77777777" w:rsidR="00F270E9" w:rsidRPr="003138D8" w:rsidRDefault="00F270E9" w:rsidP="00EA4F4D">
      <w:pPr>
        <w:pStyle w:val="Heading3"/>
        <w:numPr>
          <w:ilvl w:val="2"/>
          <w:numId w:val="12"/>
        </w:numPr>
        <w:spacing w:after="0" w:afterAutospacing="0"/>
        <w:rPr>
          <w:sz w:val="24"/>
          <w:szCs w:val="24"/>
        </w:rPr>
      </w:pPr>
      <w:r>
        <w:rPr>
          <w:sz w:val="24"/>
          <w:szCs w:val="24"/>
        </w:rPr>
        <w:t>Troubleshooting</w:t>
      </w:r>
    </w:p>
    <w:p w14:paraId="4672C074" w14:textId="77777777" w:rsidR="00F270E9" w:rsidRDefault="00F270E9" w:rsidP="00F270E9">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B4DFB3B" w14:textId="77777777" w:rsidR="00F270E9" w:rsidRDefault="00F270E9" w:rsidP="00F270E9">
      <w:pPr>
        <w:pStyle w:val="BodyTextIndent"/>
        <w:spacing w:after="0"/>
        <w:ind w:left="0"/>
        <w:rPr>
          <w:rFonts w:ascii="Arial" w:hAnsi="Arial" w:cs="Arial"/>
          <w:sz w:val="20"/>
        </w:rPr>
      </w:pPr>
    </w:p>
    <w:p w14:paraId="39ABDF26" w14:textId="77777777" w:rsidR="00F270E9" w:rsidRPr="00040283" w:rsidRDefault="00F270E9" w:rsidP="00F270E9">
      <w:pPr>
        <w:pStyle w:val="BodyTextIndent"/>
        <w:spacing w:after="0"/>
        <w:ind w:left="0"/>
        <w:rPr>
          <w:rFonts w:ascii="Arial" w:hAnsi="Arial" w:cs="Arial"/>
          <w:sz w:val="20"/>
        </w:rPr>
      </w:pPr>
    </w:p>
    <w:p w14:paraId="119C910B" w14:textId="77777777" w:rsidR="00F270E9" w:rsidRPr="00040283" w:rsidRDefault="00F270E9" w:rsidP="00F270E9">
      <w:pPr>
        <w:pStyle w:val="BodyTextIndent"/>
        <w:spacing w:after="0"/>
        <w:ind w:left="0"/>
        <w:rPr>
          <w:rFonts w:ascii="Arial" w:hAnsi="Arial" w:cs="Arial"/>
          <w:sz w:val="20"/>
        </w:rPr>
      </w:pPr>
    </w:p>
    <w:p w14:paraId="3E751D7A" w14:textId="77777777" w:rsidR="00F270E9" w:rsidRPr="00040283" w:rsidRDefault="00F270E9" w:rsidP="00F270E9">
      <w:pPr>
        <w:pStyle w:val="BodyTextIndent"/>
        <w:spacing w:after="0"/>
        <w:ind w:left="0"/>
        <w:rPr>
          <w:rFonts w:ascii="Arial" w:hAnsi="Arial" w:cs="Arial"/>
          <w:sz w:val="20"/>
        </w:rPr>
      </w:pPr>
    </w:p>
    <w:p w14:paraId="2DF899ED" w14:textId="570E8C2F" w:rsidR="00F270E9" w:rsidRPr="00D24AA3" w:rsidRDefault="006E727C" w:rsidP="006E727C">
      <w:pPr>
        <w:pStyle w:val="Heading1"/>
        <w:numPr>
          <w:ilvl w:val="0"/>
          <w:numId w:val="0"/>
        </w:numPr>
        <w:ind w:left="432"/>
        <w:rPr>
          <w:del w:id="481" w:author="Itharaju, Narasimha (Contractor)" w:date="2020-12-10T08:58:00Z"/>
        </w:rPr>
      </w:pPr>
      <w:del w:id="482" w:author="Itharaju, Narasimha (Contractor)" w:date="2020-12-10T08:58:00Z">
        <w:r>
          <w:delText xml:space="preserve">3 </w:delText>
        </w:r>
        <w:r w:rsidR="00F270E9">
          <w:delText xml:space="preserve">Troubleshooting Restart/Recovery </w:delText>
        </w:r>
      </w:del>
    </w:p>
    <w:p w14:paraId="3535F350" w14:textId="77777777" w:rsidR="00F270E9" w:rsidRDefault="00F270E9" w:rsidP="00F270E9">
      <w:pPr>
        <w:pStyle w:val="BodyTextIndent"/>
        <w:spacing w:after="0"/>
        <w:ind w:left="576"/>
        <w:rPr>
          <w:del w:id="483" w:author="Itharaju, Narasimha (Contractor)" w:date="2020-12-10T08:58:00Z"/>
          <w:rFonts w:ascii="Arial" w:hAnsi="Arial" w:cs="Arial"/>
          <w:sz w:val="20"/>
          <w:szCs w:val="20"/>
        </w:rPr>
      </w:pPr>
      <w:del w:id="484" w:author="Itharaju, Narasimha (Contractor)" w:date="2020-12-10T08:58:00Z">
        <w:r>
          <w:rPr>
            <w:rFonts w:ascii="Arial" w:hAnsi="Arial" w:cs="Arial"/>
            <w:sz w:val="20"/>
            <w:szCs w:val="20"/>
          </w:rPr>
          <w:delText>The following table lists common errors/failures</w:delText>
        </w:r>
      </w:del>
    </w:p>
    <w:p w14:paraId="71C41236" w14:textId="77777777" w:rsidR="00F270E9" w:rsidRDefault="00F270E9" w:rsidP="00F270E9">
      <w:pPr>
        <w:pStyle w:val="BodyTextIndent"/>
        <w:spacing w:after="0"/>
        <w:ind w:left="576"/>
        <w:rPr>
          <w:del w:id="485" w:author="Itharaju, Narasimha (Contractor)" w:date="2020-12-10T08:58:00Z"/>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F270E9" w14:paraId="14623F82" w14:textId="77777777" w:rsidTr="00F270E9">
        <w:trPr>
          <w:trHeight w:val="422"/>
          <w:del w:id="486" w:author="Itharaju, Narasimha (Contractor)" w:date="2020-12-10T08:58:00Z"/>
        </w:trPr>
        <w:tc>
          <w:tcPr>
            <w:tcW w:w="1088" w:type="pct"/>
            <w:shd w:val="pct12" w:color="auto" w:fill="FFFFFF"/>
          </w:tcPr>
          <w:p w14:paraId="09FB8CC5" w14:textId="77777777" w:rsidR="00F270E9" w:rsidRPr="00D24AA3" w:rsidRDefault="00F270E9" w:rsidP="00F270E9">
            <w:pPr>
              <w:spacing w:before="240" w:after="60"/>
              <w:jc w:val="center"/>
              <w:rPr>
                <w:del w:id="487" w:author="Itharaju, Narasimha (Contractor)" w:date="2020-12-10T08:58:00Z"/>
                <w:rFonts w:ascii="Arial Unicode MS" w:eastAsia="Arial Unicode MS" w:hAnsi="Arial Unicode MS" w:cs="Arial Unicode MS"/>
                <w:b/>
                <w:color w:val="000000"/>
              </w:rPr>
            </w:pPr>
            <w:del w:id="488" w:author="Itharaju, Narasimha (Contractor)" w:date="2020-12-10T08:58:00Z">
              <w:r w:rsidRPr="00D24AA3">
                <w:rPr>
                  <w:rFonts w:ascii="Arial Unicode MS" w:eastAsia="Arial Unicode MS" w:hAnsi="Arial Unicode MS" w:cs="Arial Unicode MS"/>
                  <w:b/>
                  <w:color w:val="000000"/>
                </w:rPr>
                <w:delText>Error Description</w:delText>
              </w:r>
            </w:del>
          </w:p>
        </w:tc>
        <w:tc>
          <w:tcPr>
            <w:tcW w:w="1515" w:type="pct"/>
            <w:shd w:val="pct12" w:color="auto" w:fill="FFFFFF"/>
          </w:tcPr>
          <w:p w14:paraId="12540B74" w14:textId="77777777" w:rsidR="00F270E9" w:rsidRPr="00D24AA3" w:rsidRDefault="00F270E9" w:rsidP="00F270E9">
            <w:pPr>
              <w:spacing w:before="240" w:after="60"/>
              <w:jc w:val="center"/>
              <w:rPr>
                <w:del w:id="489" w:author="Itharaju, Narasimha (Contractor)" w:date="2020-12-10T08:58:00Z"/>
                <w:rFonts w:ascii="Arial Unicode MS" w:eastAsia="Arial Unicode MS" w:hAnsi="Arial Unicode MS" w:cs="Arial Unicode MS"/>
                <w:b/>
                <w:color w:val="000000"/>
              </w:rPr>
            </w:pPr>
            <w:del w:id="490" w:author="Itharaju, Narasimha (Contractor)" w:date="2020-12-10T08:58:00Z">
              <w:r w:rsidRPr="00D24AA3">
                <w:rPr>
                  <w:rFonts w:ascii="Arial Unicode MS" w:eastAsia="Arial Unicode MS" w:hAnsi="Arial Unicode MS" w:cs="Arial Unicode MS"/>
                  <w:b/>
                  <w:color w:val="000000"/>
                </w:rPr>
                <w:delText>Possible Causes</w:delText>
              </w:r>
            </w:del>
          </w:p>
        </w:tc>
        <w:tc>
          <w:tcPr>
            <w:tcW w:w="2396" w:type="pct"/>
            <w:shd w:val="pct12" w:color="auto" w:fill="FFFFFF"/>
          </w:tcPr>
          <w:p w14:paraId="3D482939" w14:textId="77777777" w:rsidR="00F270E9" w:rsidRPr="00D24AA3" w:rsidRDefault="00F270E9" w:rsidP="00F270E9">
            <w:pPr>
              <w:spacing w:before="240" w:after="60"/>
              <w:jc w:val="center"/>
              <w:rPr>
                <w:del w:id="491" w:author="Itharaju, Narasimha (Contractor)" w:date="2020-12-10T08:58:00Z"/>
                <w:rFonts w:ascii="Arial Unicode MS" w:eastAsia="Arial Unicode MS" w:hAnsi="Arial Unicode MS" w:cs="Arial Unicode MS"/>
                <w:b/>
                <w:color w:val="000000"/>
              </w:rPr>
            </w:pPr>
            <w:del w:id="492" w:author="Itharaju, Narasimha (Contractor)" w:date="2020-12-10T08:58:00Z">
              <w:r>
                <w:rPr>
                  <w:rFonts w:ascii="Arial Unicode MS" w:eastAsia="Arial Unicode MS" w:hAnsi="Arial Unicode MS" w:cs="Arial Unicode MS"/>
                  <w:b/>
                  <w:color w:val="000000"/>
                </w:rPr>
                <w:delText>Solution</w:delText>
              </w:r>
            </w:del>
          </w:p>
        </w:tc>
      </w:tr>
      <w:tr w:rsidR="00F270E9" w14:paraId="648796A7" w14:textId="77777777" w:rsidTr="00F270E9">
        <w:trPr>
          <w:del w:id="493" w:author="Itharaju, Narasimha (Contractor)" w:date="2020-12-10T08:58:00Z"/>
        </w:trPr>
        <w:tc>
          <w:tcPr>
            <w:tcW w:w="1088" w:type="pct"/>
          </w:tcPr>
          <w:p w14:paraId="182B22DD" w14:textId="77777777" w:rsidR="00F270E9" w:rsidRPr="005E4B3E" w:rsidRDefault="00F270E9" w:rsidP="00F270E9">
            <w:pPr>
              <w:autoSpaceDE w:val="0"/>
              <w:autoSpaceDN w:val="0"/>
              <w:adjustRightInd w:val="0"/>
              <w:rPr>
                <w:del w:id="494" w:author="Itharaju, Narasimha (Contractor)" w:date="2020-12-10T08:58:00Z"/>
                <w:rFonts w:ascii="Arial Unicode MS" w:eastAsia="Arial Unicode MS" w:hAnsi="Arial Unicode MS" w:cs="Arial Unicode MS"/>
                <w:sz w:val="16"/>
                <w:szCs w:val="16"/>
              </w:rPr>
            </w:pPr>
            <w:del w:id="495" w:author="Itharaju, Narasimha (Contractor)" w:date="2020-12-10T08:58:00Z">
              <w:r>
                <w:rPr>
                  <w:rFonts w:ascii="Arial Unicode MS" w:eastAsia="Arial Unicode MS" w:hAnsi="Arial Unicode MS" w:cs="Arial Unicode MS"/>
                  <w:sz w:val="16"/>
                  <w:szCs w:val="16"/>
                </w:rPr>
                <w:delText>Failed SFTP</w:delText>
              </w:r>
            </w:del>
          </w:p>
        </w:tc>
        <w:tc>
          <w:tcPr>
            <w:tcW w:w="1515" w:type="pct"/>
          </w:tcPr>
          <w:p w14:paraId="49E53A72" w14:textId="77777777" w:rsidR="00F270E9" w:rsidRDefault="00F270E9" w:rsidP="00EA4F4D">
            <w:pPr>
              <w:numPr>
                <w:ilvl w:val="0"/>
                <w:numId w:val="7"/>
              </w:numPr>
              <w:tabs>
                <w:tab w:val="clear" w:pos="360"/>
                <w:tab w:val="num" w:pos="162"/>
              </w:tabs>
              <w:rPr>
                <w:del w:id="496" w:author="Itharaju, Narasimha (Contractor)" w:date="2020-12-10T08:58:00Z"/>
                <w:rFonts w:ascii="Arial Unicode MS" w:eastAsia="Arial Unicode MS" w:hAnsi="Arial Unicode MS" w:cs="Arial Unicode MS"/>
                <w:sz w:val="16"/>
                <w:szCs w:val="16"/>
              </w:rPr>
            </w:pPr>
            <w:del w:id="497" w:author="Itharaju, Narasimha (Contractor)" w:date="2020-12-10T08:58:00Z">
              <w:r>
                <w:rPr>
                  <w:rFonts w:ascii="Arial Unicode MS" w:eastAsia="Arial Unicode MS" w:hAnsi="Arial Unicode MS" w:cs="Arial Unicode MS"/>
                  <w:sz w:val="16"/>
                  <w:szCs w:val="16"/>
                </w:rPr>
                <w:delText>File is missing</w:delText>
              </w:r>
            </w:del>
          </w:p>
          <w:p w14:paraId="7A001029" w14:textId="77777777" w:rsidR="00F270E9" w:rsidRDefault="00F270E9" w:rsidP="00EA4F4D">
            <w:pPr>
              <w:numPr>
                <w:ilvl w:val="0"/>
                <w:numId w:val="7"/>
              </w:numPr>
              <w:tabs>
                <w:tab w:val="clear" w:pos="360"/>
                <w:tab w:val="num" w:pos="162"/>
              </w:tabs>
              <w:rPr>
                <w:del w:id="498" w:author="Itharaju, Narasimha (Contractor)" w:date="2020-12-10T08:58:00Z"/>
                <w:rFonts w:ascii="Arial Unicode MS" w:eastAsia="Arial Unicode MS" w:hAnsi="Arial Unicode MS" w:cs="Arial Unicode MS"/>
                <w:sz w:val="16"/>
                <w:szCs w:val="16"/>
              </w:rPr>
            </w:pPr>
            <w:del w:id="499" w:author="Itharaju, Narasimha (Contractor)" w:date="2020-12-10T08:58:00Z">
              <w:r>
                <w:rPr>
                  <w:rFonts w:ascii="Arial Unicode MS" w:eastAsia="Arial Unicode MS" w:hAnsi="Arial Unicode MS" w:cs="Arial Unicode MS"/>
                  <w:sz w:val="16"/>
                  <w:szCs w:val="16"/>
                </w:rPr>
                <w:delText>No connection</w:delText>
              </w:r>
            </w:del>
          </w:p>
          <w:p w14:paraId="6F78F28C" w14:textId="77777777" w:rsidR="00F270E9" w:rsidRPr="00CC55A8" w:rsidRDefault="00F270E9" w:rsidP="00EA4F4D">
            <w:pPr>
              <w:numPr>
                <w:ilvl w:val="0"/>
                <w:numId w:val="7"/>
              </w:numPr>
              <w:tabs>
                <w:tab w:val="clear" w:pos="360"/>
                <w:tab w:val="num" w:pos="162"/>
              </w:tabs>
              <w:rPr>
                <w:del w:id="500" w:author="Itharaju, Narasimha (Contractor)" w:date="2020-12-10T08:58:00Z"/>
                <w:rFonts w:ascii="Arial Unicode MS" w:eastAsia="Arial Unicode MS" w:hAnsi="Arial Unicode MS" w:cs="Arial Unicode MS"/>
                <w:sz w:val="16"/>
                <w:szCs w:val="16"/>
              </w:rPr>
            </w:pPr>
            <w:del w:id="501" w:author="Itharaju, Narasimha (Contractor)" w:date="2020-12-10T08:58:00Z">
              <w:r>
                <w:rPr>
                  <w:rFonts w:ascii="Arial Unicode MS" w:eastAsia="Arial Unicode MS" w:hAnsi="Arial Unicode MS" w:cs="Arial Unicode MS"/>
                  <w:sz w:val="16"/>
                  <w:szCs w:val="16"/>
                </w:rPr>
                <w:delText>Missing SSH keys</w:delText>
              </w:r>
            </w:del>
          </w:p>
        </w:tc>
        <w:tc>
          <w:tcPr>
            <w:tcW w:w="2396" w:type="pct"/>
          </w:tcPr>
          <w:p w14:paraId="0DFDD63B" w14:textId="77777777" w:rsidR="00F270E9" w:rsidRDefault="00F270E9" w:rsidP="00EA4F4D">
            <w:pPr>
              <w:numPr>
                <w:ilvl w:val="0"/>
                <w:numId w:val="7"/>
              </w:numPr>
              <w:tabs>
                <w:tab w:val="clear" w:pos="360"/>
                <w:tab w:val="num" w:pos="162"/>
              </w:tabs>
              <w:rPr>
                <w:del w:id="502" w:author="Itharaju, Narasimha (Contractor)" w:date="2020-12-10T08:58:00Z"/>
                <w:rFonts w:ascii="Arial Unicode MS" w:eastAsia="Arial Unicode MS" w:hAnsi="Arial Unicode MS" w:cs="Arial Unicode MS"/>
                <w:sz w:val="16"/>
                <w:szCs w:val="16"/>
              </w:rPr>
            </w:pPr>
            <w:del w:id="503" w:author="Itharaju, Narasimha (Contractor)" w:date="2020-12-10T08:58:00Z">
              <w:r>
                <w:rPr>
                  <w:rFonts w:ascii="Arial Unicode MS" w:eastAsia="Arial Unicode MS" w:hAnsi="Arial Unicode MS" w:cs="Arial Unicode MS"/>
                  <w:sz w:val="16"/>
                  <w:szCs w:val="16"/>
                </w:rPr>
                <w:delText>Review log and ensure feed file is present</w:delText>
              </w:r>
            </w:del>
          </w:p>
          <w:p w14:paraId="5E10422A" w14:textId="77777777" w:rsidR="00F270E9" w:rsidRDefault="00F270E9" w:rsidP="00EA4F4D">
            <w:pPr>
              <w:numPr>
                <w:ilvl w:val="0"/>
                <w:numId w:val="7"/>
              </w:numPr>
              <w:tabs>
                <w:tab w:val="clear" w:pos="360"/>
                <w:tab w:val="num" w:pos="162"/>
              </w:tabs>
              <w:rPr>
                <w:del w:id="504" w:author="Itharaju, Narasimha (Contractor)" w:date="2020-12-10T08:58:00Z"/>
                <w:rFonts w:ascii="Arial Unicode MS" w:eastAsia="Arial Unicode MS" w:hAnsi="Arial Unicode MS" w:cs="Arial Unicode MS"/>
                <w:sz w:val="16"/>
                <w:szCs w:val="16"/>
              </w:rPr>
            </w:pPr>
            <w:del w:id="505" w:author="Itharaju, Narasimha (Contractor)" w:date="2020-12-10T08:58:00Z">
              <w:r>
                <w:rPr>
                  <w:rFonts w:ascii="Arial Unicode MS" w:eastAsia="Arial Unicode MS" w:hAnsi="Arial Unicode MS" w:cs="Arial Unicode MS"/>
                  <w:sz w:val="16"/>
                  <w:szCs w:val="16"/>
                </w:rPr>
                <w:delText>Review log and ensure connectivity and restart the job</w:delText>
              </w:r>
            </w:del>
          </w:p>
          <w:p w14:paraId="30C72FF5" w14:textId="77777777" w:rsidR="00F270E9" w:rsidRPr="005E4B3E" w:rsidRDefault="00F270E9" w:rsidP="00EA4F4D">
            <w:pPr>
              <w:numPr>
                <w:ilvl w:val="0"/>
                <w:numId w:val="7"/>
              </w:numPr>
              <w:tabs>
                <w:tab w:val="clear" w:pos="360"/>
                <w:tab w:val="num" w:pos="162"/>
              </w:tabs>
              <w:rPr>
                <w:del w:id="506" w:author="Itharaju, Narasimha (Contractor)" w:date="2020-12-10T08:58:00Z"/>
                <w:rFonts w:ascii="Arial Unicode MS" w:eastAsia="Arial Unicode MS" w:hAnsi="Arial Unicode MS" w:cs="Arial Unicode MS"/>
                <w:sz w:val="16"/>
                <w:szCs w:val="16"/>
              </w:rPr>
            </w:pPr>
            <w:del w:id="507" w:author="Itharaju, Narasimha (Contractor)" w:date="2020-12-10T08:58:00Z">
              <w:r>
                <w:rPr>
                  <w:rFonts w:ascii="Arial Unicode MS" w:eastAsia="Arial Unicode MS" w:hAnsi="Arial Unicode MS" w:cs="Arial Unicode MS"/>
                  <w:sz w:val="16"/>
                  <w:szCs w:val="16"/>
                </w:rPr>
                <w:delText>Review log and ensure SSH keys are valid</w:delText>
              </w:r>
            </w:del>
          </w:p>
        </w:tc>
      </w:tr>
    </w:tbl>
    <w:p w14:paraId="40AB7DE7" w14:textId="77777777" w:rsidR="00F270E9" w:rsidRDefault="00F270E9" w:rsidP="00F270E9">
      <w:pPr>
        <w:pStyle w:val="BodyTextIndent"/>
        <w:spacing w:after="0"/>
        <w:ind w:left="0"/>
        <w:rPr>
          <w:del w:id="508" w:author="Itharaju, Narasimha (Contractor)" w:date="2020-12-10T08:58:00Z"/>
          <w:rFonts w:ascii="Arial" w:hAnsi="Arial" w:cs="Arial"/>
          <w:sz w:val="20"/>
          <w:szCs w:val="20"/>
        </w:rPr>
      </w:pPr>
    </w:p>
    <w:p w14:paraId="0E09DCB7" w14:textId="450E00A0" w:rsidR="00F270E9" w:rsidRDefault="00F270E9" w:rsidP="00EA4F4D">
      <w:pPr>
        <w:pStyle w:val="Heading1"/>
        <w:pageBreakBefore/>
        <w:numPr>
          <w:ilvl w:val="0"/>
          <w:numId w:val="15"/>
        </w:numPr>
        <w:spacing w:before="120" w:after="120"/>
        <w:rPr>
          <w:del w:id="509" w:author="Itharaju, Narasimha (Contractor)" w:date="2020-12-10T08:58:00Z"/>
        </w:rPr>
      </w:pPr>
      <w:del w:id="510" w:author="Itharaju, Narasimha (Contractor)" w:date="2020-12-10T08:58:00Z">
        <w:r>
          <w:delText>Decommissioned jobs in legacy</w:delText>
        </w:r>
      </w:del>
    </w:p>
    <w:p w14:paraId="453AC581" w14:textId="7AB7B55C" w:rsidR="00DF59D4" w:rsidRDefault="00DF59D4" w:rsidP="00DF59D4">
      <w:pPr>
        <w:rPr>
          <w:del w:id="511" w:author="Itharaju, Narasimha (Contractor)" w:date="2020-12-10T08:58:00Z"/>
        </w:rPr>
      </w:pPr>
    </w:p>
    <w:p w14:paraId="74B57FE8" w14:textId="71F8E04A" w:rsidR="00DF59D4" w:rsidRDefault="00DF59D4" w:rsidP="00DF59D4"/>
    <w:p w14:paraId="5C4803AC" w14:textId="19704E8B" w:rsidR="00DF59D4" w:rsidRPr="006E727C" w:rsidRDefault="00DF59D4" w:rsidP="00DF59D4">
      <w:pPr>
        <w:pStyle w:val="Heading2"/>
        <w:pageBreakBefore/>
        <w:numPr>
          <w:ilvl w:val="0"/>
          <w:numId w:val="0"/>
        </w:numPr>
        <w:spacing w:before="120" w:after="120"/>
        <w:rPr>
          <w:sz w:val="24"/>
          <w:szCs w:val="24"/>
        </w:rPr>
      </w:pPr>
      <w:r>
        <w:t xml:space="preserve">2.62 </w:t>
      </w:r>
      <w:r w:rsidRPr="00F270E9">
        <w:t>Sqsq</w:t>
      </w:r>
      <w:r>
        <w:t>202</w:t>
      </w:r>
      <w:r w:rsidRPr="00F270E9">
        <w:t>d</w:t>
      </w:r>
    </w:p>
    <w:p w14:paraId="51C1D764" w14:textId="4ACCEFAE" w:rsidR="00DF59D4" w:rsidRPr="00210ED0" w:rsidRDefault="00DF59D4" w:rsidP="00DF59D4">
      <w:pPr>
        <w:pStyle w:val="Heading3"/>
        <w:numPr>
          <w:ilvl w:val="0"/>
          <w:numId w:val="0"/>
        </w:numPr>
        <w:spacing w:after="0" w:afterAutospacing="0"/>
        <w:ind w:left="1350"/>
        <w:rPr>
          <w:sz w:val="24"/>
          <w:szCs w:val="24"/>
        </w:rPr>
      </w:pPr>
      <w:r>
        <w:rPr>
          <w:sz w:val="24"/>
          <w:szCs w:val="24"/>
        </w:rPr>
        <w:t xml:space="preserve">2.62.1 </w:t>
      </w:r>
      <w:r w:rsidRPr="00210ED0">
        <w:rPr>
          <w:sz w:val="24"/>
          <w:szCs w:val="24"/>
        </w:rPr>
        <w:t>Overview</w:t>
      </w:r>
    </w:p>
    <w:p w14:paraId="1471057A" w14:textId="77777777" w:rsidR="00DF59D4" w:rsidRDefault="00DF59D4" w:rsidP="00DF59D4">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EEBCD3F" w14:textId="77777777" w:rsidR="00DF59D4" w:rsidRPr="00210ED0" w:rsidRDefault="00DF59D4" w:rsidP="00DF59D4">
      <w:pPr>
        <w:rPr>
          <w:rFonts w:ascii="Arial" w:hAnsi="Arial" w:cs="Arial"/>
          <w:sz w:val="20"/>
          <w:szCs w:val="20"/>
        </w:rPr>
      </w:pPr>
    </w:p>
    <w:p w14:paraId="472DBF01" w14:textId="77777777" w:rsidR="00DF59D4" w:rsidRPr="00917E90" w:rsidRDefault="00DF59D4" w:rsidP="00EA4F4D">
      <w:pPr>
        <w:pStyle w:val="ListParagraph"/>
        <w:numPr>
          <w:ilvl w:val="1"/>
          <w:numId w:val="12"/>
        </w:numPr>
        <w:autoSpaceDE w:val="0"/>
        <w:autoSpaceDN w:val="0"/>
        <w:spacing w:before="40" w:after="40"/>
        <w:rPr>
          <w:sz w:val="22"/>
          <w:szCs w:val="22"/>
        </w:rPr>
      </w:pPr>
      <w:r>
        <w:t>Server                                                 </w:t>
      </w:r>
      <w:r>
        <w:tab/>
      </w:r>
      <w:r>
        <w:tab/>
        <w:t>:           rri1mpkapl10v/11v</w:t>
      </w:r>
    </w:p>
    <w:p w14:paraId="41057064" w14:textId="77777777" w:rsidR="00DF59D4" w:rsidRDefault="00DF59D4" w:rsidP="00EA4F4D">
      <w:pPr>
        <w:pStyle w:val="ListParagraph"/>
        <w:numPr>
          <w:ilvl w:val="1"/>
          <w:numId w:val="12"/>
        </w:numPr>
        <w:autoSpaceDE w:val="0"/>
        <w:autoSpaceDN w:val="0"/>
        <w:spacing w:before="40" w:after="40"/>
      </w:pPr>
      <w:r>
        <w:t>Shell Script                                           </w:t>
      </w:r>
      <w:r>
        <w:tab/>
        <w:t>:           </w:t>
      </w:r>
      <w:r w:rsidRPr="006E727C">
        <w:rPr>
          <w:color w:val="000000"/>
        </w:rPr>
        <w:t>rocm_file_transfer.sh</w:t>
      </w:r>
    </w:p>
    <w:p w14:paraId="08B57CCE" w14:textId="77777777" w:rsidR="00DF59D4" w:rsidRDefault="00DF59D4" w:rsidP="00EA4F4D">
      <w:pPr>
        <w:pStyle w:val="ListParagraph"/>
        <w:numPr>
          <w:ilvl w:val="1"/>
          <w:numId w:val="12"/>
        </w:numPr>
        <w:autoSpaceDE w:val="0"/>
        <w:autoSpaceDN w:val="0"/>
        <w:spacing w:before="40" w:after="40"/>
      </w:pPr>
      <w:r>
        <w:t>Database                                              </w:t>
      </w:r>
      <w:r>
        <w:tab/>
        <w:t>:            sdaop0</w:t>
      </w:r>
    </w:p>
    <w:p w14:paraId="3581A176" w14:textId="166293EB" w:rsidR="00DF59D4" w:rsidRPr="00231D3F" w:rsidRDefault="00DF59D4"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202</w:t>
      </w:r>
      <w:r w:rsidRPr="00231D3F">
        <w:rPr>
          <w:color w:val="000000"/>
        </w:rPr>
        <w:t>d</w:t>
      </w:r>
    </w:p>
    <w:p w14:paraId="491BEF4D" w14:textId="77777777" w:rsidR="00DF59D4" w:rsidRDefault="00DF59D4" w:rsidP="00EA4F4D">
      <w:pPr>
        <w:pStyle w:val="ListParagraph"/>
        <w:numPr>
          <w:ilvl w:val="1"/>
          <w:numId w:val="12"/>
        </w:numPr>
        <w:autoSpaceDE w:val="0"/>
        <w:autoSpaceDN w:val="0"/>
        <w:spacing w:before="40" w:after="40"/>
      </w:pPr>
      <w:r>
        <w:t>Control-M SDA Schedule                       </w:t>
      </w:r>
      <w:r>
        <w:tab/>
        <w:t>:           All days</w:t>
      </w:r>
    </w:p>
    <w:p w14:paraId="4FB84918" w14:textId="4BC39E28" w:rsidR="00DF59D4" w:rsidRDefault="00DF59D4" w:rsidP="00EA4F4D">
      <w:pPr>
        <w:pStyle w:val="ListParagraph"/>
        <w:numPr>
          <w:ilvl w:val="1"/>
          <w:numId w:val="12"/>
        </w:numPr>
        <w:autoSpaceDE w:val="0"/>
        <w:autoSpaceDN w:val="0"/>
        <w:spacing w:before="40" w:after="40"/>
      </w:pPr>
      <w:r>
        <w:t>Control-M Predecessor                          </w:t>
      </w:r>
      <w:r>
        <w:tab/>
        <w:t>:          sqsq010d</w:t>
      </w:r>
    </w:p>
    <w:p w14:paraId="6BD8FBAD" w14:textId="77777777" w:rsidR="00DF59D4" w:rsidRDefault="00DF59D4"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7E3C1381" w14:textId="77777777" w:rsidR="00DF59D4" w:rsidRDefault="00DF59D4"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61C53F36" w14:textId="77777777" w:rsidR="00DF59D4" w:rsidRPr="0004310E" w:rsidRDefault="00DF59D4" w:rsidP="00EA4F4D">
      <w:pPr>
        <w:pStyle w:val="Heading3"/>
        <w:numPr>
          <w:ilvl w:val="1"/>
          <w:numId w:val="14"/>
        </w:numPr>
      </w:pPr>
      <w:r>
        <w:t xml:space="preserve">2 </w:t>
      </w:r>
      <w:r w:rsidRPr="0004310E">
        <w:t>Purpose</w:t>
      </w:r>
    </w:p>
    <w:p w14:paraId="072E8F09" w14:textId="77777777" w:rsidR="00DF59D4" w:rsidRPr="00DF59D4" w:rsidRDefault="00DF59D4" w:rsidP="00DF59D4">
      <w:pPr>
        <w:rPr>
          <w:color w:val="000000"/>
        </w:rPr>
      </w:pPr>
      <w:r w:rsidRPr="00DF59D4">
        <w:rPr>
          <w:color w:val="000000"/>
        </w:rPr>
        <w:t>"Batch  transfers below file from SDA to ROCM</w:t>
      </w:r>
    </w:p>
    <w:p w14:paraId="0EBEE2F7" w14:textId="77777777" w:rsidR="00DF59D4" w:rsidRDefault="00DF59D4" w:rsidP="00DF59D4">
      <w:pPr>
        <w:rPr>
          <w:color w:val="000000"/>
        </w:rPr>
      </w:pPr>
      <w:r w:rsidRPr="00DF59D4">
        <w:rPr>
          <w:color w:val="000000"/>
        </w:rPr>
        <w:t>SDA_ROCM_D_ORDPREP_TRG_YYYYMMDDHH24MISS*"</w:t>
      </w:r>
    </w:p>
    <w:p w14:paraId="1CC34257" w14:textId="31A7D5B9" w:rsidR="00DF59D4" w:rsidRPr="00DF59D4" w:rsidRDefault="00DF59D4" w:rsidP="00DF59D4">
      <w:pPr>
        <w:rPr>
          <w:color w:val="000000"/>
        </w:rPr>
      </w:pPr>
      <w:r w:rsidRPr="00E93A8C">
        <w:rPr>
          <w:rFonts w:asciiTheme="minorHAnsi" w:hAnsiTheme="minorHAnsi" w:cstheme="minorHAnsi"/>
          <w:color w:val="000000"/>
        </w:rPr>
        <w:t>file.</w:t>
      </w:r>
      <w:r w:rsidRPr="00E93A8C">
        <w:rPr>
          <w:rFonts w:asciiTheme="minorHAnsi" w:hAnsiTheme="minorHAnsi" w:cstheme="minorHAnsi"/>
        </w:rPr>
        <w:t xml:space="preserve">File Location - </w:t>
      </w:r>
    </w:p>
    <w:p w14:paraId="09D4D55B" w14:textId="3EAA905D" w:rsidR="00DF59D4" w:rsidRPr="00E93A8C" w:rsidRDefault="00DF59D4" w:rsidP="00DF59D4">
      <w:pPr>
        <w:rPr>
          <w:rFonts w:asciiTheme="minorHAnsi" w:hAnsiTheme="minorHAnsi" w:cstheme="minorHAnsi"/>
        </w:rPr>
      </w:pPr>
      <w:r w:rsidRPr="00E93A8C">
        <w:rPr>
          <w:rFonts w:asciiTheme="minorHAnsi" w:hAnsiTheme="minorHAnsi" w:cstheme="minorHAnsi"/>
        </w:rPr>
        <w:t>File name -  ------</w:t>
      </w:r>
      <w:r>
        <w:rPr>
          <w:rFonts w:asciiTheme="minorHAnsi" w:hAnsiTheme="minorHAnsi" w:cstheme="minorHAnsi"/>
        </w:rPr>
        <w:t xml:space="preserve"> </w:t>
      </w:r>
      <w:r w:rsidRPr="00DF59D4">
        <w:rPr>
          <w:color w:val="000000"/>
        </w:rPr>
        <w:t>SDA_ROCM_D_ORDPREP_TRG_YYYYMMDDHH24MISS</w:t>
      </w:r>
    </w:p>
    <w:p w14:paraId="4509BE0E" w14:textId="77777777" w:rsidR="00DF59D4" w:rsidRPr="00E93A8C" w:rsidRDefault="00DF59D4" w:rsidP="00DF59D4">
      <w:pPr>
        <w:rPr>
          <w:rFonts w:asciiTheme="minorHAnsi" w:hAnsiTheme="minorHAnsi" w:cstheme="minorHAnsi"/>
        </w:rPr>
      </w:pPr>
      <w:r w:rsidRPr="00E93A8C">
        <w:rPr>
          <w:rFonts w:asciiTheme="minorHAnsi" w:hAnsiTheme="minorHAnsi" w:cstheme="minorHAnsi"/>
        </w:rPr>
        <w:t xml:space="preserve">Extract table - </w:t>
      </w:r>
    </w:p>
    <w:p w14:paraId="21CCE931" w14:textId="7E837A33" w:rsidR="00DF59D4" w:rsidRPr="00210ED0" w:rsidRDefault="00DF59D4" w:rsidP="00EA4F4D">
      <w:pPr>
        <w:pStyle w:val="Heading3"/>
        <w:numPr>
          <w:ilvl w:val="2"/>
          <w:numId w:val="12"/>
        </w:numPr>
        <w:spacing w:after="0" w:afterAutospacing="0"/>
        <w:rPr>
          <w:sz w:val="24"/>
          <w:szCs w:val="24"/>
        </w:rPr>
      </w:pPr>
      <w:r>
        <w:rPr>
          <w:sz w:val="24"/>
          <w:szCs w:val="24"/>
        </w:rPr>
        <w:t>2.62.3 Setup</w:t>
      </w:r>
    </w:p>
    <w:p w14:paraId="4D1AC8ED" w14:textId="77777777" w:rsidR="00DF59D4" w:rsidRPr="0053002E" w:rsidRDefault="00DF59D4" w:rsidP="00DF59D4">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179B1AEB" w14:textId="6B7BB610" w:rsidR="00DF59D4" w:rsidRDefault="00DF59D4" w:rsidP="00DF59D4">
      <w:pPr>
        <w:pStyle w:val="Heading3"/>
        <w:numPr>
          <w:ilvl w:val="0"/>
          <w:numId w:val="0"/>
        </w:numPr>
        <w:spacing w:after="0" w:afterAutospacing="0"/>
        <w:ind w:left="1800"/>
        <w:rPr>
          <w:sz w:val="24"/>
          <w:szCs w:val="24"/>
        </w:rPr>
      </w:pPr>
      <w:r>
        <w:rPr>
          <w:sz w:val="24"/>
          <w:szCs w:val="24"/>
        </w:rPr>
        <w:t>2.62.4 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F59D4" w:rsidRPr="00F056E4" w14:paraId="632BC7EE" w14:textId="77777777" w:rsidTr="00A43F87">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6475A6" w14:textId="77777777" w:rsidR="00DF59D4" w:rsidRPr="00F056E4" w:rsidRDefault="00DF59D4" w:rsidP="00A43F87">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0237B3"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1F9210"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3346F4"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35E1FF"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F59D4" w:rsidRPr="00F056E4" w14:paraId="566FADBB"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A1DC90"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99757C1"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E0E5FFB"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884E3FF"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D2B6FE0" w14:textId="77777777" w:rsidR="00DF59D4" w:rsidRPr="00F056E4" w:rsidRDefault="00DF59D4" w:rsidP="00A43F87">
            <w:pPr>
              <w:pStyle w:val="ListParagraph"/>
              <w:ind w:left="0"/>
              <w:rPr>
                <w:rFonts w:asciiTheme="minorHAnsi" w:hAnsiTheme="minorHAnsi"/>
                <w:color w:val="000000" w:themeColor="text1"/>
              </w:rPr>
            </w:pPr>
          </w:p>
        </w:tc>
      </w:tr>
      <w:tr w:rsidR="00DF59D4" w:rsidRPr="00F056E4" w14:paraId="480729C9"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68B21B"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C85811C"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8B6FE11"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F3DA56B"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AFFF281" w14:textId="77777777" w:rsidR="00DF59D4" w:rsidRPr="00F056E4" w:rsidRDefault="00DF59D4" w:rsidP="00A43F87">
            <w:pPr>
              <w:pStyle w:val="ListParagraph"/>
              <w:ind w:left="0"/>
              <w:rPr>
                <w:rFonts w:asciiTheme="minorHAnsi" w:hAnsiTheme="minorHAnsi"/>
                <w:color w:val="000000" w:themeColor="text1"/>
              </w:rPr>
            </w:pPr>
          </w:p>
        </w:tc>
      </w:tr>
    </w:tbl>
    <w:p w14:paraId="55DAE5A6" w14:textId="77777777" w:rsidR="00DF59D4" w:rsidRPr="003138D8" w:rsidRDefault="00DF59D4" w:rsidP="00EA4F4D">
      <w:pPr>
        <w:pStyle w:val="Heading3"/>
        <w:numPr>
          <w:ilvl w:val="2"/>
          <w:numId w:val="12"/>
        </w:numPr>
        <w:spacing w:after="0" w:afterAutospacing="0"/>
        <w:rPr>
          <w:sz w:val="24"/>
          <w:szCs w:val="24"/>
        </w:rPr>
      </w:pPr>
      <w:r>
        <w:rPr>
          <w:sz w:val="24"/>
          <w:szCs w:val="24"/>
        </w:rPr>
        <w:t>Troubleshooting</w:t>
      </w:r>
    </w:p>
    <w:p w14:paraId="49A90525" w14:textId="77777777" w:rsidR="00DF59D4" w:rsidRDefault="00DF59D4" w:rsidP="00DF59D4">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74372F3C" w14:textId="77777777" w:rsidR="00DF59D4" w:rsidRDefault="00DF59D4" w:rsidP="00DF59D4">
      <w:pPr>
        <w:pStyle w:val="BodyTextIndent"/>
        <w:spacing w:after="0"/>
        <w:ind w:left="0"/>
        <w:rPr>
          <w:rFonts w:ascii="Arial" w:hAnsi="Arial" w:cs="Arial"/>
          <w:sz w:val="20"/>
        </w:rPr>
      </w:pPr>
    </w:p>
    <w:p w14:paraId="041C05FD" w14:textId="77777777" w:rsidR="00DF59D4" w:rsidRPr="00040283" w:rsidRDefault="00DF59D4" w:rsidP="00DF59D4">
      <w:pPr>
        <w:pStyle w:val="BodyTextIndent"/>
        <w:spacing w:after="0"/>
        <w:ind w:left="0"/>
        <w:rPr>
          <w:rFonts w:ascii="Arial" w:hAnsi="Arial" w:cs="Arial"/>
          <w:sz w:val="20"/>
        </w:rPr>
      </w:pPr>
    </w:p>
    <w:p w14:paraId="421E71AF" w14:textId="77777777" w:rsidR="00DF59D4" w:rsidRPr="00040283" w:rsidRDefault="00DF59D4" w:rsidP="00DF59D4">
      <w:pPr>
        <w:pStyle w:val="BodyTextIndent"/>
        <w:spacing w:after="0"/>
        <w:ind w:left="0"/>
        <w:rPr>
          <w:del w:id="512" w:author="Itharaju, Narasimha (Contractor)" w:date="2020-12-10T08:58:00Z"/>
          <w:rFonts w:ascii="Arial" w:hAnsi="Arial" w:cs="Arial"/>
          <w:sz w:val="20"/>
        </w:rPr>
      </w:pPr>
    </w:p>
    <w:p w14:paraId="24FC17F3" w14:textId="77777777" w:rsidR="00DF59D4" w:rsidRPr="00040283" w:rsidRDefault="00DF59D4" w:rsidP="00DF59D4">
      <w:pPr>
        <w:pStyle w:val="BodyTextIndent"/>
        <w:spacing w:after="0"/>
        <w:ind w:left="0"/>
        <w:rPr>
          <w:del w:id="513" w:author="Itharaju, Narasimha (Contractor)" w:date="2020-12-10T08:58:00Z"/>
          <w:rFonts w:ascii="Arial" w:hAnsi="Arial" w:cs="Arial"/>
          <w:sz w:val="20"/>
        </w:rPr>
      </w:pPr>
    </w:p>
    <w:p w14:paraId="762F82CA" w14:textId="77777777" w:rsidR="00DF59D4" w:rsidRPr="00D24AA3" w:rsidRDefault="00DF59D4" w:rsidP="00DF59D4">
      <w:pPr>
        <w:pStyle w:val="Heading1"/>
        <w:numPr>
          <w:ilvl w:val="0"/>
          <w:numId w:val="0"/>
        </w:numPr>
        <w:ind w:left="432"/>
        <w:rPr>
          <w:del w:id="514" w:author="Itharaju, Narasimha (Contractor)" w:date="2020-12-10T08:58:00Z"/>
        </w:rPr>
      </w:pPr>
      <w:del w:id="515" w:author="Itharaju, Narasimha (Contractor)" w:date="2020-12-10T08:58:00Z">
        <w:r>
          <w:delText xml:space="preserve">3 Troubleshooting Restart/Recovery </w:delText>
        </w:r>
      </w:del>
    </w:p>
    <w:p w14:paraId="17B98475" w14:textId="77777777" w:rsidR="00DF59D4" w:rsidRDefault="00DF59D4" w:rsidP="00DF59D4">
      <w:pPr>
        <w:pStyle w:val="BodyTextIndent"/>
        <w:spacing w:after="0"/>
        <w:ind w:left="576"/>
        <w:rPr>
          <w:del w:id="516" w:author="Itharaju, Narasimha (Contractor)" w:date="2020-12-10T08:58:00Z"/>
          <w:rFonts w:ascii="Arial" w:hAnsi="Arial" w:cs="Arial"/>
          <w:sz w:val="20"/>
          <w:szCs w:val="20"/>
        </w:rPr>
      </w:pPr>
      <w:del w:id="517" w:author="Itharaju, Narasimha (Contractor)" w:date="2020-12-10T08:58:00Z">
        <w:r>
          <w:rPr>
            <w:rFonts w:ascii="Arial" w:hAnsi="Arial" w:cs="Arial"/>
            <w:sz w:val="20"/>
            <w:szCs w:val="20"/>
          </w:rPr>
          <w:delText>The following table lists common errors/failures</w:delText>
        </w:r>
      </w:del>
    </w:p>
    <w:p w14:paraId="431B46C2" w14:textId="77777777" w:rsidR="00DF59D4" w:rsidRDefault="00DF59D4" w:rsidP="00DF59D4">
      <w:pPr>
        <w:pStyle w:val="BodyTextIndent"/>
        <w:spacing w:after="0"/>
        <w:ind w:left="576"/>
        <w:rPr>
          <w:del w:id="518" w:author="Itharaju, Narasimha (Contractor)" w:date="2020-12-10T08:58:00Z"/>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DF59D4" w14:paraId="3DB437CA" w14:textId="77777777" w:rsidTr="00A43F87">
        <w:trPr>
          <w:trHeight w:val="422"/>
          <w:del w:id="519" w:author="Itharaju, Narasimha (Contractor)" w:date="2020-12-10T08:58:00Z"/>
        </w:trPr>
        <w:tc>
          <w:tcPr>
            <w:tcW w:w="1088" w:type="pct"/>
            <w:shd w:val="pct12" w:color="auto" w:fill="FFFFFF"/>
          </w:tcPr>
          <w:p w14:paraId="08765A8B" w14:textId="77777777" w:rsidR="00DF59D4" w:rsidRPr="00D24AA3" w:rsidRDefault="00DF59D4" w:rsidP="00A43F87">
            <w:pPr>
              <w:spacing w:before="240" w:after="60"/>
              <w:jc w:val="center"/>
              <w:rPr>
                <w:del w:id="520" w:author="Itharaju, Narasimha (Contractor)" w:date="2020-12-10T08:58:00Z"/>
                <w:rFonts w:ascii="Arial Unicode MS" w:eastAsia="Arial Unicode MS" w:hAnsi="Arial Unicode MS" w:cs="Arial Unicode MS"/>
                <w:b/>
                <w:color w:val="000000"/>
              </w:rPr>
            </w:pPr>
            <w:del w:id="521" w:author="Itharaju, Narasimha (Contractor)" w:date="2020-12-10T08:58:00Z">
              <w:r w:rsidRPr="00D24AA3">
                <w:rPr>
                  <w:rFonts w:ascii="Arial Unicode MS" w:eastAsia="Arial Unicode MS" w:hAnsi="Arial Unicode MS" w:cs="Arial Unicode MS"/>
                  <w:b/>
                  <w:color w:val="000000"/>
                </w:rPr>
                <w:delText>Error Description</w:delText>
              </w:r>
            </w:del>
          </w:p>
        </w:tc>
        <w:tc>
          <w:tcPr>
            <w:tcW w:w="1515" w:type="pct"/>
            <w:shd w:val="pct12" w:color="auto" w:fill="FFFFFF"/>
          </w:tcPr>
          <w:p w14:paraId="3F7C46B6" w14:textId="77777777" w:rsidR="00DF59D4" w:rsidRPr="00D24AA3" w:rsidRDefault="00DF59D4" w:rsidP="00A43F87">
            <w:pPr>
              <w:spacing w:before="240" w:after="60"/>
              <w:jc w:val="center"/>
              <w:rPr>
                <w:del w:id="522" w:author="Itharaju, Narasimha (Contractor)" w:date="2020-12-10T08:58:00Z"/>
                <w:rFonts w:ascii="Arial Unicode MS" w:eastAsia="Arial Unicode MS" w:hAnsi="Arial Unicode MS" w:cs="Arial Unicode MS"/>
                <w:b/>
                <w:color w:val="000000"/>
              </w:rPr>
            </w:pPr>
            <w:del w:id="523" w:author="Itharaju, Narasimha (Contractor)" w:date="2020-12-10T08:58:00Z">
              <w:r w:rsidRPr="00D24AA3">
                <w:rPr>
                  <w:rFonts w:ascii="Arial Unicode MS" w:eastAsia="Arial Unicode MS" w:hAnsi="Arial Unicode MS" w:cs="Arial Unicode MS"/>
                  <w:b/>
                  <w:color w:val="000000"/>
                </w:rPr>
                <w:delText>Possible Causes</w:delText>
              </w:r>
            </w:del>
          </w:p>
        </w:tc>
        <w:tc>
          <w:tcPr>
            <w:tcW w:w="2396" w:type="pct"/>
            <w:shd w:val="pct12" w:color="auto" w:fill="FFFFFF"/>
          </w:tcPr>
          <w:p w14:paraId="1DB18125" w14:textId="77777777" w:rsidR="00DF59D4" w:rsidRPr="00D24AA3" w:rsidRDefault="00DF59D4" w:rsidP="00A43F87">
            <w:pPr>
              <w:spacing w:before="240" w:after="60"/>
              <w:jc w:val="center"/>
              <w:rPr>
                <w:del w:id="524" w:author="Itharaju, Narasimha (Contractor)" w:date="2020-12-10T08:58:00Z"/>
                <w:rFonts w:ascii="Arial Unicode MS" w:eastAsia="Arial Unicode MS" w:hAnsi="Arial Unicode MS" w:cs="Arial Unicode MS"/>
                <w:b/>
                <w:color w:val="000000"/>
              </w:rPr>
            </w:pPr>
            <w:del w:id="525" w:author="Itharaju, Narasimha (Contractor)" w:date="2020-12-10T08:58:00Z">
              <w:r>
                <w:rPr>
                  <w:rFonts w:ascii="Arial Unicode MS" w:eastAsia="Arial Unicode MS" w:hAnsi="Arial Unicode MS" w:cs="Arial Unicode MS"/>
                  <w:b/>
                  <w:color w:val="000000"/>
                </w:rPr>
                <w:delText>Solution</w:delText>
              </w:r>
            </w:del>
          </w:p>
        </w:tc>
      </w:tr>
      <w:tr w:rsidR="00DF59D4" w14:paraId="448F8802" w14:textId="77777777" w:rsidTr="00A43F87">
        <w:trPr>
          <w:del w:id="526" w:author="Itharaju, Narasimha (Contractor)" w:date="2020-12-10T08:58:00Z"/>
        </w:trPr>
        <w:tc>
          <w:tcPr>
            <w:tcW w:w="1088" w:type="pct"/>
          </w:tcPr>
          <w:p w14:paraId="45CD27EF" w14:textId="77777777" w:rsidR="00DF59D4" w:rsidRPr="005E4B3E" w:rsidRDefault="00DF59D4" w:rsidP="00A43F87">
            <w:pPr>
              <w:autoSpaceDE w:val="0"/>
              <w:autoSpaceDN w:val="0"/>
              <w:adjustRightInd w:val="0"/>
              <w:rPr>
                <w:del w:id="527" w:author="Itharaju, Narasimha (Contractor)" w:date="2020-12-10T08:58:00Z"/>
                <w:rFonts w:ascii="Arial Unicode MS" w:eastAsia="Arial Unicode MS" w:hAnsi="Arial Unicode MS" w:cs="Arial Unicode MS"/>
                <w:sz w:val="16"/>
                <w:szCs w:val="16"/>
              </w:rPr>
            </w:pPr>
            <w:del w:id="528" w:author="Itharaju, Narasimha (Contractor)" w:date="2020-12-10T08:58:00Z">
              <w:r>
                <w:rPr>
                  <w:rFonts w:ascii="Arial Unicode MS" w:eastAsia="Arial Unicode MS" w:hAnsi="Arial Unicode MS" w:cs="Arial Unicode MS"/>
                  <w:sz w:val="16"/>
                  <w:szCs w:val="16"/>
                </w:rPr>
                <w:delText>Failed SFTP</w:delText>
              </w:r>
            </w:del>
          </w:p>
        </w:tc>
        <w:tc>
          <w:tcPr>
            <w:tcW w:w="1515" w:type="pct"/>
          </w:tcPr>
          <w:p w14:paraId="6A81D6B6" w14:textId="77777777" w:rsidR="00DF59D4" w:rsidRDefault="00DF59D4" w:rsidP="00EA4F4D">
            <w:pPr>
              <w:numPr>
                <w:ilvl w:val="0"/>
                <w:numId w:val="7"/>
              </w:numPr>
              <w:tabs>
                <w:tab w:val="clear" w:pos="360"/>
                <w:tab w:val="num" w:pos="162"/>
              </w:tabs>
              <w:rPr>
                <w:del w:id="529" w:author="Itharaju, Narasimha (Contractor)" w:date="2020-12-10T08:58:00Z"/>
                <w:rFonts w:ascii="Arial Unicode MS" w:eastAsia="Arial Unicode MS" w:hAnsi="Arial Unicode MS" w:cs="Arial Unicode MS"/>
                <w:sz w:val="16"/>
                <w:szCs w:val="16"/>
              </w:rPr>
            </w:pPr>
            <w:del w:id="530" w:author="Itharaju, Narasimha (Contractor)" w:date="2020-12-10T08:58:00Z">
              <w:r>
                <w:rPr>
                  <w:rFonts w:ascii="Arial Unicode MS" w:eastAsia="Arial Unicode MS" w:hAnsi="Arial Unicode MS" w:cs="Arial Unicode MS"/>
                  <w:sz w:val="16"/>
                  <w:szCs w:val="16"/>
                </w:rPr>
                <w:delText>File is missing</w:delText>
              </w:r>
            </w:del>
          </w:p>
          <w:p w14:paraId="1216EA9F" w14:textId="77777777" w:rsidR="00DF59D4" w:rsidRDefault="00DF59D4" w:rsidP="00EA4F4D">
            <w:pPr>
              <w:numPr>
                <w:ilvl w:val="0"/>
                <w:numId w:val="7"/>
              </w:numPr>
              <w:tabs>
                <w:tab w:val="clear" w:pos="360"/>
                <w:tab w:val="num" w:pos="162"/>
              </w:tabs>
              <w:rPr>
                <w:del w:id="531" w:author="Itharaju, Narasimha (Contractor)" w:date="2020-12-10T08:58:00Z"/>
                <w:rFonts w:ascii="Arial Unicode MS" w:eastAsia="Arial Unicode MS" w:hAnsi="Arial Unicode MS" w:cs="Arial Unicode MS"/>
                <w:sz w:val="16"/>
                <w:szCs w:val="16"/>
              </w:rPr>
            </w:pPr>
            <w:del w:id="532" w:author="Itharaju, Narasimha (Contractor)" w:date="2020-12-10T08:58:00Z">
              <w:r>
                <w:rPr>
                  <w:rFonts w:ascii="Arial Unicode MS" w:eastAsia="Arial Unicode MS" w:hAnsi="Arial Unicode MS" w:cs="Arial Unicode MS"/>
                  <w:sz w:val="16"/>
                  <w:szCs w:val="16"/>
                </w:rPr>
                <w:delText>No connection</w:delText>
              </w:r>
            </w:del>
          </w:p>
          <w:p w14:paraId="14339BD3" w14:textId="77777777" w:rsidR="00DF59D4" w:rsidRPr="00CC55A8" w:rsidRDefault="00DF59D4" w:rsidP="00EA4F4D">
            <w:pPr>
              <w:numPr>
                <w:ilvl w:val="0"/>
                <w:numId w:val="7"/>
              </w:numPr>
              <w:tabs>
                <w:tab w:val="clear" w:pos="360"/>
                <w:tab w:val="num" w:pos="162"/>
              </w:tabs>
              <w:rPr>
                <w:del w:id="533" w:author="Itharaju, Narasimha (Contractor)" w:date="2020-12-10T08:58:00Z"/>
                <w:rFonts w:ascii="Arial Unicode MS" w:eastAsia="Arial Unicode MS" w:hAnsi="Arial Unicode MS" w:cs="Arial Unicode MS"/>
                <w:sz w:val="16"/>
                <w:szCs w:val="16"/>
              </w:rPr>
            </w:pPr>
            <w:del w:id="534" w:author="Itharaju, Narasimha (Contractor)" w:date="2020-12-10T08:58:00Z">
              <w:r>
                <w:rPr>
                  <w:rFonts w:ascii="Arial Unicode MS" w:eastAsia="Arial Unicode MS" w:hAnsi="Arial Unicode MS" w:cs="Arial Unicode MS"/>
                  <w:sz w:val="16"/>
                  <w:szCs w:val="16"/>
                </w:rPr>
                <w:delText>Missing SSH keys</w:delText>
              </w:r>
            </w:del>
          </w:p>
        </w:tc>
        <w:tc>
          <w:tcPr>
            <w:tcW w:w="2396" w:type="pct"/>
          </w:tcPr>
          <w:p w14:paraId="1AED9AC3" w14:textId="77777777" w:rsidR="00DF59D4" w:rsidRDefault="00DF59D4" w:rsidP="00EA4F4D">
            <w:pPr>
              <w:numPr>
                <w:ilvl w:val="0"/>
                <w:numId w:val="7"/>
              </w:numPr>
              <w:tabs>
                <w:tab w:val="clear" w:pos="360"/>
                <w:tab w:val="num" w:pos="162"/>
              </w:tabs>
              <w:rPr>
                <w:del w:id="535" w:author="Itharaju, Narasimha (Contractor)" w:date="2020-12-10T08:58:00Z"/>
                <w:rFonts w:ascii="Arial Unicode MS" w:eastAsia="Arial Unicode MS" w:hAnsi="Arial Unicode MS" w:cs="Arial Unicode MS"/>
                <w:sz w:val="16"/>
                <w:szCs w:val="16"/>
              </w:rPr>
            </w:pPr>
            <w:del w:id="536" w:author="Itharaju, Narasimha (Contractor)" w:date="2020-12-10T08:58:00Z">
              <w:r>
                <w:rPr>
                  <w:rFonts w:ascii="Arial Unicode MS" w:eastAsia="Arial Unicode MS" w:hAnsi="Arial Unicode MS" w:cs="Arial Unicode MS"/>
                  <w:sz w:val="16"/>
                  <w:szCs w:val="16"/>
                </w:rPr>
                <w:delText>Review log and ensure feed file is present</w:delText>
              </w:r>
            </w:del>
          </w:p>
          <w:p w14:paraId="2856EBA8" w14:textId="77777777" w:rsidR="00DF59D4" w:rsidRDefault="00DF59D4" w:rsidP="00EA4F4D">
            <w:pPr>
              <w:numPr>
                <w:ilvl w:val="0"/>
                <w:numId w:val="7"/>
              </w:numPr>
              <w:tabs>
                <w:tab w:val="clear" w:pos="360"/>
                <w:tab w:val="num" w:pos="162"/>
              </w:tabs>
              <w:rPr>
                <w:del w:id="537" w:author="Itharaju, Narasimha (Contractor)" w:date="2020-12-10T08:58:00Z"/>
                <w:rFonts w:ascii="Arial Unicode MS" w:eastAsia="Arial Unicode MS" w:hAnsi="Arial Unicode MS" w:cs="Arial Unicode MS"/>
                <w:sz w:val="16"/>
                <w:szCs w:val="16"/>
              </w:rPr>
            </w:pPr>
            <w:del w:id="538" w:author="Itharaju, Narasimha (Contractor)" w:date="2020-12-10T08:58:00Z">
              <w:r>
                <w:rPr>
                  <w:rFonts w:ascii="Arial Unicode MS" w:eastAsia="Arial Unicode MS" w:hAnsi="Arial Unicode MS" w:cs="Arial Unicode MS"/>
                  <w:sz w:val="16"/>
                  <w:szCs w:val="16"/>
                </w:rPr>
                <w:delText>Review log and ensure connectivity and restart the job</w:delText>
              </w:r>
            </w:del>
          </w:p>
          <w:p w14:paraId="299B4414" w14:textId="77777777" w:rsidR="00DF59D4" w:rsidRPr="005E4B3E" w:rsidRDefault="00DF59D4" w:rsidP="00EA4F4D">
            <w:pPr>
              <w:numPr>
                <w:ilvl w:val="0"/>
                <w:numId w:val="7"/>
              </w:numPr>
              <w:tabs>
                <w:tab w:val="clear" w:pos="360"/>
                <w:tab w:val="num" w:pos="162"/>
              </w:tabs>
              <w:rPr>
                <w:del w:id="539" w:author="Itharaju, Narasimha (Contractor)" w:date="2020-12-10T08:58:00Z"/>
                <w:rFonts w:ascii="Arial Unicode MS" w:eastAsia="Arial Unicode MS" w:hAnsi="Arial Unicode MS" w:cs="Arial Unicode MS"/>
                <w:sz w:val="16"/>
                <w:szCs w:val="16"/>
              </w:rPr>
            </w:pPr>
            <w:del w:id="540" w:author="Itharaju, Narasimha (Contractor)" w:date="2020-12-10T08:58:00Z">
              <w:r>
                <w:rPr>
                  <w:rFonts w:ascii="Arial Unicode MS" w:eastAsia="Arial Unicode MS" w:hAnsi="Arial Unicode MS" w:cs="Arial Unicode MS"/>
                  <w:sz w:val="16"/>
                  <w:szCs w:val="16"/>
                </w:rPr>
                <w:delText>Review log and ensure SSH keys are valid</w:delText>
              </w:r>
            </w:del>
          </w:p>
        </w:tc>
      </w:tr>
    </w:tbl>
    <w:p w14:paraId="51619F46" w14:textId="77777777" w:rsidR="00DF59D4" w:rsidRDefault="00DF59D4" w:rsidP="00DF59D4">
      <w:pPr>
        <w:pStyle w:val="BodyTextIndent"/>
        <w:spacing w:after="0"/>
        <w:ind w:left="0"/>
        <w:rPr>
          <w:del w:id="541" w:author="Itharaju, Narasimha (Contractor)" w:date="2020-12-10T08:58:00Z"/>
          <w:rFonts w:ascii="Arial" w:hAnsi="Arial" w:cs="Arial"/>
          <w:sz w:val="20"/>
          <w:szCs w:val="20"/>
        </w:rPr>
      </w:pPr>
    </w:p>
    <w:p w14:paraId="29282582" w14:textId="20F8907E" w:rsidR="00DF59D4" w:rsidRDefault="00DF59D4" w:rsidP="00EA4F4D">
      <w:pPr>
        <w:pStyle w:val="Heading1"/>
        <w:pageBreakBefore/>
        <w:numPr>
          <w:ilvl w:val="0"/>
          <w:numId w:val="16"/>
        </w:numPr>
        <w:spacing w:before="120" w:after="120"/>
        <w:rPr>
          <w:del w:id="542" w:author="Itharaju, Narasimha (Contractor)" w:date="2020-12-10T08:58:00Z"/>
        </w:rPr>
      </w:pPr>
      <w:del w:id="543" w:author="Itharaju, Narasimha (Contractor)" w:date="2020-12-10T08:58:00Z">
        <w:r>
          <w:delText>Decommissioned jobs in legacy</w:delText>
        </w:r>
      </w:del>
    </w:p>
    <w:p w14:paraId="73C15E35" w14:textId="77777777" w:rsidR="00DF59D4" w:rsidRPr="00DF59D4" w:rsidRDefault="00DF59D4" w:rsidP="00DF59D4">
      <w:pPr>
        <w:rPr>
          <w:del w:id="544" w:author="Itharaju, Narasimha (Contractor)" w:date="2020-12-10T08:58:00Z"/>
        </w:rPr>
      </w:pPr>
    </w:p>
    <w:p w14:paraId="3D38A4C5" w14:textId="77777777" w:rsidR="00550987" w:rsidRPr="00550987" w:rsidRDefault="00550987" w:rsidP="00550987">
      <w:pPr>
        <w:rPr>
          <w:del w:id="545" w:author="Itharaju, Narasimha (Contractor)" w:date="2020-12-10T08:58:00Z"/>
        </w:rPr>
      </w:pPr>
    </w:p>
    <w:p w14:paraId="0FFA7B7E" w14:textId="640D199E" w:rsidR="00DF59D4" w:rsidRPr="006E727C" w:rsidRDefault="00DF59D4" w:rsidP="00DF59D4">
      <w:pPr>
        <w:pStyle w:val="Heading2"/>
        <w:pageBreakBefore/>
        <w:numPr>
          <w:ilvl w:val="0"/>
          <w:numId w:val="0"/>
        </w:numPr>
        <w:spacing w:before="120" w:after="120"/>
        <w:rPr>
          <w:sz w:val="24"/>
          <w:szCs w:val="24"/>
        </w:rPr>
      </w:pPr>
      <w:r>
        <w:t xml:space="preserve">2.63 </w:t>
      </w:r>
      <w:r w:rsidRPr="00F270E9">
        <w:t>Sqsq</w:t>
      </w:r>
      <w:r>
        <w:t>203</w:t>
      </w:r>
      <w:r w:rsidRPr="00F270E9">
        <w:t>d</w:t>
      </w:r>
    </w:p>
    <w:p w14:paraId="17603A10" w14:textId="75257848" w:rsidR="00DF59D4" w:rsidRPr="00210ED0" w:rsidRDefault="00DF59D4" w:rsidP="00DF59D4">
      <w:pPr>
        <w:pStyle w:val="Heading3"/>
        <w:numPr>
          <w:ilvl w:val="0"/>
          <w:numId w:val="0"/>
        </w:numPr>
        <w:spacing w:after="0" w:afterAutospacing="0"/>
        <w:ind w:left="1350"/>
        <w:rPr>
          <w:sz w:val="24"/>
          <w:szCs w:val="24"/>
        </w:rPr>
      </w:pPr>
      <w:r>
        <w:rPr>
          <w:sz w:val="24"/>
          <w:szCs w:val="24"/>
        </w:rPr>
        <w:t xml:space="preserve">2.63.1 </w:t>
      </w:r>
      <w:r w:rsidRPr="00210ED0">
        <w:rPr>
          <w:sz w:val="24"/>
          <w:szCs w:val="24"/>
        </w:rPr>
        <w:t>Overview</w:t>
      </w:r>
    </w:p>
    <w:p w14:paraId="61A02E82" w14:textId="77777777" w:rsidR="00DF59D4" w:rsidRDefault="00DF59D4" w:rsidP="00DF59D4">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592521FE" w14:textId="77777777" w:rsidR="00DF59D4" w:rsidRPr="00210ED0" w:rsidRDefault="00DF59D4" w:rsidP="00DF59D4">
      <w:pPr>
        <w:rPr>
          <w:rFonts w:ascii="Arial" w:hAnsi="Arial" w:cs="Arial"/>
          <w:sz w:val="20"/>
          <w:szCs w:val="20"/>
        </w:rPr>
      </w:pPr>
    </w:p>
    <w:p w14:paraId="0095F547" w14:textId="77777777" w:rsidR="00DF59D4" w:rsidRPr="00917E90" w:rsidRDefault="00DF59D4" w:rsidP="00EA4F4D">
      <w:pPr>
        <w:pStyle w:val="ListParagraph"/>
        <w:numPr>
          <w:ilvl w:val="1"/>
          <w:numId w:val="12"/>
        </w:numPr>
        <w:autoSpaceDE w:val="0"/>
        <w:autoSpaceDN w:val="0"/>
        <w:spacing w:before="40" w:after="40"/>
        <w:rPr>
          <w:sz w:val="22"/>
          <w:szCs w:val="22"/>
        </w:rPr>
      </w:pPr>
      <w:r>
        <w:t>Server                                                 </w:t>
      </w:r>
      <w:r>
        <w:tab/>
      </w:r>
      <w:r>
        <w:tab/>
        <w:t>:           rri1mpkapl10v/11v</w:t>
      </w:r>
    </w:p>
    <w:p w14:paraId="13EF5CC4" w14:textId="77777777" w:rsidR="00DF59D4" w:rsidRDefault="00DF59D4" w:rsidP="00EA4F4D">
      <w:pPr>
        <w:pStyle w:val="ListParagraph"/>
        <w:numPr>
          <w:ilvl w:val="1"/>
          <w:numId w:val="12"/>
        </w:numPr>
        <w:autoSpaceDE w:val="0"/>
        <w:autoSpaceDN w:val="0"/>
        <w:spacing w:before="40" w:after="40"/>
      </w:pPr>
      <w:r>
        <w:t>Shell Script                                           </w:t>
      </w:r>
      <w:r>
        <w:tab/>
        <w:t>:           </w:t>
      </w:r>
      <w:r w:rsidRPr="006E727C">
        <w:rPr>
          <w:color w:val="000000"/>
        </w:rPr>
        <w:t>rocm_file_transfer.sh</w:t>
      </w:r>
    </w:p>
    <w:p w14:paraId="60C698FA" w14:textId="77777777" w:rsidR="00DF59D4" w:rsidRDefault="00DF59D4" w:rsidP="00EA4F4D">
      <w:pPr>
        <w:pStyle w:val="ListParagraph"/>
        <w:numPr>
          <w:ilvl w:val="1"/>
          <w:numId w:val="12"/>
        </w:numPr>
        <w:autoSpaceDE w:val="0"/>
        <w:autoSpaceDN w:val="0"/>
        <w:spacing w:before="40" w:after="40"/>
      </w:pPr>
      <w:r>
        <w:t>Database                                              </w:t>
      </w:r>
      <w:r>
        <w:tab/>
        <w:t>:            sdaop0</w:t>
      </w:r>
    </w:p>
    <w:p w14:paraId="3DE7A8FE" w14:textId="48ABED96" w:rsidR="00DF59D4" w:rsidRPr="00231D3F" w:rsidRDefault="00DF59D4"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203</w:t>
      </w:r>
      <w:r w:rsidRPr="00231D3F">
        <w:rPr>
          <w:color w:val="000000"/>
        </w:rPr>
        <w:t>d</w:t>
      </w:r>
    </w:p>
    <w:p w14:paraId="7B4AE54C" w14:textId="77777777" w:rsidR="00DF59D4" w:rsidRDefault="00DF59D4" w:rsidP="00EA4F4D">
      <w:pPr>
        <w:pStyle w:val="ListParagraph"/>
        <w:numPr>
          <w:ilvl w:val="1"/>
          <w:numId w:val="12"/>
        </w:numPr>
        <w:autoSpaceDE w:val="0"/>
        <w:autoSpaceDN w:val="0"/>
        <w:spacing w:before="40" w:after="40"/>
      </w:pPr>
      <w:r>
        <w:t>Control-M SDA Schedule                       </w:t>
      </w:r>
      <w:r>
        <w:tab/>
        <w:t>:           All days</w:t>
      </w:r>
    </w:p>
    <w:p w14:paraId="034B8A53" w14:textId="030182B7" w:rsidR="00DF59D4" w:rsidRDefault="00DF59D4" w:rsidP="00EA4F4D">
      <w:pPr>
        <w:pStyle w:val="ListParagraph"/>
        <w:numPr>
          <w:ilvl w:val="1"/>
          <w:numId w:val="12"/>
        </w:numPr>
        <w:autoSpaceDE w:val="0"/>
        <w:autoSpaceDN w:val="0"/>
        <w:spacing w:before="40" w:after="40"/>
      </w:pPr>
      <w:r>
        <w:t>Control-M Predecessor                          </w:t>
      </w:r>
      <w:r>
        <w:tab/>
        <w:t>:          sqsq011d</w:t>
      </w:r>
    </w:p>
    <w:p w14:paraId="0406536B" w14:textId="77777777" w:rsidR="00DF59D4" w:rsidRDefault="00DF59D4"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01BAEB5F" w14:textId="77777777" w:rsidR="00DF59D4" w:rsidRDefault="00DF59D4"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7AE44828" w14:textId="77777777" w:rsidR="00DF59D4" w:rsidRPr="0004310E" w:rsidRDefault="00DF59D4" w:rsidP="00EA4F4D">
      <w:pPr>
        <w:pStyle w:val="Heading3"/>
        <w:numPr>
          <w:ilvl w:val="1"/>
          <w:numId w:val="14"/>
        </w:numPr>
      </w:pPr>
      <w:r>
        <w:t xml:space="preserve">2 </w:t>
      </w:r>
      <w:r w:rsidRPr="0004310E">
        <w:t>Purpose</w:t>
      </w:r>
    </w:p>
    <w:p w14:paraId="5B802FAE" w14:textId="77777777" w:rsidR="00DF59D4" w:rsidRPr="00DF59D4" w:rsidRDefault="00DF59D4" w:rsidP="00DF59D4">
      <w:pPr>
        <w:rPr>
          <w:color w:val="000000"/>
        </w:rPr>
      </w:pPr>
      <w:r w:rsidRPr="00DF59D4">
        <w:rPr>
          <w:color w:val="000000"/>
        </w:rPr>
        <w:t>"Batch  transfers below file from SDA to ROCM</w:t>
      </w:r>
    </w:p>
    <w:p w14:paraId="506904FA" w14:textId="77777777" w:rsidR="00DF59D4" w:rsidRDefault="00DF59D4" w:rsidP="00DF59D4">
      <w:pPr>
        <w:rPr>
          <w:color w:val="000000"/>
        </w:rPr>
      </w:pPr>
      <w:r w:rsidRPr="00DF59D4">
        <w:rPr>
          <w:color w:val="000000"/>
        </w:rPr>
        <w:t>SDA_ROCM_D_CHECKIN_INI_TRG_YYYYMMDDHH24MISS*"</w:t>
      </w:r>
    </w:p>
    <w:p w14:paraId="17CB1638" w14:textId="4CE38B6F" w:rsidR="00DF59D4" w:rsidRPr="00DF59D4" w:rsidRDefault="00DF59D4" w:rsidP="00DF59D4">
      <w:pPr>
        <w:rPr>
          <w:color w:val="000000"/>
        </w:rPr>
      </w:pPr>
      <w:r w:rsidRPr="00E93A8C">
        <w:rPr>
          <w:rFonts w:asciiTheme="minorHAnsi" w:hAnsiTheme="minorHAnsi" w:cstheme="minorHAnsi"/>
          <w:color w:val="000000"/>
        </w:rPr>
        <w:t>file.</w:t>
      </w:r>
      <w:r w:rsidRPr="00E93A8C">
        <w:rPr>
          <w:rFonts w:asciiTheme="minorHAnsi" w:hAnsiTheme="minorHAnsi" w:cstheme="minorHAnsi"/>
        </w:rPr>
        <w:t xml:space="preserve">File Location - </w:t>
      </w:r>
    </w:p>
    <w:p w14:paraId="5CED9573" w14:textId="77777777" w:rsidR="00DF59D4" w:rsidRDefault="00DF59D4" w:rsidP="00DF59D4">
      <w:pPr>
        <w:rPr>
          <w:rFonts w:asciiTheme="minorHAnsi" w:hAnsiTheme="minorHAnsi" w:cstheme="minorHAnsi"/>
        </w:rPr>
      </w:pPr>
      <w:r w:rsidRPr="00E93A8C">
        <w:rPr>
          <w:rFonts w:asciiTheme="minorHAnsi" w:hAnsiTheme="minorHAnsi" w:cstheme="minorHAnsi"/>
        </w:rPr>
        <w:t>File name -  </w:t>
      </w:r>
      <w:r w:rsidRPr="00DF59D4">
        <w:rPr>
          <w:color w:val="000000"/>
        </w:rPr>
        <w:t>SDA_ROCM_D_CHECKIN_INI_TRG_YYYYMMDDHH24MISS</w:t>
      </w:r>
      <w:r w:rsidRPr="00E93A8C">
        <w:rPr>
          <w:rFonts w:asciiTheme="minorHAnsi" w:hAnsiTheme="minorHAnsi" w:cstheme="minorHAnsi"/>
        </w:rPr>
        <w:t xml:space="preserve"> </w:t>
      </w:r>
    </w:p>
    <w:p w14:paraId="1C84673A" w14:textId="1410A098" w:rsidR="00DF59D4" w:rsidRPr="00E93A8C" w:rsidRDefault="00DF59D4" w:rsidP="00DF59D4">
      <w:pPr>
        <w:rPr>
          <w:rFonts w:asciiTheme="minorHAnsi" w:hAnsiTheme="minorHAnsi" w:cstheme="minorHAnsi"/>
        </w:rPr>
      </w:pPr>
      <w:r w:rsidRPr="00E93A8C">
        <w:rPr>
          <w:rFonts w:asciiTheme="minorHAnsi" w:hAnsiTheme="minorHAnsi" w:cstheme="minorHAnsi"/>
        </w:rPr>
        <w:t xml:space="preserve">Extract table - </w:t>
      </w:r>
    </w:p>
    <w:p w14:paraId="1E78D0AC" w14:textId="26D25457" w:rsidR="00DF59D4" w:rsidRPr="00210ED0" w:rsidRDefault="00DF59D4" w:rsidP="00EA4F4D">
      <w:pPr>
        <w:pStyle w:val="Heading3"/>
        <w:numPr>
          <w:ilvl w:val="2"/>
          <w:numId w:val="12"/>
        </w:numPr>
        <w:spacing w:after="0" w:afterAutospacing="0"/>
        <w:rPr>
          <w:sz w:val="24"/>
          <w:szCs w:val="24"/>
        </w:rPr>
      </w:pPr>
      <w:r>
        <w:rPr>
          <w:sz w:val="24"/>
          <w:szCs w:val="24"/>
        </w:rPr>
        <w:t>2.63.3 Setup</w:t>
      </w:r>
    </w:p>
    <w:p w14:paraId="1BEA1D98" w14:textId="77777777" w:rsidR="00DF59D4" w:rsidRPr="0053002E" w:rsidRDefault="00DF59D4" w:rsidP="00DF59D4">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F7E1227" w14:textId="38120C99" w:rsidR="00DF59D4" w:rsidRDefault="00DF59D4" w:rsidP="00DF59D4">
      <w:pPr>
        <w:pStyle w:val="Heading3"/>
        <w:numPr>
          <w:ilvl w:val="0"/>
          <w:numId w:val="0"/>
        </w:numPr>
        <w:spacing w:after="0" w:afterAutospacing="0"/>
        <w:ind w:left="1800"/>
        <w:rPr>
          <w:sz w:val="24"/>
          <w:szCs w:val="24"/>
        </w:rPr>
      </w:pPr>
      <w:r>
        <w:rPr>
          <w:sz w:val="24"/>
          <w:szCs w:val="24"/>
        </w:rPr>
        <w:t>2.63.4 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F59D4" w:rsidRPr="00F056E4" w14:paraId="16E1B9CF" w14:textId="77777777" w:rsidTr="00A43F87">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8B5C61" w14:textId="77777777" w:rsidR="00DF59D4" w:rsidRPr="00F056E4" w:rsidRDefault="00DF59D4" w:rsidP="00A43F87">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63B29A"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C7B515"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7AB920"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1CD9F1"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F59D4" w:rsidRPr="00F056E4" w14:paraId="051767EA"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A20A12"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F694682"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4C2A758"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A9AA4B2"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9AD36AC" w14:textId="77777777" w:rsidR="00DF59D4" w:rsidRPr="00F056E4" w:rsidRDefault="00DF59D4" w:rsidP="00A43F87">
            <w:pPr>
              <w:pStyle w:val="ListParagraph"/>
              <w:ind w:left="0"/>
              <w:rPr>
                <w:rFonts w:asciiTheme="minorHAnsi" w:hAnsiTheme="minorHAnsi"/>
                <w:color w:val="000000" w:themeColor="text1"/>
              </w:rPr>
            </w:pPr>
          </w:p>
        </w:tc>
      </w:tr>
      <w:tr w:rsidR="00DF59D4" w:rsidRPr="00F056E4" w14:paraId="003C4A4C"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FA2032"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FB2141A"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DB9FFB0"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392DF66"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4912B6F" w14:textId="77777777" w:rsidR="00DF59D4" w:rsidRPr="00F056E4" w:rsidRDefault="00DF59D4" w:rsidP="00A43F87">
            <w:pPr>
              <w:pStyle w:val="ListParagraph"/>
              <w:ind w:left="0"/>
              <w:rPr>
                <w:rFonts w:asciiTheme="minorHAnsi" w:hAnsiTheme="minorHAnsi"/>
                <w:color w:val="000000" w:themeColor="text1"/>
              </w:rPr>
            </w:pPr>
          </w:p>
        </w:tc>
      </w:tr>
    </w:tbl>
    <w:p w14:paraId="23FAFA96" w14:textId="77777777" w:rsidR="00DF59D4" w:rsidRPr="003138D8" w:rsidRDefault="00DF59D4" w:rsidP="00EA4F4D">
      <w:pPr>
        <w:pStyle w:val="Heading3"/>
        <w:numPr>
          <w:ilvl w:val="2"/>
          <w:numId w:val="12"/>
        </w:numPr>
        <w:spacing w:after="0" w:afterAutospacing="0"/>
        <w:rPr>
          <w:sz w:val="24"/>
          <w:szCs w:val="24"/>
        </w:rPr>
      </w:pPr>
      <w:r>
        <w:rPr>
          <w:sz w:val="24"/>
          <w:szCs w:val="24"/>
        </w:rPr>
        <w:t>Troubleshooting</w:t>
      </w:r>
    </w:p>
    <w:p w14:paraId="6E6C1014" w14:textId="77777777" w:rsidR="00DF59D4" w:rsidRDefault="00DF59D4" w:rsidP="00DF59D4">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42B1B159" w14:textId="77777777" w:rsidR="00DF59D4" w:rsidRDefault="00DF59D4" w:rsidP="00DF59D4">
      <w:pPr>
        <w:pStyle w:val="BodyTextIndent"/>
        <w:spacing w:after="0"/>
        <w:ind w:left="0"/>
        <w:rPr>
          <w:rFonts w:ascii="Arial" w:hAnsi="Arial" w:cs="Arial"/>
          <w:sz w:val="20"/>
        </w:rPr>
      </w:pPr>
    </w:p>
    <w:p w14:paraId="35ED7455" w14:textId="77777777" w:rsidR="00DF59D4" w:rsidRPr="00040283" w:rsidRDefault="00DF59D4" w:rsidP="00DF59D4">
      <w:pPr>
        <w:pStyle w:val="BodyTextIndent"/>
        <w:spacing w:after="0"/>
        <w:ind w:left="0"/>
        <w:rPr>
          <w:rFonts w:ascii="Arial" w:hAnsi="Arial" w:cs="Arial"/>
          <w:sz w:val="20"/>
        </w:rPr>
      </w:pPr>
    </w:p>
    <w:p w14:paraId="7194A1EA" w14:textId="77777777" w:rsidR="00DF59D4" w:rsidRPr="00040283" w:rsidRDefault="00DF59D4" w:rsidP="00DF59D4">
      <w:pPr>
        <w:pStyle w:val="BodyTextIndent"/>
        <w:spacing w:after="0"/>
        <w:ind w:left="0"/>
        <w:rPr>
          <w:rFonts w:ascii="Arial" w:hAnsi="Arial" w:cs="Arial"/>
          <w:sz w:val="20"/>
        </w:rPr>
      </w:pPr>
    </w:p>
    <w:p w14:paraId="6E148152" w14:textId="77777777" w:rsidR="00DF59D4" w:rsidRPr="00040283" w:rsidRDefault="00DF59D4" w:rsidP="00DF59D4">
      <w:pPr>
        <w:pStyle w:val="BodyTextIndent"/>
        <w:spacing w:after="0"/>
        <w:ind w:left="0"/>
        <w:rPr>
          <w:rFonts w:ascii="Arial" w:hAnsi="Arial" w:cs="Arial"/>
          <w:sz w:val="20"/>
        </w:rPr>
      </w:pPr>
    </w:p>
    <w:p w14:paraId="23B2159C" w14:textId="77777777" w:rsidR="00DF59D4" w:rsidRPr="00D24AA3" w:rsidRDefault="00DF59D4" w:rsidP="00DF59D4">
      <w:pPr>
        <w:pStyle w:val="Heading1"/>
        <w:numPr>
          <w:ilvl w:val="0"/>
          <w:numId w:val="0"/>
        </w:numPr>
        <w:ind w:left="432"/>
        <w:rPr>
          <w:del w:id="546" w:author="Itharaju, Narasimha (Contractor)" w:date="2020-12-10T08:58:00Z"/>
        </w:rPr>
      </w:pPr>
      <w:del w:id="547" w:author="Itharaju, Narasimha (Contractor)" w:date="2020-12-10T08:58:00Z">
        <w:r>
          <w:delText xml:space="preserve">3 Troubleshooting Restart/Recovery </w:delText>
        </w:r>
      </w:del>
    </w:p>
    <w:p w14:paraId="01F3CE07" w14:textId="77777777" w:rsidR="00DF59D4" w:rsidRDefault="00DF59D4" w:rsidP="00DF59D4">
      <w:pPr>
        <w:pStyle w:val="BodyTextIndent"/>
        <w:spacing w:after="0"/>
        <w:ind w:left="576"/>
        <w:rPr>
          <w:del w:id="548" w:author="Itharaju, Narasimha (Contractor)" w:date="2020-12-10T08:58:00Z"/>
          <w:rFonts w:ascii="Arial" w:hAnsi="Arial" w:cs="Arial"/>
          <w:sz w:val="20"/>
          <w:szCs w:val="20"/>
        </w:rPr>
      </w:pPr>
      <w:del w:id="549" w:author="Itharaju, Narasimha (Contractor)" w:date="2020-12-10T08:58:00Z">
        <w:r>
          <w:rPr>
            <w:rFonts w:ascii="Arial" w:hAnsi="Arial" w:cs="Arial"/>
            <w:sz w:val="20"/>
            <w:szCs w:val="20"/>
          </w:rPr>
          <w:delText>The following table lists common errors/failures</w:delText>
        </w:r>
      </w:del>
    </w:p>
    <w:p w14:paraId="0133998B" w14:textId="77777777" w:rsidR="00DF59D4" w:rsidRDefault="00DF59D4" w:rsidP="00DF59D4">
      <w:pPr>
        <w:pStyle w:val="BodyTextIndent"/>
        <w:spacing w:after="0"/>
        <w:ind w:left="576"/>
        <w:rPr>
          <w:del w:id="550" w:author="Itharaju, Narasimha (Contractor)" w:date="2020-12-10T08:58:00Z"/>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DF59D4" w14:paraId="054825D1" w14:textId="77777777" w:rsidTr="00A43F87">
        <w:trPr>
          <w:trHeight w:val="422"/>
          <w:del w:id="551" w:author="Itharaju, Narasimha (Contractor)" w:date="2020-12-10T08:58:00Z"/>
        </w:trPr>
        <w:tc>
          <w:tcPr>
            <w:tcW w:w="1088" w:type="pct"/>
            <w:shd w:val="pct12" w:color="auto" w:fill="FFFFFF"/>
          </w:tcPr>
          <w:p w14:paraId="3396296A" w14:textId="77777777" w:rsidR="00DF59D4" w:rsidRPr="00D24AA3" w:rsidRDefault="00DF59D4" w:rsidP="00A43F87">
            <w:pPr>
              <w:spacing w:before="240" w:after="60"/>
              <w:jc w:val="center"/>
              <w:rPr>
                <w:del w:id="552" w:author="Itharaju, Narasimha (Contractor)" w:date="2020-12-10T08:58:00Z"/>
                <w:rFonts w:ascii="Arial Unicode MS" w:eastAsia="Arial Unicode MS" w:hAnsi="Arial Unicode MS" w:cs="Arial Unicode MS"/>
                <w:b/>
                <w:color w:val="000000"/>
              </w:rPr>
            </w:pPr>
            <w:del w:id="553" w:author="Itharaju, Narasimha (Contractor)" w:date="2020-12-10T08:58:00Z">
              <w:r w:rsidRPr="00D24AA3">
                <w:rPr>
                  <w:rFonts w:ascii="Arial Unicode MS" w:eastAsia="Arial Unicode MS" w:hAnsi="Arial Unicode MS" w:cs="Arial Unicode MS"/>
                  <w:b/>
                  <w:color w:val="000000"/>
                </w:rPr>
                <w:delText>Error Description</w:delText>
              </w:r>
            </w:del>
          </w:p>
        </w:tc>
        <w:tc>
          <w:tcPr>
            <w:tcW w:w="1515" w:type="pct"/>
            <w:shd w:val="pct12" w:color="auto" w:fill="FFFFFF"/>
          </w:tcPr>
          <w:p w14:paraId="22BF8FA9" w14:textId="77777777" w:rsidR="00DF59D4" w:rsidRPr="00D24AA3" w:rsidRDefault="00DF59D4" w:rsidP="00A43F87">
            <w:pPr>
              <w:spacing w:before="240" w:after="60"/>
              <w:jc w:val="center"/>
              <w:rPr>
                <w:del w:id="554" w:author="Itharaju, Narasimha (Contractor)" w:date="2020-12-10T08:58:00Z"/>
                <w:rFonts w:ascii="Arial Unicode MS" w:eastAsia="Arial Unicode MS" w:hAnsi="Arial Unicode MS" w:cs="Arial Unicode MS"/>
                <w:b/>
                <w:color w:val="000000"/>
              </w:rPr>
            </w:pPr>
            <w:del w:id="555" w:author="Itharaju, Narasimha (Contractor)" w:date="2020-12-10T08:58:00Z">
              <w:r w:rsidRPr="00D24AA3">
                <w:rPr>
                  <w:rFonts w:ascii="Arial Unicode MS" w:eastAsia="Arial Unicode MS" w:hAnsi="Arial Unicode MS" w:cs="Arial Unicode MS"/>
                  <w:b/>
                  <w:color w:val="000000"/>
                </w:rPr>
                <w:delText>Possible Causes</w:delText>
              </w:r>
            </w:del>
          </w:p>
        </w:tc>
        <w:tc>
          <w:tcPr>
            <w:tcW w:w="2396" w:type="pct"/>
            <w:shd w:val="pct12" w:color="auto" w:fill="FFFFFF"/>
          </w:tcPr>
          <w:p w14:paraId="29F70A05" w14:textId="77777777" w:rsidR="00DF59D4" w:rsidRPr="00D24AA3" w:rsidRDefault="00DF59D4" w:rsidP="00A43F87">
            <w:pPr>
              <w:spacing w:before="240" w:after="60"/>
              <w:jc w:val="center"/>
              <w:rPr>
                <w:del w:id="556" w:author="Itharaju, Narasimha (Contractor)" w:date="2020-12-10T08:58:00Z"/>
                <w:rFonts w:ascii="Arial Unicode MS" w:eastAsia="Arial Unicode MS" w:hAnsi="Arial Unicode MS" w:cs="Arial Unicode MS"/>
                <w:b/>
                <w:color w:val="000000"/>
              </w:rPr>
            </w:pPr>
            <w:del w:id="557" w:author="Itharaju, Narasimha (Contractor)" w:date="2020-12-10T08:58:00Z">
              <w:r>
                <w:rPr>
                  <w:rFonts w:ascii="Arial Unicode MS" w:eastAsia="Arial Unicode MS" w:hAnsi="Arial Unicode MS" w:cs="Arial Unicode MS"/>
                  <w:b/>
                  <w:color w:val="000000"/>
                </w:rPr>
                <w:delText>Solution</w:delText>
              </w:r>
            </w:del>
          </w:p>
        </w:tc>
      </w:tr>
      <w:tr w:rsidR="00DF59D4" w14:paraId="663B3D8F" w14:textId="77777777" w:rsidTr="00A43F87">
        <w:trPr>
          <w:del w:id="558" w:author="Itharaju, Narasimha (Contractor)" w:date="2020-12-10T08:58:00Z"/>
        </w:trPr>
        <w:tc>
          <w:tcPr>
            <w:tcW w:w="1088" w:type="pct"/>
          </w:tcPr>
          <w:p w14:paraId="3BDF8367" w14:textId="77777777" w:rsidR="00DF59D4" w:rsidRPr="005E4B3E" w:rsidRDefault="00DF59D4" w:rsidP="00A43F87">
            <w:pPr>
              <w:autoSpaceDE w:val="0"/>
              <w:autoSpaceDN w:val="0"/>
              <w:adjustRightInd w:val="0"/>
              <w:rPr>
                <w:del w:id="559" w:author="Itharaju, Narasimha (Contractor)" w:date="2020-12-10T08:58:00Z"/>
                <w:rFonts w:ascii="Arial Unicode MS" w:eastAsia="Arial Unicode MS" w:hAnsi="Arial Unicode MS" w:cs="Arial Unicode MS"/>
                <w:sz w:val="16"/>
                <w:szCs w:val="16"/>
              </w:rPr>
            </w:pPr>
            <w:del w:id="560" w:author="Itharaju, Narasimha (Contractor)" w:date="2020-12-10T08:58:00Z">
              <w:r>
                <w:rPr>
                  <w:rFonts w:ascii="Arial Unicode MS" w:eastAsia="Arial Unicode MS" w:hAnsi="Arial Unicode MS" w:cs="Arial Unicode MS"/>
                  <w:sz w:val="16"/>
                  <w:szCs w:val="16"/>
                </w:rPr>
                <w:delText>Failed SFTP</w:delText>
              </w:r>
            </w:del>
          </w:p>
        </w:tc>
        <w:tc>
          <w:tcPr>
            <w:tcW w:w="1515" w:type="pct"/>
          </w:tcPr>
          <w:p w14:paraId="08C0D8A8" w14:textId="77777777" w:rsidR="00DF59D4" w:rsidRDefault="00DF59D4" w:rsidP="00EA4F4D">
            <w:pPr>
              <w:numPr>
                <w:ilvl w:val="0"/>
                <w:numId w:val="7"/>
              </w:numPr>
              <w:tabs>
                <w:tab w:val="clear" w:pos="360"/>
                <w:tab w:val="num" w:pos="162"/>
              </w:tabs>
              <w:rPr>
                <w:del w:id="561" w:author="Itharaju, Narasimha (Contractor)" w:date="2020-12-10T08:58:00Z"/>
                <w:rFonts w:ascii="Arial Unicode MS" w:eastAsia="Arial Unicode MS" w:hAnsi="Arial Unicode MS" w:cs="Arial Unicode MS"/>
                <w:sz w:val="16"/>
                <w:szCs w:val="16"/>
              </w:rPr>
            </w:pPr>
            <w:del w:id="562" w:author="Itharaju, Narasimha (Contractor)" w:date="2020-12-10T08:58:00Z">
              <w:r>
                <w:rPr>
                  <w:rFonts w:ascii="Arial Unicode MS" w:eastAsia="Arial Unicode MS" w:hAnsi="Arial Unicode MS" w:cs="Arial Unicode MS"/>
                  <w:sz w:val="16"/>
                  <w:szCs w:val="16"/>
                </w:rPr>
                <w:delText>File is missing</w:delText>
              </w:r>
            </w:del>
          </w:p>
          <w:p w14:paraId="694452BC" w14:textId="77777777" w:rsidR="00DF59D4" w:rsidRDefault="00DF59D4" w:rsidP="00EA4F4D">
            <w:pPr>
              <w:numPr>
                <w:ilvl w:val="0"/>
                <w:numId w:val="7"/>
              </w:numPr>
              <w:tabs>
                <w:tab w:val="clear" w:pos="360"/>
                <w:tab w:val="num" w:pos="162"/>
              </w:tabs>
              <w:rPr>
                <w:del w:id="563" w:author="Itharaju, Narasimha (Contractor)" w:date="2020-12-10T08:58:00Z"/>
                <w:rFonts w:ascii="Arial Unicode MS" w:eastAsia="Arial Unicode MS" w:hAnsi="Arial Unicode MS" w:cs="Arial Unicode MS"/>
                <w:sz w:val="16"/>
                <w:szCs w:val="16"/>
              </w:rPr>
            </w:pPr>
            <w:del w:id="564" w:author="Itharaju, Narasimha (Contractor)" w:date="2020-12-10T08:58:00Z">
              <w:r>
                <w:rPr>
                  <w:rFonts w:ascii="Arial Unicode MS" w:eastAsia="Arial Unicode MS" w:hAnsi="Arial Unicode MS" w:cs="Arial Unicode MS"/>
                  <w:sz w:val="16"/>
                  <w:szCs w:val="16"/>
                </w:rPr>
                <w:delText>No connection</w:delText>
              </w:r>
            </w:del>
          </w:p>
          <w:p w14:paraId="7D26EEDA" w14:textId="77777777" w:rsidR="00DF59D4" w:rsidRPr="00CC55A8" w:rsidRDefault="00DF59D4" w:rsidP="00EA4F4D">
            <w:pPr>
              <w:numPr>
                <w:ilvl w:val="0"/>
                <w:numId w:val="7"/>
              </w:numPr>
              <w:tabs>
                <w:tab w:val="clear" w:pos="360"/>
                <w:tab w:val="num" w:pos="162"/>
              </w:tabs>
              <w:rPr>
                <w:del w:id="565" w:author="Itharaju, Narasimha (Contractor)" w:date="2020-12-10T08:58:00Z"/>
                <w:rFonts w:ascii="Arial Unicode MS" w:eastAsia="Arial Unicode MS" w:hAnsi="Arial Unicode MS" w:cs="Arial Unicode MS"/>
                <w:sz w:val="16"/>
                <w:szCs w:val="16"/>
              </w:rPr>
            </w:pPr>
            <w:del w:id="566" w:author="Itharaju, Narasimha (Contractor)" w:date="2020-12-10T08:58:00Z">
              <w:r>
                <w:rPr>
                  <w:rFonts w:ascii="Arial Unicode MS" w:eastAsia="Arial Unicode MS" w:hAnsi="Arial Unicode MS" w:cs="Arial Unicode MS"/>
                  <w:sz w:val="16"/>
                  <w:szCs w:val="16"/>
                </w:rPr>
                <w:delText>Missing SSH keys</w:delText>
              </w:r>
            </w:del>
          </w:p>
        </w:tc>
        <w:tc>
          <w:tcPr>
            <w:tcW w:w="2396" w:type="pct"/>
          </w:tcPr>
          <w:p w14:paraId="59A62B5D" w14:textId="77777777" w:rsidR="00DF59D4" w:rsidRDefault="00DF59D4" w:rsidP="00EA4F4D">
            <w:pPr>
              <w:numPr>
                <w:ilvl w:val="0"/>
                <w:numId w:val="7"/>
              </w:numPr>
              <w:tabs>
                <w:tab w:val="clear" w:pos="360"/>
                <w:tab w:val="num" w:pos="162"/>
              </w:tabs>
              <w:rPr>
                <w:del w:id="567" w:author="Itharaju, Narasimha (Contractor)" w:date="2020-12-10T08:58:00Z"/>
                <w:rFonts w:ascii="Arial Unicode MS" w:eastAsia="Arial Unicode MS" w:hAnsi="Arial Unicode MS" w:cs="Arial Unicode MS"/>
                <w:sz w:val="16"/>
                <w:szCs w:val="16"/>
              </w:rPr>
            </w:pPr>
            <w:del w:id="568" w:author="Itharaju, Narasimha (Contractor)" w:date="2020-12-10T08:58:00Z">
              <w:r>
                <w:rPr>
                  <w:rFonts w:ascii="Arial Unicode MS" w:eastAsia="Arial Unicode MS" w:hAnsi="Arial Unicode MS" w:cs="Arial Unicode MS"/>
                  <w:sz w:val="16"/>
                  <w:szCs w:val="16"/>
                </w:rPr>
                <w:delText>Review log and ensure feed file is present</w:delText>
              </w:r>
            </w:del>
          </w:p>
          <w:p w14:paraId="56DA6686" w14:textId="77777777" w:rsidR="00DF59D4" w:rsidRDefault="00DF59D4" w:rsidP="00EA4F4D">
            <w:pPr>
              <w:numPr>
                <w:ilvl w:val="0"/>
                <w:numId w:val="7"/>
              </w:numPr>
              <w:tabs>
                <w:tab w:val="clear" w:pos="360"/>
                <w:tab w:val="num" w:pos="162"/>
              </w:tabs>
              <w:rPr>
                <w:del w:id="569" w:author="Itharaju, Narasimha (Contractor)" w:date="2020-12-10T08:58:00Z"/>
                <w:rFonts w:ascii="Arial Unicode MS" w:eastAsia="Arial Unicode MS" w:hAnsi="Arial Unicode MS" w:cs="Arial Unicode MS"/>
                <w:sz w:val="16"/>
                <w:szCs w:val="16"/>
              </w:rPr>
            </w:pPr>
            <w:del w:id="570" w:author="Itharaju, Narasimha (Contractor)" w:date="2020-12-10T08:58:00Z">
              <w:r>
                <w:rPr>
                  <w:rFonts w:ascii="Arial Unicode MS" w:eastAsia="Arial Unicode MS" w:hAnsi="Arial Unicode MS" w:cs="Arial Unicode MS"/>
                  <w:sz w:val="16"/>
                  <w:szCs w:val="16"/>
                </w:rPr>
                <w:delText>Review log and ensure connectivity and restart the job</w:delText>
              </w:r>
            </w:del>
          </w:p>
          <w:p w14:paraId="139C176C" w14:textId="77777777" w:rsidR="00DF59D4" w:rsidRPr="005E4B3E" w:rsidRDefault="00DF59D4" w:rsidP="00EA4F4D">
            <w:pPr>
              <w:numPr>
                <w:ilvl w:val="0"/>
                <w:numId w:val="7"/>
              </w:numPr>
              <w:tabs>
                <w:tab w:val="clear" w:pos="360"/>
                <w:tab w:val="num" w:pos="162"/>
              </w:tabs>
              <w:rPr>
                <w:del w:id="571" w:author="Itharaju, Narasimha (Contractor)" w:date="2020-12-10T08:58:00Z"/>
                <w:rFonts w:ascii="Arial Unicode MS" w:eastAsia="Arial Unicode MS" w:hAnsi="Arial Unicode MS" w:cs="Arial Unicode MS"/>
                <w:sz w:val="16"/>
                <w:szCs w:val="16"/>
              </w:rPr>
            </w:pPr>
            <w:del w:id="572" w:author="Itharaju, Narasimha (Contractor)" w:date="2020-12-10T08:58:00Z">
              <w:r>
                <w:rPr>
                  <w:rFonts w:ascii="Arial Unicode MS" w:eastAsia="Arial Unicode MS" w:hAnsi="Arial Unicode MS" w:cs="Arial Unicode MS"/>
                  <w:sz w:val="16"/>
                  <w:szCs w:val="16"/>
                </w:rPr>
                <w:delText>Review log and ensure SSH keys are valid</w:delText>
              </w:r>
            </w:del>
          </w:p>
        </w:tc>
      </w:tr>
    </w:tbl>
    <w:p w14:paraId="09B5810D" w14:textId="77777777" w:rsidR="00DF59D4" w:rsidRDefault="00DF59D4" w:rsidP="00DF59D4">
      <w:pPr>
        <w:pStyle w:val="BodyTextIndent"/>
        <w:spacing w:after="0"/>
        <w:ind w:left="0"/>
        <w:rPr>
          <w:del w:id="573" w:author="Itharaju, Narasimha (Contractor)" w:date="2020-12-10T08:58:00Z"/>
          <w:rFonts w:ascii="Arial" w:hAnsi="Arial" w:cs="Arial"/>
          <w:sz w:val="20"/>
          <w:szCs w:val="20"/>
        </w:rPr>
      </w:pPr>
    </w:p>
    <w:p w14:paraId="13248AFE" w14:textId="201B9404" w:rsidR="00DF59D4" w:rsidRDefault="00DF59D4" w:rsidP="00EA4F4D">
      <w:pPr>
        <w:pStyle w:val="Heading1"/>
        <w:pageBreakBefore/>
        <w:numPr>
          <w:ilvl w:val="0"/>
          <w:numId w:val="17"/>
        </w:numPr>
        <w:spacing w:before="120" w:after="120"/>
        <w:rPr>
          <w:del w:id="574" w:author="Itharaju, Narasimha (Contractor)" w:date="2020-12-10T08:58:00Z"/>
        </w:rPr>
      </w:pPr>
      <w:del w:id="575" w:author="Itharaju, Narasimha (Contractor)" w:date="2020-12-10T08:58:00Z">
        <w:r>
          <w:delText>Decommissioned jobs in legacy</w:delText>
        </w:r>
      </w:del>
    </w:p>
    <w:p w14:paraId="44157A84" w14:textId="4905AFAF" w:rsidR="00DF59D4" w:rsidRPr="006E727C" w:rsidRDefault="00DF59D4" w:rsidP="00DF59D4">
      <w:pPr>
        <w:pStyle w:val="Heading2"/>
        <w:pageBreakBefore/>
        <w:numPr>
          <w:ilvl w:val="0"/>
          <w:numId w:val="0"/>
        </w:numPr>
        <w:spacing w:before="120" w:after="120"/>
        <w:rPr>
          <w:sz w:val="24"/>
          <w:szCs w:val="24"/>
        </w:rPr>
      </w:pPr>
      <w:r>
        <w:t xml:space="preserve">2.64 </w:t>
      </w:r>
      <w:r w:rsidRPr="00F270E9">
        <w:t>Sqsq</w:t>
      </w:r>
      <w:r>
        <w:t>204</w:t>
      </w:r>
      <w:r w:rsidRPr="00F270E9">
        <w:t>d</w:t>
      </w:r>
    </w:p>
    <w:p w14:paraId="0709EF60" w14:textId="5C7C912E" w:rsidR="00DF59D4" w:rsidRPr="00210ED0" w:rsidRDefault="00DF59D4" w:rsidP="00DF59D4">
      <w:pPr>
        <w:pStyle w:val="Heading3"/>
        <w:numPr>
          <w:ilvl w:val="0"/>
          <w:numId w:val="0"/>
        </w:numPr>
        <w:spacing w:after="0" w:afterAutospacing="0"/>
        <w:ind w:left="1350"/>
        <w:rPr>
          <w:sz w:val="24"/>
          <w:szCs w:val="24"/>
        </w:rPr>
      </w:pPr>
      <w:r>
        <w:rPr>
          <w:sz w:val="24"/>
          <w:szCs w:val="24"/>
        </w:rPr>
        <w:t xml:space="preserve">2.64.1 </w:t>
      </w:r>
      <w:r w:rsidRPr="00210ED0">
        <w:rPr>
          <w:sz w:val="24"/>
          <w:szCs w:val="24"/>
        </w:rPr>
        <w:t>Overview</w:t>
      </w:r>
    </w:p>
    <w:p w14:paraId="2330EC0D" w14:textId="77777777" w:rsidR="00DF59D4" w:rsidRDefault="00DF59D4" w:rsidP="00DF59D4">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26DC6EB7" w14:textId="77777777" w:rsidR="00DF59D4" w:rsidRPr="00210ED0" w:rsidRDefault="00DF59D4" w:rsidP="00DF59D4">
      <w:pPr>
        <w:rPr>
          <w:rFonts w:ascii="Arial" w:hAnsi="Arial" w:cs="Arial"/>
          <w:sz w:val="20"/>
          <w:szCs w:val="20"/>
        </w:rPr>
      </w:pPr>
    </w:p>
    <w:p w14:paraId="71901A99" w14:textId="77777777" w:rsidR="00DF59D4" w:rsidRPr="00917E90" w:rsidRDefault="00DF59D4" w:rsidP="00EA4F4D">
      <w:pPr>
        <w:pStyle w:val="ListParagraph"/>
        <w:numPr>
          <w:ilvl w:val="1"/>
          <w:numId w:val="12"/>
        </w:numPr>
        <w:autoSpaceDE w:val="0"/>
        <w:autoSpaceDN w:val="0"/>
        <w:spacing w:before="40" w:after="40"/>
        <w:rPr>
          <w:sz w:val="22"/>
          <w:szCs w:val="22"/>
        </w:rPr>
      </w:pPr>
      <w:r>
        <w:t>Server                                                 </w:t>
      </w:r>
      <w:r>
        <w:tab/>
      </w:r>
      <w:r>
        <w:tab/>
        <w:t>:           rri1mpkapl10v/11v</w:t>
      </w:r>
    </w:p>
    <w:p w14:paraId="405961A8" w14:textId="77777777" w:rsidR="00DF59D4" w:rsidRDefault="00DF59D4" w:rsidP="00EA4F4D">
      <w:pPr>
        <w:pStyle w:val="ListParagraph"/>
        <w:numPr>
          <w:ilvl w:val="1"/>
          <w:numId w:val="12"/>
        </w:numPr>
        <w:autoSpaceDE w:val="0"/>
        <w:autoSpaceDN w:val="0"/>
        <w:spacing w:before="40" w:after="40"/>
      </w:pPr>
      <w:r>
        <w:t>Shell Script                                           </w:t>
      </w:r>
      <w:r>
        <w:tab/>
        <w:t>:           </w:t>
      </w:r>
      <w:r w:rsidRPr="006E727C">
        <w:rPr>
          <w:color w:val="000000"/>
        </w:rPr>
        <w:t>rocm_file_transfer.sh</w:t>
      </w:r>
    </w:p>
    <w:p w14:paraId="40045075" w14:textId="77777777" w:rsidR="00DF59D4" w:rsidRDefault="00DF59D4" w:rsidP="00EA4F4D">
      <w:pPr>
        <w:pStyle w:val="ListParagraph"/>
        <w:numPr>
          <w:ilvl w:val="1"/>
          <w:numId w:val="12"/>
        </w:numPr>
        <w:autoSpaceDE w:val="0"/>
        <w:autoSpaceDN w:val="0"/>
        <w:spacing w:before="40" w:after="40"/>
      </w:pPr>
      <w:r>
        <w:t>Database                                              </w:t>
      </w:r>
      <w:r>
        <w:tab/>
        <w:t>:            sdaop0</w:t>
      </w:r>
    </w:p>
    <w:p w14:paraId="008F7DF6" w14:textId="68F76946" w:rsidR="00DF59D4" w:rsidRPr="00231D3F" w:rsidRDefault="00DF59D4"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204</w:t>
      </w:r>
      <w:r w:rsidRPr="00231D3F">
        <w:rPr>
          <w:color w:val="000000"/>
        </w:rPr>
        <w:t>d</w:t>
      </w:r>
    </w:p>
    <w:p w14:paraId="1BDFF799" w14:textId="77777777" w:rsidR="00DF59D4" w:rsidRDefault="00DF59D4" w:rsidP="00EA4F4D">
      <w:pPr>
        <w:pStyle w:val="ListParagraph"/>
        <w:numPr>
          <w:ilvl w:val="1"/>
          <w:numId w:val="12"/>
        </w:numPr>
        <w:autoSpaceDE w:val="0"/>
        <w:autoSpaceDN w:val="0"/>
        <w:spacing w:before="40" w:after="40"/>
      </w:pPr>
      <w:r>
        <w:t>Control-M SDA Schedule                       </w:t>
      </w:r>
      <w:r>
        <w:tab/>
        <w:t>:           All days</w:t>
      </w:r>
    </w:p>
    <w:p w14:paraId="7A2A6905" w14:textId="57FC5E4A" w:rsidR="00DF59D4" w:rsidRDefault="00DF59D4" w:rsidP="00EA4F4D">
      <w:pPr>
        <w:pStyle w:val="ListParagraph"/>
        <w:numPr>
          <w:ilvl w:val="1"/>
          <w:numId w:val="12"/>
        </w:numPr>
        <w:autoSpaceDE w:val="0"/>
        <w:autoSpaceDN w:val="0"/>
        <w:spacing w:before="40" w:after="40"/>
      </w:pPr>
      <w:r>
        <w:t>Control-M Predecessor                          </w:t>
      </w:r>
      <w:r>
        <w:tab/>
        <w:t>:          sqsq013d</w:t>
      </w:r>
    </w:p>
    <w:p w14:paraId="480BD240" w14:textId="77777777" w:rsidR="00DF59D4" w:rsidRDefault="00DF59D4"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088DB300" w14:textId="77777777" w:rsidR="00DF59D4" w:rsidRDefault="00DF59D4"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3F18C0FF" w14:textId="77777777" w:rsidR="00DF59D4" w:rsidRPr="0004310E" w:rsidRDefault="00DF59D4" w:rsidP="00EA4F4D">
      <w:pPr>
        <w:pStyle w:val="Heading3"/>
        <w:numPr>
          <w:ilvl w:val="1"/>
          <w:numId w:val="14"/>
        </w:numPr>
      </w:pPr>
      <w:r>
        <w:t xml:space="preserve">2 </w:t>
      </w:r>
      <w:r w:rsidRPr="0004310E">
        <w:t>Purpose</w:t>
      </w:r>
    </w:p>
    <w:p w14:paraId="36901E45" w14:textId="77777777" w:rsidR="00DF59D4" w:rsidRPr="00DF59D4" w:rsidRDefault="00DF59D4" w:rsidP="00DF59D4">
      <w:pPr>
        <w:rPr>
          <w:color w:val="000000"/>
        </w:rPr>
      </w:pPr>
      <w:r w:rsidRPr="00DF59D4">
        <w:rPr>
          <w:color w:val="000000"/>
        </w:rPr>
        <w:t>"Batch  transfers below file from SDA to ROCM</w:t>
      </w:r>
    </w:p>
    <w:p w14:paraId="74A74D99" w14:textId="77777777" w:rsidR="00DF59D4" w:rsidRDefault="00DF59D4" w:rsidP="00DF59D4">
      <w:pPr>
        <w:rPr>
          <w:color w:val="000000"/>
        </w:rPr>
      </w:pPr>
      <w:r w:rsidRPr="00DF59D4">
        <w:rPr>
          <w:color w:val="000000"/>
        </w:rPr>
        <w:t>SDA_ROCM_D_CHECKIN_LST_TRG_YYYYMMDDHH24MISS*"</w:t>
      </w:r>
    </w:p>
    <w:p w14:paraId="6CD5719F" w14:textId="004F1362" w:rsidR="00DF59D4" w:rsidRPr="00DF59D4" w:rsidRDefault="00DF59D4" w:rsidP="00DF59D4">
      <w:pPr>
        <w:rPr>
          <w:color w:val="000000"/>
        </w:rPr>
      </w:pPr>
      <w:r w:rsidRPr="00E93A8C">
        <w:rPr>
          <w:rFonts w:asciiTheme="minorHAnsi" w:hAnsiTheme="minorHAnsi" w:cstheme="minorHAnsi"/>
          <w:color w:val="000000"/>
        </w:rPr>
        <w:t>file.</w:t>
      </w:r>
      <w:r w:rsidRPr="00E93A8C">
        <w:rPr>
          <w:rFonts w:asciiTheme="minorHAnsi" w:hAnsiTheme="minorHAnsi" w:cstheme="minorHAnsi"/>
        </w:rPr>
        <w:t xml:space="preserve">File Location - </w:t>
      </w:r>
    </w:p>
    <w:p w14:paraId="0861F6F5" w14:textId="77777777" w:rsidR="00DF59D4" w:rsidRDefault="00DF59D4" w:rsidP="00DF59D4">
      <w:pPr>
        <w:rPr>
          <w:color w:val="000000"/>
        </w:rPr>
      </w:pPr>
      <w:r w:rsidRPr="00E93A8C">
        <w:rPr>
          <w:rFonts w:asciiTheme="minorHAnsi" w:hAnsiTheme="minorHAnsi" w:cstheme="minorHAnsi"/>
        </w:rPr>
        <w:t xml:space="preserve">File name - </w:t>
      </w:r>
      <w:r w:rsidRPr="00DF59D4">
        <w:rPr>
          <w:color w:val="000000"/>
        </w:rPr>
        <w:t>SDA_ROCM_D_CHECKIN_LST_TRG_YYYYMMDDHH24MISS*"</w:t>
      </w:r>
    </w:p>
    <w:p w14:paraId="43DEECF6" w14:textId="29A05ECF" w:rsidR="00DF59D4" w:rsidRPr="00DF59D4" w:rsidRDefault="00DF59D4" w:rsidP="00DF59D4">
      <w:pPr>
        <w:rPr>
          <w:color w:val="000000"/>
        </w:rPr>
      </w:pPr>
      <w:r w:rsidRPr="00E93A8C">
        <w:rPr>
          <w:rFonts w:asciiTheme="minorHAnsi" w:hAnsiTheme="minorHAnsi" w:cstheme="minorHAnsi"/>
        </w:rPr>
        <w:t xml:space="preserve">Extract table - </w:t>
      </w:r>
    </w:p>
    <w:p w14:paraId="5A356B56" w14:textId="25F7B3E5" w:rsidR="00DF59D4" w:rsidRPr="00210ED0" w:rsidRDefault="00DF59D4" w:rsidP="00EA4F4D">
      <w:pPr>
        <w:pStyle w:val="Heading3"/>
        <w:numPr>
          <w:ilvl w:val="2"/>
          <w:numId w:val="12"/>
        </w:numPr>
        <w:spacing w:after="0" w:afterAutospacing="0"/>
        <w:rPr>
          <w:sz w:val="24"/>
          <w:szCs w:val="24"/>
        </w:rPr>
      </w:pPr>
      <w:r>
        <w:rPr>
          <w:sz w:val="24"/>
          <w:szCs w:val="24"/>
        </w:rPr>
        <w:t>2.64.3 Setup</w:t>
      </w:r>
    </w:p>
    <w:p w14:paraId="4E63B781" w14:textId="77777777" w:rsidR="00DF59D4" w:rsidRPr="0053002E" w:rsidRDefault="00DF59D4" w:rsidP="00DF59D4">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6283B3F7" w14:textId="31D72C66" w:rsidR="00DF59D4" w:rsidRDefault="00DF59D4" w:rsidP="00DF59D4">
      <w:pPr>
        <w:pStyle w:val="Heading3"/>
        <w:numPr>
          <w:ilvl w:val="0"/>
          <w:numId w:val="0"/>
        </w:numPr>
        <w:spacing w:after="0" w:afterAutospacing="0"/>
        <w:ind w:left="1800"/>
        <w:rPr>
          <w:sz w:val="24"/>
          <w:szCs w:val="24"/>
        </w:rPr>
      </w:pPr>
      <w:r>
        <w:rPr>
          <w:sz w:val="24"/>
          <w:szCs w:val="24"/>
        </w:rPr>
        <w:t>2.64.4 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F59D4" w:rsidRPr="00F056E4" w14:paraId="43C85064" w14:textId="77777777" w:rsidTr="00A43F87">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9BFE58" w14:textId="77777777" w:rsidR="00DF59D4" w:rsidRPr="00F056E4" w:rsidRDefault="00DF59D4" w:rsidP="00A43F87">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795A3A"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7180C"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B247F3"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7EE29B"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F59D4" w:rsidRPr="00F056E4" w14:paraId="704010F2"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DE5F"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601FDEBE"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1B0FF28"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E397D18"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E80DA36" w14:textId="77777777" w:rsidR="00DF59D4" w:rsidRPr="00F056E4" w:rsidRDefault="00DF59D4" w:rsidP="00A43F87">
            <w:pPr>
              <w:pStyle w:val="ListParagraph"/>
              <w:ind w:left="0"/>
              <w:rPr>
                <w:rFonts w:asciiTheme="minorHAnsi" w:hAnsiTheme="minorHAnsi"/>
                <w:color w:val="000000" w:themeColor="text1"/>
              </w:rPr>
            </w:pPr>
          </w:p>
        </w:tc>
      </w:tr>
      <w:tr w:rsidR="00DF59D4" w:rsidRPr="00F056E4" w14:paraId="2C49FFE4"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D7111E"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B899D2"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9F1D2AD"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3D2BF1F7"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59EE76A2" w14:textId="77777777" w:rsidR="00DF59D4" w:rsidRPr="00F056E4" w:rsidRDefault="00DF59D4" w:rsidP="00A43F87">
            <w:pPr>
              <w:pStyle w:val="ListParagraph"/>
              <w:ind w:left="0"/>
              <w:rPr>
                <w:rFonts w:asciiTheme="minorHAnsi" w:hAnsiTheme="minorHAnsi"/>
                <w:color w:val="000000" w:themeColor="text1"/>
              </w:rPr>
            </w:pPr>
          </w:p>
        </w:tc>
      </w:tr>
    </w:tbl>
    <w:p w14:paraId="2DEA9BE8" w14:textId="77777777" w:rsidR="00DF59D4" w:rsidRPr="003138D8" w:rsidRDefault="00DF59D4" w:rsidP="00EA4F4D">
      <w:pPr>
        <w:pStyle w:val="Heading3"/>
        <w:numPr>
          <w:ilvl w:val="2"/>
          <w:numId w:val="12"/>
        </w:numPr>
        <w:spacing w:after="0" w:afterAutospacing="0"/>
        <w:rPr>
          <w:sz w:val="24"/>
          <w:szCs w:val="24"/>
        </w:rPr>
      </w:pPr>
      <w:r>
        <w:rPr>
          <w:sz w:val="24"/>
          <w:szCs w:val="24"/>
        </w:rPr>
        <w:t>Troubleshooting</w:t>
      </w:r>
    </w:p>
    <w:p w14:paraId="1C6BD119" w14:textId="77777777" w:rsidR="00DF59D4" w:rsidRDefault="00DF59D4" w:rsidP="00DF59D4">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6F41804D" w14:textId="77777777" w:rsidR="00DF59D4" w:rsidRDefault="00DF59D4" w:rsidP="00DF59D4">
      <w:pPr>
        <w:pStyle w:val="BodyTextIndent"/>
        <w:spacing w:after="0"/>
        <w:ind w:left="0"/>
        <w:rPr>
          <w:rFonts w:ascii="Arial" w:hAnsi="Arial" w:cs="Arial"/>
          <w:sz w:val="20"/>
        </w:rPr>
      </w:pPr>
    </w:p>
    <w:p w14:paraId="3EE3EA1B" w14:textId="77777777" w:rsidR="00DF59D4" w:rsidRPr="00040283" w:rsidRDefault="00DF59D4" w:rsidP="00DF59D4">
      <w:pPr>
        <w:pStyle w:val="BodyTextIndent"/>
        <w:spacing w:after="0"/>
        <w:ind w:left="0"/>
        <w:rPr>
          <w:rFonts w:ascii="Arial" w:hAnsi="Arial" w:cs="Arial"/>
          <w:sz w:val="20"/>
        </w:rPr>
      </w:pPr>
    </w:p>
    <w:p w14:paraId="4898E972" w14:textId="77777777" w:rsidR="00DF59D4" w:rsidRPr="00040283" w:rsidRDefault="00DF59D4" w:rsidP="00DF59D4">
      <w:pPr>
        <w:pStyle w:val="BodyTextIndent"/>
        <w:spacing w:after="0"/>
        <w:ind w:left="0"/>
        <w:rPr>
          <w:rFonts w:ascii="Arial" w:hAnsi="Arial" w:cs="Arial"/>
          <w:sz w:val="20"/>
        </w:rPr>
      </w:pPr>
    </w:p>
    <w:p w14:paraId="2D4099E0" w14:textId="77777777" w:rsidR="00DF59D4" w:rsidRPr="00040283" w:rsidRDefault="00DF59D4" w:rsidP="00DF59D4">
      <w:pPr>
        <w:pStyle w:val="BodyTextIndent"/>
        <w:spacing w:after="0"/>
        <w:ind w:left="0"/>
        <w:rPr>
          <w:rFonts w:ascii="Arial" w:hAnsi="Arial" w:cs="Arial"/>
          <w:sz w:val="20"/>
        </w:rPr>
      </w:pPr>
    </w:p>
    <w:p w14:paraId="225BE996" w14:textId="77777777" w:rsidR="00DF59D4" w:rsidRPr="00D24AA3" w:rsidRDefault="00DF59D4" w:rsidP="00DF59D4">
      <w:pPr>
        <w:pStyle w:val="Heading1"/>
        <w:numPr>
          <w:ilvl w:val="0"/>
          <w:numId w:val="0"/>
        </w:numPr>
        <w:ind w:left="432"/>
        <w:rPr>
          <w:del w:id="576" w:author="Itharaju, Narasimha (Contractor)" w:date="2020-12-10T08:58:00Z"/>
        </w:rPr>
      </w:pPr>
      <w:del w:id="577" w:author="Itharaju, Narasimha (Contractor)" w:date="2020-12-10T08:58:00Z">
        <w:r>
          <w:delText xml:space="preserve">3 Troubleshooting Restart/Recovery </w:delText>
        </w:r>
      </w:del>
    </w:p>
    <w:p w14:paraId="3B1CF6B6" w14:textId="77777777" w:rsidR="00DF59D4" w:rsidRDefault="00DF59D4" w:rsidP="00DF59D4">
      <w:pPr>
        <w:pStyle w:val="BodyTextIndent"/>
        <w:spacing w:after="0"/>
        <w:ind w:left="576"/>
        <w:rPr>
          <w:del w:id="578" w:author="Itharaju, Narasimha (Contractor)" w:date="2020-12-10T08:58:00Z"/>
          <w:rFonts w:ascii="Arial" w:hAnsi="Arial" w:cs="Arial"/>
          <w:sz w:val="20"/>
          <w:szCs w:val="20"/>
        </w:rPr>
      </w:pPr>
      <w:del w:id="579" w:author="Itharaju, Narasimha (Contractor)" w:date="2020-12-10T08:58:00Z">
        <w:r>
          <w:rPr>
            <w:rFonts w:ascii="Arial" w:hAnsi="Arial" w:cs="Arial"/>
            <w:sz w:val="20"/>
            <w:szCs w:val="20"/>
          </w:rPr>
          <w:delText>The following table lists common errors/failures</w:delText>
        </w:r>
      </w:del>
    </w:p>
    <w:p w14:paraId="61316813" w14:textId="77777777" w:rsidR="00DF59D4" w:rsidRDefault="00DF59D4" w:rsidP="00DF59D4">
      <w:pPr>
        <w:pStyle w:val="BodyTextIndent"/>
        <w:spacing w:after="0"/>
        <w:ind w:left="576"/>
        <w:rPr>
          <w:del w:id="580" w:author="Itharaju, Narasimha (Contractor)" w:date="2020-12-10T08:58:00Z"/>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DF59D4" w14:paraId="05140EF9" w14:textId="77777777" w:rsidTr="00A43F87">
        <w:trPr>
          <w:trHeight w:val="422"/>
          <w:del w:id="581" w:author="Itharaju, Narasimha (Contractor)" w:date="2020-12-10T08:58:00Z"/>
        </w:trPr>
        <w:tc>
          <w:tcPr>
            <w:tcW w:w="1088" w:type="pct"/>
            <w:shd w:val="pct12" w:color="auto" w:fill="FFFFFF"/>
          </w:tcPr>
          <w:p w14:paraId="3F729770" w14:textId="77777777" w:rsidR="00DF59D4" w:rsidRPr="00D24AA3" w:rsidRDefault="00DF59D4" w:rsidP="00A43F87">
            <w:pPr>
              <w:spacing w:before="240" w:after="60"/>
              <w:jc w:val="center"/>
              <w:rPr>
                <w:del w:id="582" w:author="Itharaju, Narasimha (Contractor)" w:date="2020-12-10T08:58:00Z"/>
                <w:rFonts w:ascii="Arial Unicode MS" w:eastAsia="Arial Unicode MS" w:hAnsi="Arial Unicode MS" w:cs="Arial Unicode MS"/>
                <w:b/>
                <w:color w:val="000000"/>
              </w:rPr>
            </w:pPr>
            <w:del w:id="583" w:author="Itharaju, Narasimha (Contractor)" w:date="2020-12-10T08:58:00Z">
              <w:r w:rsidRPr="00D24AA3">
                <w:rPr>
                  <w:rFonts w:ascii="Arial Unicode MS" w:eastAsia="Arial Unicode MS" w:hAnsi="Arial Unicode MS" w:cs="Arial Unicode MS"/>
                  <w:b/>
                  <w:color w:val="000000"/>
                </w:rPr>
                <w:delText>Error Description</w:delText>
              </w:r>
            </w:del>
          </w:p>
        </w:tc>
        <w:tc>
          <w:tcPr>
            <w:tcW w:w="1515" w:type="pct"/>
            <w:shd w:val="pct12" w:color="auto" w:fill="FFFFFF"/>
          </w:tcPr>
          <w:p w14:paraId="2A288B2A" w14:textId="77777777" w:rsidR="00DF59D4" w:rsidRPr="00D24AA3" w:rsidRDefault="00DF59D4" w:rsidP="00A43F87">
            <w:pPr>
              <w:spacing w:before="240" w:after="60"/>
              <w:jc w:val="center"/>
              <w:rPr>
                <w:del w:id="584" w:author="Itharaju, Narasimha (Contractor)" w:date="2020-12-10T08:58:00Z"/>
                <w:rFonts w:ascii="Arial Unicode MS" w:eastAsia="Arial Unicode MS" w:hAnsi="Arial Unicode MS" w:cs="Arial Unicode MS"/>
                <w:b/>
                <w:color w:val="000000"/>
              </w:rPr>
            </w:pPr>
            <w:del w:id="585" w:author="Itharaju, Narasimha (Contractor)" w:date="2020-12-10T08:58:00Z">
              <w:r w:rsidRPr="00D24AA3">
                <w:rPr>
                  <w:rFonts w:ascii="Arial Unicode MS" w:eastAsia="Arial Unicode MS" w:hAnsi="Arial Unicode MS" w:cs="Arial Unicode MS"/>
                  <w:b/>
                  <w:color w:val="000000"/>
                </w:rPr>
                <w:delText>Possible Causes</w:delText>
              </w:r>
            </w:del>
          </w:p>
        </w:tc>
        <w:tc>
          <w:tcPr>
            <w:tcW w:w="2396" w:type="pct"/>
            <w:shd w:val="pct12" w:color="auto" w:fill="FFFFFF"/>
          </w:tcPr>
          <w:p w14:paraId="706F9E2D" w14:textId="77777777" w:rsidR="00DF59D4" w:rsidRPr="00D24AA3" w:rsidRDefault="00DF59D4" w:rsidP="00A43F87">
            <w:pPr>
              <w:spacing w:before="240" w:after="60"/>
              <w:jc w:val="center"/>
              <w:rPr>
                <w:del w:id="586" w:author="Itharaju, Narasimha (Contractor)" w:date="2020-12-10T08:58:00Z"/>
                <w:rFonts w:ascii="Arial Unicode MS" w:eastAsia="Arial Unicode MS" w:hAnsi="Arial Unicode MS" w:cs="Arial Unicode MS"/>
                <w:b/>
                <w:color w:val="000000"/>
              </w:rPr>
            </w:pPr>
            <w:del w:id="587" w:author="Itharaju, Narasimha (Contractor)" w:date="2020-12-10T08:58:00Z">
              <w:r>
                <w:rPr>
                  <w:rFonts w:ascii="Arial Unicode MS" w:eastAsia="Arial Unicode MS" w:hAnsi="Arial Unicode MS" w:cs="Arial Unicode MS"/>
                  <w:b/>
                  <w:color w:val="000000"/>
                </w:rPr>
                <w:delText>Solution</w:delText>
              </w:r>
            </w:del>
          </w:p>
        </w:tc>
      </w:tr>
      <w:tr w:rsidR="00DF59D4" w14:paraId="4834AFD3" w14:textId="77777777" w:rsidTr="00A43F87">
        <w:trPr>
          <w:del w:id="588" w:author="Itharaju, Narasimha (Contractor)" w:date="2020-12-10T08:58:00Z"/>
        </w:trPr>
        <w:tc>
          <w:tcPr>
            <w:tcW w:w="1088" w:type="pct"/>
          </w:tcPr>
          <w:p w14:paraId="6D8F2C36" w14:textId="77777777" w:rsidR="00DF59D4" w:rsidRPr="005E4B3E" w:rsidRDefault="00DF59D4" w:rsidP="00A43F87">
            <w:pPr>
              <w:autoSpaceDE w:val="0"/>
              <w:autoSpaceDN w:val="0"/>
              <w:adjustRightInd w:val="0"/>
              <w:rPr>
                <w:del w:id="589" w:author="Itharaju, Narasimha (Contractor)" w:date="2020-12-10T08:58:00Z"/>
                <w:rFonts w:ascii="Arial Unicode MS" w:eastAsia="Arial Unicode MS" w:hAnsi="Arial Unicode MS" w:cs="Arial Unicode MS"/>
                <w:sz w:val="16"/>
                <w:szCs w:val="16"/>
              </w:rPr>
            </w:pPr>
            <w:del w:id="590" w:author="Itharaju, Narasimha (Contractor)" w:date="2020-12-10T08:58:00Z">
              <w:r>
                <w:rPr>
                  <w:rFonts w:ascii="Arial Unicode MS" w:eastAsia="Arial Unicode MS" w:hAnsi="Arial Unicode MS" w:cs="Arial Unicode MS"/>
                  <w:sz w:val="16"/>
                  <w:szCs w:val="16"/>
                </w:rPr>
                <w:delText>Failed SFTP</w:delText>
              </w:r>
            </w:del>
          </w:p>
        </w:tc>
        <w:tc>
          <w:tcPr>
            <w:tcW w:w="1515" w:type="pct"/>
          </w:tcPr>
          <w:p w14:paraId="28A017F1" w14:textId="77777777" w:rsidR="00DF59D4" w:rsidRDefault="00DF59D4" w:rsidP="00EA4F4D">
            <w:pPr>
              <w:numPr>
                <w:ilvl w:val="0"/>
                <w:numId w:val="7"/>
              </w:numPr>
              <w:tabs>
                <w:tab w:val="clear" w:pos="360"/>
                <w:tab w:val="num" w:pos="162"/>
              </w:tabs>
              <w:rPr>
                <w:del w:id="591" w:author="Itharaju, Narasimha (Contractor)" w:date="2020-12-10T08:58:00Z"/>
                <w:rFonts w:ascii="Arial Unicode MS" w:eastAsia="Arial Unicode MS" w:hAnsi="Arial Unicode MS" w:cs="Arial Unicode MS"/>
                <w:sz w:val="16"/>
                <w:szCs w:val="16"/>
              </w:rPr>
            </w:pPr>
            <w:del w:id="592" w:author="Itharaju, Narasimha (Contractor)" w:date="2020-12-10T08:58:00Z">
              <w:r>
                <w:rPr>
                  <w:rFonts w:ascii="Arial Unicode MS" w:eastAsia="Arial Unicode MS" w:hAnsi="Arial Unicode MS" w:cs="Arial Unicode MS"/>
                  <w:sz w:val="16"/>
                  <w:szCs w:val="16"/>
                </w:rPr>
                <w:delText>File is missing</w:delText>
              </w:r>
            </w:del>
          </w:p>
          <w:p w14:paraId="20C34A00" w14:textId="77777777" w:rsidR="00DF59D4" w:rsidRDefault="00DF59D4" w:rsidP="00EA4F4D">
            <w:pPr>
              <w:numPr>
                <w:ilvl w:val="0"/>
                <w:numId w:val="7"/>
              </w:numPr>
              <w:tabs>
                <w:tab w:val="clear" w:pos="360"/>
                <w:tab w:val="num" w:pos="162"/>
              </w:tabs>
              <w:rPr>
                <w:del w:id="593" w:author="Itharaju, Narasimha (Contractor)" w:date="2020-12-10T08:58:00Z"/>
                <w:rFonts w:ascii="Arial Unicode MS" w:eastAsia="Arial Unicode MS" w:hAnsi="Arial Unicode MS" w:cs="Arial Unicode MS"/>
                <w:sz w:val="16"/>
                <w:szCs w:val="16"/>
              </w:rPr>
            </w:pPr>
            <w:del w:id="594" w:author="Itharaju, Narasimha (Contractor)" w:date="2020-12-10T08:58:00Z">
              <w:r>
                <w:rPr>
                  <w:rFonts w:ascii="Arial Unicode MS" w:eastAsia="Arial Unicode MS" w:hAnsi="Arial Unicode MS" w:cs="Arial Unicode MS"/>
                  <w:sz w:val="16"/>
                  <w:szCs w:val="16"/>
                </w:rPr>
                <w:delText>No connection</w:delText>
              </w:r>
            </w:del>
          </w:p>
          <w:p w14:paraId="7EFAA67B" w14:textId="77777777" w:rsidR="00DF59D4" w:rsidRPr="00CC55A8" w:rsidRDefault="00DF59D4" w:rsidP="00EA4F4D">
            <w:pPr>
              <w:numPr>
                <w:ilvl w:val="0"/>
                <w:numId w:val="7"/>
              </w:numPr>
              <w:tabs>
                <w:tab w:val="clear" w:pos="360"/>
                <w:tab w:val="num" w:pos="162"/>
              </w:tabs>
              <w:rPr>
                <w:del w:id="595" w:author="Itharaju, Narasimha (Contractor)" w:date="2020-12-10T08:58:00Z"/>
                <w:rFonts w:ascii="Arial Unicode MS" w:eastAsia="Arial Unicode MS" w:hAnsi="Arial Unicode MS" w:cs="Arial Unicode MS"/>
                <w:sz w:val="16"/>
                <w:szCs w:val="16"/>
              </w:rPr>
            </w:pPr>
            <w:del w:id="596" w:author="Itharaju, Narasimha (Contractor)" w:date="2020-12-10T08:58:00Z">
              <w:r>
                <w:rPr>
                  <w:rFonts w:ascii="Arial Unicode MS" w:eastAsia="Arial Unicode MS" w:hAnsi="Arial Unicode MS" w:cs="Arial Unicode MS"/>
                  <w:sz w:val="16"/>
                  <w:szCs w:val="16"/>
                </w:rPr>
                <w:delText>Missing SSH keys</w:delText>
              </w:r>
            </w:del>
          </w:p>
        </w:tc>
        <w:tc>
          <w:tcPr>
            <w:tcW w:w="2396" w:type="pct"/>
          </w:tcPr>
          <w:p w14:paraId="70D1BDA2" w14:textId="77777777" w:rsidR="00DF59D4" w:rsidRDefault="00DF59D4" w:rsidP="00EA4F4D">
            <w:pPr>
              <w:numPr>
                <w:ilvl w:val="0"/>
                <w:numId w:val="7"/>
              </w:numPr>
              <w:tabs>
                <w:tab w:val="clear" w:pos="360"/>
                <w:tab w:val="num" w:pos="162"/>
              </w:tabs>
              <w:rPr>
                <w:del w:id="597" w:author="Itharaju, Narasimha (Contractor)" w:date="2020-12-10T08:58:00Z"/>
                <w:rFonts w:ascii="Arial Unicode MS" w:eastAsia="Arial Unicode MS" w:hAnsi="Arial Unicode MS" w:cs="Arial Unicode MS"/>
                <w:sz w:val="16"/>
                <w:szCs w:val="16"/>
              </w:rPr>
            </w:pPr>
            <w:del w:id="598" w:author="Itharaju, Narasimha (Contractor)" w:date="2020-12-10T08:58:00Z">
              <w:r>
                <w:rPr>
                  <w:rFonts w:ascii="Arial Unicode MS" w:eastAsia="Arial Unicode MS" w:hAnsi="Arial Unicode MS" w:cs="Arial Unicode MS"/>
                  <w:sz w:val="16"/>
                  <w:szCs w:val="16"/>
                </w:rPr>
                <w:delText>Review log and ensure feed file is present</w:delText>
              </w:r>
            </w:del>
          </w:p>
          <w:p w14:paraId="3964E0EB" w14:textId="77777777" w:rsidR="00DF59D4" w:rsidRDefault="00DF59D4" w:rsidP="00EA4F4D">
            <w:pPr>
              <w:numPr>
                <w:ilvl w:val="0"/>
                <w:numId w:val="7"/>
              </w:numPr>
              <w:tabs>
                <w:tab w:val="clear" w:pos="360"/>
                <w:tab w:val="num" w:pos="162"/>
              </w:tabs>
              <w:rPr>
                <w:del w:id="599" w:author="Itharaju, Narasimha (Contractor)" w:date="2020-12-10T08:58:00Z"/>
                <w:rFonts w:ascii="Arial Unicode MS" w:eastAsia="Arial Unicode MS" w:hAnsi="Arial Unicode MS" w:cs="Arial Unicode MS"/>
                <w:sz w:val="16"/>
                <w:szCs w:val="16"/>
              </w:rPr>
            </w:pPr>
            <w:del w:id="600" w:author="Itharaju, Narasimha (Contractor)" w:date="2020-12-10T08:58:00Z">
              <w:r>
                <w:rPr>
                  <w:rFonts w:ascii="Arial Unicode MS" w:eastAsia="Arial Unicode MS" w:hAnsi="Arial Unicode MS" w:cs="Arial Unicode MS"/>
                  <w:sz w:val="16"/>
                  <w:szCs w:val="16"/>
                </w:rPr>
                <w:delText>Review log and ensure connectivity and restart the job</w:delText>
              </w:r>
            </w:del>
          </w:p>
          <w:p w14:paraId="6E1574F4" w14:textId="77777777" w:rsidR="00DF59D4" w:rsidRPr="005E4B3E" w:rsidRDefault="00DF59D4" w:rsidP="00EA4F4D">
            <w:pPr>
              <w:numPr>
                <w:ilvl w:val="0"/>
                <w:numId w:val="7"/>
              </w:numPr>
              <w:tabs>
                <w:tab w:val="clear" w:pos="360"/>
                <w:tab w:val="num" w:pos="162"/>
              </w:tabs>
              <w:rPr>
                <w:del w:id="601" w:author="Itharaju, Narasimha (Contractor)" w:date="2020-12-10T08:58:00Z"/>
                <w:rFonts w:ascii="Arial Unicode MS" w:eastAsia="Arial Unicode MS" w:hAnsi="Arial Unicode MS" w:cs="Arial Unicode MS"/>
                <w:sz w:val="16"/>
                <w:szCs w:val="16"/>
              </w:rPr>
            </w:pPr>
            <w:del w:id="602" w:author="Itharaju, Narasimha (Contractor)" w:date="2020-12-10T08:58:00Z">
              <w:r>
                <w:rPr>
                  <w:rFonts w:ascii="Arial Unicode MS" w:eastAsia="Arial Unicode MS" w:hAnsi="Arial Unicode MS" w:cs="Arial Unicode MS"/>
                  <w:sz w:val="16"/>
                  <w:szCs w:val="16"/>
                </w:rPr>
                <w:delText>Review log and ensure SSH keys are valid</w:delText>
              </w:r>
            </w:del>
          </w:p>
        </w:tc>
      </w:tr>
    </w:tbl>
    <w:p w14:paraId="2849FCCF" w14:textId="77777777" w:rsidR="00DF59D4" w:rsidRDefault="00DF59D4" w:rsidP="00DF59D4">
      <w:pPr>
        <w:pStyle w:val="BodyTextIndent"/>
        <w:spacing w:after="0"/>
        <w:ind w:left="0"/>
        <w:rPr>
          <w:del w:id="603" w:author="Itharaju, Narasimha (Contractor)" w:date="2020-12-10T08:58:00Z"/>
          <w:rFonts w:ascii="Arial" w:hAnsi="Arial" w:cs="Arial"/>
          <w:sz w:val="20"/>
          <w:szCs w:val="20"/>
        </w:rPr>
      </w:pPr>
    </w:p>
    <w:p w14:paraId="39744BCB" w14:textId="48993CD9" w:rsidR="00DF59D4" w:rsidRDefault="00DF59D4" w:rsidP="00EA4F4D">
      <w:pPr>
        <w:pStyle w:val="Heading1"/>
        <w:pageBreakBefore/>
        <w:numPr>
          <w:ilvl w:val="0"/>
          <w:numId w:val="18"/>
        </w:numPr>
        <w:spacing w:before="120" w:after="120"/>
        <w:rPr>
          <w:del w:id="604" w:author="Itharaju, Narasimha (Contractor)" w:date="2020-12-10T08:58:00Z"/>
        </w:rPr>
      </w:pPr>
      <w:del w:id="605" w:author="Itharaju, Narasimha (Contractor)" w:date="2020-12-10T08:58:00Z">
        <w:r>
          <w:delText>Decommissioned jobs in legacy</w:delText>
        </w:r>
      </w:del>
    </w:p>
    <w:p w14:paraId="3D8C863C" w14:textId="77777777" w:rsidR="00DF59D4" w:rsidRDefault="00DF59D4" w:rsidP="00DF59D4">
      <w:pPr>
        <w:pStyle w:val="BodyTextIndent"/>
        <w:spacing w:after="0"/>
        <w:ind w:left="576"/>
        <w:rPr>
          <w:del w:id="606" w:author="Itharaju, Narasimha (Contractor)" w:date="2020-12-10T08:58:00Z"/>
          <w:rFonts w:ascii="Arial" w:hAnsi="Arial" w:cs="Arial"/>
          <w:sz w:val="20"/>
          <w:szCs w:val="20"/>
        </w:rPr>
      </w:pPr>
    </w:p>
    <w:p w14:paraId="1C716A20" w14:textId="4194C3D4" w:rsidR="00DF59D4" w:rsidRPr="006E727C" w:rsidRDefault="00DF59D4" w:rsidP="00DF59D4">
      <w:pPr>
        <w:pStyle w:val="Heading2"/>
        <w:pageBreakBefore/>
        <w:numPr>
          <w:ilvl w:val="0"/>
          <w:numId w:val="0"/>
        </w:numPr>
        <w:spacing w:before="120" w:after="120"/>
        <w:rPr>
          <w:sz w:val="24"/>
          <w:szCs w:val="24"/>
        </w:rPr>
      </w:pPr>
      <w:r>
        <w:t xml:space="preserve">2.65 </w:t>
      </w:r>
      <w:r w:rsidRPr="00F270E9">
        <w:t>Sqsq</w:t>
      </w:r>
      <w:r>
        <w:t>205</w:t>
      </w:r>
      <w:r w:rsidRPr="00F270E9">
        <w:t>d</w:t>
      </w:r>
    </w:p>
    <w:p w14:paraId="460111F6" w14:textId="11FF7109" w:rsidR="00DF59D4" w:rsidRPr="00210ED0" w:rsidRDefault="00DF59D4" w:rsidP="00DF59D4">
      <w:pPr>
        <w:pStyle w:val="Heading3"/>
        <w:numPr>
          <w:ilvl w:val="0"/>
          <w:numId w:val="0"/>
        </w:numPr>
        <w:spacing w:after="0" w:afterAutospacing="0"/>
        <w:ind w:left="1350"/>
        <w:rPr>
          <w:sz w:val="24"/>
          <w:szCs w:val="24"/>
        </w:rPr>
      </w:pPr>
      <w:r>
        <w:rPr>
          <w:sz w:val="24"/>
          <w:szCs w:val="24"/>
        </w:rPr>
        <w:t>2.6</w:t>
      </w:r>
      <w:r w:rsidR="00A117C5">
        <w:rPr>
          <w:sz w:val="24"/>
          <w:szCs w:val="24"/>
        </w:rPr>
        <w:t>5</w:t>
      </w:r>
      <w:r>
        <w:rPr>
          <w:sz w:val="24"/>
          <w:szCs w:val="24"/>
        </w:rPr>
        <w:t xml:space="preserve">.1 </w:t>
      </w:r>
      <w:r w:rsidRPr="00210ED0">
        <w:rPr>
          <w:sz w:val="24"/>
          <w:szCs w:val="24"/>
        </w:rPr>
        <w:t>Overview</w:t>
      </w:r>
    </w:p>
    <w:p w14:paraId="321AD705" w14:textId="77777777" w:rsidR="00DF59D4" w:rsidRDefault="00DF59D4" w:rsidP="00DF59D4">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4AB7ADB0" w14:textId="77777777" w:rsidR="00DF59D4" w:rsidRPr="00210ED0" w:rsidRDefault="00DF59D4" w:rsidP="00DF59D4">
      <w:pPr>
        <w:rPr>
          <w:rFonts w:ascii="Arial" w:hAnsi="Arial" w:cs="Arial"/>
          <w:sz w:val="20"/>
          <w:szCs w:val="20"/>
        </w:rPr>
      </w:pPr>
    </w:p>
    <w:p w14:paraId="038F0EBC" w14:textId="77777777" w:rsidR="00DF59D4" w:rsidRPr="00917E90" w:rsidRDefault="00DF59D4" w:rsidP="00EA4F4D">
      <w:pPr>
        <w:pStyle w:val="ListParagraph"/>
        <w:numPr>
          <w:ilvl w:val="1"/>
          <w:numId w:val="12"/>
        </w:numPr>
        <w:autoSpaceDE w:val="0"/>
        <w:autoSpaceDN w:val="0"/>
        <w:spacing w:before="40" w:after="40"/>
        <w:rPr>
          <w:sz w:val="22"/>
          <w:szCs w:val="22"/>
        </w:rPr>
      </w:pPr>
      <w:r>
        <w:t>Server                                                 </w:t>
      </w:r>
      <w:r>
        <w:tab/>
      </w:r>
      <w:r>
        <w:tab/>
        <w:t>:           rri1mpkapl10v/11v</w:t>
      </w:r>
    </w:p>
    <w:p w14:paraId="2234F4F3" w14:textId="77777777" w:rsidR="00DF59D4" w:rsidRDefault="00DF59D4" w:rsidP="00EA4F4D">
      <w:pPr>
        <w:pStyle w:val="ListParagraph"/>
        <w:numPr>
          <w:ilvl w:val="1"/>
          <w:numId w:val="12"/>
        </w:numPr>
        <w:autoSpaceDE w:val="0"/>
        <w:autoSpaceDN w:val="0"/>
        <w:spacing w:before="40" w:after="40"/>
      </w:pPr>
      <w:r>
        <w:t>Shell Script                                           </w:t>
      </w:r>
      <w:r>
        <w:tab/>
        <w:t>:           </w:t>
      </w:r>
      <w:r w:rsidRPr="006E727C">
        <w:rPr>
          <w:color w:val="000000"/>
        </w:rPr>
        <w:t>rocm_file_transfer.sh</w:t>
      </w:r>
    </w:p>
    <w:p w14:paraId="64A5E006" w14:textId="77777777" w:rsidR="00DF59D4" w:rsidRDefault="00DF59D4" w:rsidP="00EA4F4D">
      <w:pPr>
        <w:pStyle w:val="ListParagraph"/>
        <w:numPr>
          <w:ilvl w:val="1"/>
          <w:numId w:val="12"/>
        </w:numPr>
        <w:autoSpaceDE w:val="0"/>
        <w:autoSpaceDN w:val="0"/>
        <w:spacing w:before="40" w:after="40"/>
      </w:pPr>
      <w:r>
        <w:t>Database                                              </w:t>
      </w:r>
      <w:r>
        <w:tab/>
        <w:t>:            sdaop0</w:t>
      </w:r>
    </w:p>
    <w:p w14:paraId="4A90268A" w14:textId="2E87F3CC" w:rsidR="00DF59D4" w:rsidRPr="00231D3F" w:rsidRDefault="00DF59D4"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20</w:t>
      </w:r>
      <w:r w:rsidR="00A117C5">
        <w:rPr>
          <w:color w:val="000000"/>
        </w:rPr>
        <w:t>5</w:t>
      </w:r>
      <w:r w:rsidRPr="00231D3F">
        <w:rPr>
          <w:color w:val="000000"/>
        </w:rPr>
        <w:t>d</w:t>
      </w:r>
    </w:p>
    <w:p w14:paraId="1723463D" w14:textId="77777777" w:rsidR="00DF59D4" w:rsidRDefault="00DF59D4" w:rsidP="00EA4F4D">
      <w:pPr>
        <w:pStyle w:val="ListParagraph"/>
        <w:numPr>
          <w:ilvl w:val="1"/>
          <w:numId w:val="12"/>
        </w:numPr>
        <w:autoSpaceDE w:val="0"/>
        <w:autoSpaceDN w:val="0"/>
        <w:spacing w:before="40" w:after="40"/>
      </w:pPr>
      <w:r>
        <w:t>Control-M SDA Schedule                       </w:t>
      </w:r>
      <w:r>
        <w:tab/>
        <w:t>:           All days</w:t>
      </w:r>
    </w:p>
    <w:p w14:paraId="3F4A5E4A" w14:textId="673FF19A" w:rsidR="00DF59D4" w:rsidRDefault="00DF59D4" w:rsidP="00EA4F4D">
      <w:pPr>
        <w:pStyle w:val="ListParagraph"/>
        <w:numPr>
          <w:ilvl w:val="1"/>
          <w:numId w:val="12"/>
        </w:numPr>
        <w:autoSpaceDE w:val="0"/>
        <w:autoSpaceDN w:val="0"/>
        <w:spacing w:before="40" w:after="40"/>
      </w:pPr>
      <w:r>
        <w:t>Control-M Predecessor                          </w:t>
      </w:r>
      <w:r>
        <w:tab/>
        <w:t>:          </w:t>
      </w:r>
      <w:r w:rsidR="00A117C5" w:rsidRPr="00A117C5">
        <w:t>sqsq031d</w:t>
      </w:r>
    </w:p>
    <w:p w14:paraId="23100557" w14:textId="77777777" w:rsidR="00DF59D4" w:rsidRDefault="00DF59D4"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38A9A6E2" w14:textId="77777777" w:rsidR="00DF59D4" w:rsidRDefault="00DF59D4"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5F74027E" w14:textId="77777777" w:rsidR="00DF59D4" w:rsidRPr="0004310E" w:rsidRDefault="00DF59D4" w:rsidP="00EA4F4D">
      <w:pPr>
        <w:pStyle w:val="Heading3"/>
        <w:numPr>
          <w:ilvl w:val="1"/>
          <w:numId w:val="14"/>
        </w:numPr>
      </w:pPr>
      <w:r>
        <w:t xml:space="preserve">2 </w:t>
      </w:r>
      <w:r w:rsidRPr="0004310E">
        <w:t>Purpose</w:t>
      </w:r>
    </w:p>
    <w:p w14:paraId="070A28D0" w14:textId="77777777" w:rsidR="00A117C5" w:rsidRPr="00A117C5" w:rsidRDefault="00A117C5" w:rsidP="00A117C5">
      <w:pPr>
        <w:rPr>
          <w:color w:val="000000"/>
        </w:rPr>
      </w:pPr>
      <w:r w:rsidRPr="00A117C5">
        <w:rPr>
          <w:color w:val="000000"/>
        </w:rPr>
        <w:t>"Batch  transfers below file from SDA to ROCM</w:t>
      </w:r>
    </w:p>
    <w:p w14:paraId="6944D244" w14:textId="77777777" w:rsidR="00A117C5" w:rsidRDefault="00A117C5" w:rsidP="00A117C5">
      <w:pPr>
        <w:rPr>
          <w:color w:val="000000"/>
        </w:rPr>
      </w:pPr>
      <w:r w:rsidRPr="00A117C5">
        <w:rPr>
          <w:color w:val="000000"/>
        </w:rPr>
        <w:t>SDA_ROCM_D_ORDCHG_INIBOX_TRG_YYYYMMDDHH24MISS*"</w:t>
      </w:r>
    </w:p>
    <w:p w14:paraId="720237FA" w14:textId="5A1B6D81" w:rsidR="00DF59D4" w:rsidRPr="00DF59D4" w:rsidRDefault="00DF59D4" w:rsidP="00A117C5">
      <w:pPr>
        <w:rPr>
          <w:color w:val="000000"/>
        </w:rPr>
      </w:pPr>
      <w:r w:rsidRPr="00E93A8C">
        <w:rPr>
          <w:rFonts w:asciiTheme="minorHAnsi" w:hAnsiTheme="minorHAnsi" w:cstheme="minorHAnsi"/>
          <w:color w:val="000000"/>
        </w:rPr>
        <w:t>file.</w:t>
      </w:r>
      <w:r w:rsidRPr="00E93A8C">
        <w:rPr>
          <w:rFonts w:asciiTheme="minorHAnsi" w:hAnsiTheme="minorHAnsi" w:cstheme="minorHAnsi"/>
        </w:rPr>
        <w:t xml:space="preserve">File Location - </w:t>
      </w:r>
    </w:p>
    <w:p w14:paraId="14EB63AF" w14:textId="77777777" w:rsidR="00A117C5" w:rsidRDefault="00DF59D4" w:rsidP="00A117C5">
      <w:pPr>
        <w:rPr>
          <w:color w:val="000000"/>
        </w:rPr>
      </w:pPr>
      <w:r w:rsidRPr="00E93A8C">
        <w:rPr>
          <w:rFonts w:asciiTheme="minorHAnsi" w:hAnsiTheme="minorHAnsi" w:cstheme="minorHAnsi"/>
        </w:rPr>
        <w:t xml:space="preserve">File name - </w:t>
      </w:r>
      <w:r w:rsidR="00A117C5" w:rsidRPr="00A117C5">
        <w:rPr>
          <w:color w:val="000000"/>
        </w:rPr>
        <w:t>SDA_ROCM_D_ORDCHG_INIBOX_TRG_YYYYMMDDHH24MISS*"</w:t>
      </w:r>
    </w:p>
    <w:p w14:paraId="5A2A77F1" w14:textId="7AEDEEB4" w:rsidR="00DF59D4" w:rsidRDefault="00DF59D4" w:rsidP="00DF59D4">
      <w:pPr>
        <w:rPr>
          <w:color w:val="000000"/>
        </w:rPr>
      </w:pPr>
    </w:p>
    <w:p w14:paraId="2A4837C9" w14:textId="77777777" w:rsidR="00DF59D4" w:rsidRPr="00DF59D4" w:rsidRDefault="00DF59D4" w:rsidP="00DF59D4">
      <w:pPr>
        <w:rPr>
          <w:color w:val="000000"/>
        </w:rPr>
      </w:pPr>
      <w:r w:rsidRPr="00E93A8C">
        <w:rPr>
          <w:rFonts w:asciiTheme="minorHAnsi" w:hAnsiTheme="minorHAnsi" w:cstheme="minorHAnsi"/>
        </w:rPr>
        <w:t xml:space="preserve">Extract table - </w:t>
      </w:r>
    </w:p>
    <w:p w14:paraId="2F90EEB1" w14:textId="0FA33C8C" w:rsidR="00DF59D4" w:rsidRPr="00210ED0" w:rsidRDefault="00DF59D4" w:rsidP="00EA4F4D">
      <w:pPr>
        <w:pStyle w:val="Heading3"/>
        <w:numPr>
          <w:ilvl w:val="2"/>
          <w:numId w:val="12"/>
        </w:numPr>
        <w:spacing w:after="0" w:afterAutospacing="0"/>
        <w:rPr>
          <w:sz w:val="24"/>
          <w:szCs w:val="24"/>
        </w:rPr>
      </w:pPr>
      <w:r>
        <w:rPr>
          <w:sz w:val="24"/>
          <w:szCs w:val="24"/>
        </w:rPr>
        <w:t>2.6</w:t>
      </w:r>
      <w:r w:rsidR="00A117C5">
        <w:rPr>
          <w:sz w:val="24"/>
          <w:szCs w:val="24"/>
        </w:rPr>
        <w:t>5</w:t>
      </w:r>
      <w:r>
        <w:rPr>
          <w:sz w:val="24"/>
          <w:szCs w:val="24"/>
        </w:rPr>
        <w:t>.3 Setup</w:t>
      </w:r>
    </w:p>
    <w:p w14:paraId="6621B984" w14:textId="77777777" w:rsidR="00DF59D4" w:rsidRPr="0053002E" w:rsidRDefault="00DF59D4" w:rsidP="00DF59D4">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36D6E627" w14:textId="0788856C" w:rsidR="00DF59D4" w:rsidRDefault="00DF59D4" w:rsidP="00DF59D4">
      <w:pPr>
        <w:pStyle w:val="Heading3"/>
        <w:numPr>
          <w:ilvl w:val="0"/>
          <w:numId w:val="0"/>
        </w:numPr>
        <w:spacing w:after="0" w:afterAutospacing="0"/>
        <w:ind w:left="1800"/>
        <w:rPr>
          <w:sz w:val="24"/>
          <w:szCs w:val="24"/>
        </w:rPr>
      </w:pPr>
      <w:r>
        <w:rPr>
          <w:sz w:val="24"/>
          <w:szCs w:val="24"/>
        </w:rPr>
        <w:t>2.6</w:t>
      </w:r>
      <w:r w:rsidR="00A117C5">
        <w:rPr>
          <w:sz w:val="24"/>
          <w:szCs w:val="24"/>
        </w:rPr>
        <w:t>5</w:t>
      </w:r>
      <w:r>
        <w:rPr>
          <w:sz w:val="24"/>
          <w:szCs w:val="24"/>
        </w:rPr>
        <w:t>.4 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DF59D4" w:rsidRPr="00F056E4" w14:paraId="070631F6" w14:textId="77777777" w:rsidTr="00A43F87">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840E7" w14:textId="77777777" w:rsidR="00DF59D4" w:rsidRPr="00F056E4" w:rsidRDefault="00DF59D4" w:rsidP="00A43F87">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EEDCDA"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9B3F47"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D78DD0"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684AB1" w14:textId="77777777" w:rsidR="00DF59D4" w:rsidRPr="00F056E4" w:rsidRDefault="00DF59D4"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DF59D4" w:rsidRPr="00F056E4" w14:paraId="245E9C8D"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B74CB0"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A05B6C1"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840FA81"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FD71262"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78E92C8A" w14:textId="77777777" w:rsidR="00DF59D4" w:rsidRPr="00F056E4" w:rsidRDefault="00DF59D4" w:rsidP="00A43F87">
            <w:pPr>
              <w:pStyle w:val="ListParagraph"/>
              <w:ind w:left="0"/>
              <w:rPr>
                <w:rFonts w:asciiTheme="minorHAnsi" w:hAnsiTheme="minorHAnsi"/>
                <w:color w:val="000000" w:themeColor="text1"/>
              </w:rPr>
            </w:pPr>
          </w:p>
        </w:tc>
      </w:tr>
      <w:tr w:rsidR="00DF59D4" w:rsidRPr="00F056E4" w14:paraId="7BA1B121"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CA88EC9"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97A8C63"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D6883DC" w14:textId="77777777" w:rsidR="00DF59D4" w:rsidRPr="00F056E4" w:rsidRDefault="00DF59D4"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2D977D38" w14:textId="77777777" w:rsidR="00DF59D4" w:rsidRPr="00F056E4" w:rsidRDefault="00DF59D4"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27AB8F35" w14:textId="77777777" w:rsidR="00DF59D4" w:rsidRPr="00F056E4" w:rsidRDefault="00DF59D4" w:rsidP="00A43F87">
            <w:pPr>
              <w:pStyle w:val="ListParagraph"/>
              <w:ind w:left="0"/>
              <w:rPr>
                <w:rFonts w:asciiTheme="minorHAnsi" w:hAnsiTheme="minorHAnsi"/>
                <w:color w:val="000000" w:themeColor="text1"/>
              </w:rPr>
            </w:pPr>
          </w:p>
        </w:tc>
      </w:tr>
    </w:tbl>
    <w:p w14:paraId="051526C5" w14:textId="77777777" w:rsidR="00DF59D4" w:rsidRPr="003138D8" w:rsidRDefault="00DF59D4" w:rsidP="00EA4F4D">
      <w:pPr>
        <w:pStyle w:val="Heading3"/>
        <w:numPr>
          <w:ilvl w:val="2"/>
          <w:numId w:val="12"/>
        </w:numPr>
        <w:spacing w:after="0" w:afterAutospacing="0"/>
        <w:rPr>
          <w:sz w:val="24"/>
          <w:szCs w:val="24"/>
        </w:rPr>
      </w:pPr>
      <w:r>
        <w:rPr>
          <w:sz w:val="24"/>
          <w:szCs w:val="24"/>
        </w:rPr>
        <w:t>Troubleshooting</w:t>
      </w:r>
    </w:p>
    <w:p w14:paraId="177CF6B6" w14:textId="77777777" w:rsidR="00DF59D4" w:rsidRDefault="00DF59D4" w:rsidP="00DF59D4">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30115EDD" w14:textId="77777777" w:rsidR="00DF59D4" w:rsidRDefault="00DF59D4" w:rsidP="00DF59D4">
      <w:pPr>
        <w:pStyle w:val="BodyTextIndent"/>
        <w:spacing w:after="0"/>
        <w:ind w:left="0"/>
        <w:rPr>
          <w:rFonts w:ascii="Arial" w:hAnsi="Arial" w:cs="Arial"/>
          <w:sz w:val="20"/>
        </w:rPr>
      </w:pPr>
    </w:p>
    <w:p w14:paraId="25710759" w14:textId="77777777" w:rsidR="00DF59D4" w:rsidRPr="00040283" w:rsidRDefault="00DF59D4" w:rsidP="00DF59D4">
      <w:pPr>
        <w:pStyle w:val="BodyTextIndent"/>
        <w:spacing w:after="0"/>
        <w:ind w:left="0"/>
        <w:rPr>
          <w:rFonts w:ascii="Arial" w:hAnsi="Arial" w:cs="Arial"/>
          <w:sz w:val="20"/>
        </w:rPr>
      </w:pPr>
    </w:p>
    <w:p w14:paraId="7C33AA9C" w14:textId="77777777" w:rsidR="00DF59D4" w:rsidRPr="00040283" w:rsidRDefault="00DF59D4" w:rsidP="00DF59D4">
      <w:pPr>
        <w:pStyle w:val="BodyTextIndent"/>
        <w:spacing w:after="0"/>
        <w:ind w:left="0"/>
        <w:rPr>
          <w:rFonts w:ascii="Arial" w:hAnsi="Arial" w:cs="Arial"/>
          <w:sz w:val="20"/>
        </w:rPr>
      </w:pPr>
    </w:p>
    <w:p w14:paraId="6525153C" w14:textId="77777777" w:rsidR="00DF59D4" w:rsidRPr="00040283" w:rsidRDefault="00DF59D4" w:rsidP="00DF59D4">
      <w:pPr>
        <w:pStyle w:val="BodyTextIndent"/>
        <w:spacing w:after="0"/>
        <w:ind w:left="0"/>
        <w:rPr>
          <w:del w:id="607" w:author="Itharaju, Narasimha (Contractor)" w:date="2020-12-10T08:58:00Z"/>
          <w:rFonts w:ascii="Arial" w:hAnsi="Arial" w:cs="Arial"/>
          <w:sz w:val="20"/>
        </w:rPr>
      </w:pPr>
    </w:p>
    <w:p w14:paraId="5AAC94A8" w14:textId="77777777" w:rsidR="00DF59D4" w:rsidRPr="00D24AA3" w:rsidRDefault="00DF59D4" w:rsidP="00DF59D4">
      <w:pPr>
        <w:pStyle w:val="Heading1"/>
        <w:numPr>
          <w:ilvl w:val="0"/>
          <w:numId w:val="0"/>
        </w:numPr>
        <w:ind w:left="432"/>
        <w:rPr>
          <w:del w:id="608" w:author="Itharaju, Narasimha (Contractor)" w:date="2020-12-10T08:58:00Z"/>
        </w:rPr>
      </w:pPr>
      <w:del w:id="609" w:author="Itharaju, Narasimha (Contractor)" w:date="2020-12-10T08:58:00Z">
        <w:r>
          <w:delText xml:space="preserve">3 Troubleshooting Restart/Recovery </w:delText>
        </w:r>
      </w:del>
    </w:p>
    <w:p w14:paraId="29CFE685" w14:textId="77777777" w:rsidR="00DF59D4" w:rsidRDefault="00DF59D4" w:rsidP="00DF59D4">
      <w:pPr>
        <w:pStyle w:val="BodyTextIndent"/>
        <w:spacing w:after="0"/>
        <w:ind w:left="576"/>
        <w:rPr>
          <w:del w:id="610" w:author="Itharaju, Narasimha (Contractor)" w:date="2020-12-10T08:58:00Z"/>
          <w:rFonts w:ascii="Arial" w:hAnsi="Arial" w:cs="Arial"/>
          <w:sz w:val="20"/>
          <w:szCs w:val="20"/>
        </w:rPr>
      </w:pPr>
      <w:del w:id="611" w:author="Itharaju, Narasimha (Contractor)" w:date="2020-12-10T08:58:00Z">
        <w:r>
          <w:rPr>
            <w:rFonts w:ascii="Arial" w:hAnsi="Arial" w:cs="Arial"/>
            <w:sz w:val="20"/>
            <w:szCs w:val="20"/>
          </w:rPr>
          <w:delText>The following table lists common errors/failures</w:delText>
        </w:r>
      </w:del>
    </w:p>
    <w:p w14:paraId="27CB4EF7" w14:textId="77777777" w:rsidR="00DF59D4" w:rsidRDefault="00DF59D4" w:rsidP="00DF59D4">
      <w:pPr>
        <w:pStyle w:val="BodyTextIndent"/>
        <w:spacing w:after="0"/>
        <w:ind w:left="576"/>
        <w:rPr>
          <w:del w:id="612" w:author="Itharaju, Narasimha (Contractor)" w:date="2020-12-10T08:58:00Z"/>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DF59D4" w14:paraId="09AEF9EF" w14:textId="77777777" w:rsidTr="00A43F87">
        <w:trPr>
          <w:trHeight w:val="422"/>
          <w:del w:id="613" w:author="Itharaju, Narasimha (Contractor)" w:date="2020-12-10T08:58:00Z"/>
        </w:trPr>
        <w:tc>
          <w:tcPr>
            <w:tcW w:w="1088" w:type="pct"/>
            <w:shd w:val="pct12" w:color="auto" w:fill="FFFFFF"/>
          </w:tcPr>
          <w:p w14:paraId="3DA11A9E" w14:textId="77777777" w:rsidR="00DF59D4" w:rsidRPr="00D24AA3" w:rsidRDefault="00DF59D4" w:rsidP="00A43F87">
            <w:pPr>
              <w:spacing w:before="240" w:after="60"/>
              <w:jc w:val="center"/>
              <w:rPr>
                <w:del w:id="614" w:author="Itharaju, Narasimha (Contractor)" w:date="2020-12-10T08:58:00Z"/>
                <w:rFonts w:ascii="Arial Unicode MS" w:eastAsia="Arial Unicode MS" w:hAnsi="Arial Unicode MS" w:cs="Arial Unicode MS"/>
                <w:b/>
                <w:color w:val="000000"/>
              </w:rPr>
            </w:pPr>
            <w:del w:id="615" w:author="Itharaju, Narasimha (Contractor)" w:date="2020-12-10T08:58:00Z">
              <w:r w:rsidRPr="00D24AA3">
                <w:rPr>
                  <w:rFonts w:ascii="Arial Unicode MS" w:eastAsia="Arial Unicode MS" w:hAnsi="Arial Unicode MS" w:cs="Arial Unicode MS"/>
                  <w:b/>
                  <w:color w:val="000000"/>
                </w:rPr>
                <w:delText>Error Description</w:delText>
              </w:r>
            </w:del>
          </w:p>
        </w:tc>
        <w:tc>
          <w:tcPr>
            <w:tcW w:w="1515" w:type="pct"/>
            <w:shd w:val="pct12" w:color="auto" w:fill="FFFFFF"/>
          </w:tcPr>
          <w:p w14:paraId="688704C6" w14:textId="77777777" w:rsidR="00DF59D4" w:rsidRPr="00D24AA3" w:rsidRDefault="00DF59D4" w:rsidP="00A43F87">
            <w:pPr>
              <w:spacing w:before="240" w:after="60"/>
              <w:jc w:val="center"/>
              <w:rPr>
                <w:del w:id="616" w:author="Itharaju, Narasimha (Contractor)" w:date="2020-12-10T08:58:00Z"/>
                <w:rFonts w:ascii="Arial Unicode MS" w:eastAsia="Arial Unicode MS" w:hAnsi="Arial Unicode MS" w:cs="Arial Unicode MS"/>
                <w:b/>
                <w:color w:val="000000"/>
              </w:rPr>
            </w:pPr>
            <w:del w:id="617" w:author="Itharaju, Narasimha (Contractor)" w:date="2020-12-10T08:58:00Z">
              <w:r w:rsidRPr="00D24AA3">
                <w:rPr>
                  <w:rFonts w:ascii="Arial Unicode MS" w:eastAsia="Arial Unicode MS" w:hAnsi="Arial Unicode MS" w:cs="Arial Unicode MS"/>
                  <w:b/>
                  <w:color w:val="000000"/>
                </w:rPr>
                <w:delText>Possible Causes</w:delText>
              </w:r>
            </w:del>
          </w:p>
        </w:tc>
        <w:tc>
          <w:tcPr>
            <w:tcW w:w="2396" w:type="pct"/>
            <w:shd w:val="pct12" w:color="auto" w:fill="FFFFFF"/>
          </w:tcPr>
          <w:p w14:paraId="1ECF16EB" w14:textId="77777777" w:rsidR="00DF59D4" w:rsidRPr="00D24AA3" w:rsidRDefault="00DF59D4" w:rsidP="00A43F87">
            <w:pPr>
              <w:spacing w:before="240" w:after="60"/>
              <w:jc w:val="center"/>
              <w:rPr>
                <w:del w:id="618" w:author="Itharaju, Narasimha (Contractor)" w:date="2020-12-10T08:58:00Z"/>
                <w:rFonts w:ascii="Arial Unicode MS" w:eastAsia="Arial Unicode MS" w:hAnsi="Arial Unicode MS" w:cs="Arial Unicode MS"/>
                <w:b/>
                <w:color w:val="000000"/>
              </w:rPr>
            </w:pPr>
            <w:del w:id="619" w:author="Itharaju, Narasimha (Contractor)" w:date="2020-12-10T08:58:00Z">
              <w:r>
                <w:rPr>
                  <w:rFonts w:ascii="Arial Unicode MS" w:eastAsia="Arial Unicode MS" w:hAnsi="Arial Unicode MS" w:cs="Arial Unicode MS"/>
                  <w:b/>
                  <w:color w:val="000000"/>
                </w:rPr>
                <w:delText>Solution</w:delText>
              </w:r>
            </w:del>
          </w:p>
        </w:tc>
      </w:tr>
      <w:tr w:rsidR="00DF59D4" w14:paraId="06AFF6CE" w14:textId="77777777" w:rsidTr="00A43F87">
        <w:trPr>
          <w:del w:id="620" w:author="Itharaju, Narasimha (Contractor)" w:date="2020-12-10T08:58:00Z"/>
        </w:trPr>
        <w:tc>
          <w:tcPr>
            <w:tcW w:w="1088" w:type="pct"/>
          </w:tcPr>
          <w:p w14:paraId="18B70105" w14:textId="77777777" w:rsidR="00DF59D4" w:rsidRPr="005E4B3E" w:rsidRDefault="00DF59D4" w:rsidP="00A43F87">
            <w:pPr>
              <w:autoSpaceDE w:val="0"/>
              <w:autoSpaceDN w:val="0"/>
              <w:adjustRightInd w:val="0"/>
              <w:rPr>
                <w:del w:id="621" w:author="Itharaju, Narasimha (Contractor)" w:date="2020-12-10T08:58:00Z"/>
                <w:rFonts w:ascii="Arial Unicode MS" w:eastAsia="Arial Unicode MS" w:hAnsi="Arial Unicode MS" w:cs="Arial Unicode MS"/>
                <w:sz w:val="16"/>
                <w:szCs w:val="16"/>
              </w:rPr>
            </w:pPr>
            <w:del w:id="622" w:author="Itharaju, Narasimha (Contractor)" w:date="2020-12-10T08:58:00Z">
              <w:r>
                <w:rPr>
                  <w:rFonts w:ascii="Arial Unicode MS" w:eastAsia="Arial Unicode MS" w:hAnsi="Arial Unicode MS" w:cs="Arial Unicode MS"/>
                  <w:sz w:val="16"/>
                  <w:szCs w:val="16"/>
                </w:rPr>
                <w:delText>Failed SFTP</w:delText>
              </w:r>
            </w:del>
          </w:p>
        </w:tc>
        <w:tc>
          <w:tcPr>
            <w:tcW w:w="1515" w:type="pct"/>
          </w:tcPr>
          <w:p w14:paraId="3FAEE353" w14:textId="77777777" w:rsidR="00DF59D4" w:rsidRDefault="00DF59D4" w:rsidP="00EA4F4D">
            <w:pPr>
              <w:numPr>
                <w:ilvl w:val="0"/>
                <w:numId w:val="7"/>
              </w:numPr>
              <w:tabs>
                <w:tab w:val="clear" w:pos="360"/>
                <w:tab w:val="num" w:pos="162"/>
              </w:tabs>
              <w:rPr>
                <w:del w:id="623" w:author="Itharaju, Narasimha (Contractor)" w:date="2020-12-10T08:58:00Z"/>
                <w:rFonts w:ascii="Arial Unicode MS" w:eastAsia="Arial Unicode MS" w:hAnsi="Arial Unicode MS" w:cs="Arial Unicode MS"/>
                <w:sz w:val="16"/>
                <w:szCs w:val="16"/>
              </w:rPr>
            </w:pPr>
            <w:del w:id="624" w:author="Itharaju, Narasimha (Contractor)" w:date="2020-12-10T08:58:00Z">
              <w:r>
                <w:rPr>
                  <w:rFonts w:ascii="Arial Unicode MS" w:eastAsia="Arial Unicode MS" w:hAnsi="Arial Unicode MS" w:cs="Arial Unicode MS"/>
                  <w:sz w:val="16"/>
                  <w:szCs w:val="16"/>
                </w:rPr>
                <w:delText>File is missing</w:delText>
              </w:r>
            </w:del>
          </w:p>
          <w:p w14:paraId="3353BE12" w14:textId="77777777" w:rsidR="00DF59D4" w:rsidRDefault="00DF59D4" w:rsidP="00EA4F4D">
            <w:pPr>
              <w:numPr>
                <w:ilvl w:val="0"/>
                <w:numId w:val="7"/>
              </w:numPr>
              <w:tabs>
                <w:tab w:val="clear" w:pos="360"/>
                <w:tab w:val="num" w:pos="162"/>
              </w:tabs>
              <w:rPr>
                <w:del w:id="625" w:author="Itharaju, Narasimha (Contractor)" w:date="2020-12-10T08:58:00Z"/>
                <w:rFonts w:ascii="Arial Unicode MS" w:eastAsia="Arial Unicode MS" w:hAnsi="Arial Unicode MS" w:cs="Arial Unicode MS"/>
                <w:sz w:val="16"/>
                <w:szCs w:val="16"/>
              </w:rPr>
            </w:pPr>
            <w:del w:id="626" w:author="Itharaju, Narasimha (Contractor)" w:date="2020-12-10T08:58:00Z">
              <w:r>
                <w:rPr>
                  <w:rFonts w:ascii="Arial Unicode MS" w:eastAsia="Arial Unicode MS" w:hAnsi="Arial Unicode MS" w:cs="Arial Unicode MS"/>
                  <w:sz w:val="16"/>
                  <w:szCs w:val="16"/>
                </w:rPr>
                <w:delText>No connection</w:delText>
              </w:r>
            </w:del>
          </w:p>
          <w:p w14:paraId="2EAF86FE" w14:textId="77777777" w:rsidR="00DF59D4" w:rsidRPr="00CC55A8" w:rsidRDefault="00DF59D4" w:rsidP="00EA4F4D">
            <w:pPr>
              <w:numPr>
                <w:ilvl w:val="0"/>
                <w:numId w:val="7"/>
              </w:numPr>
              <w:tabs>
                <w:tab w:val="clear" w:pos="360"/>
                <w:tab w:val="num" w:pos="162"/>
              </w:tabs>
              <w:rPr>
                <w:del w:id="627" w:author="Itharaju, Narasimha (Contractor)" w:date="2020-12-10T08:58:00Z"/>
                <w:rFonts w:ascii="Arial Unicode MS" w:eastAsia="Arial Unicode MS" w:hAnsi="Arial Unicode MS" w:cs="Arial Unicode MS"/>
                <w:sz w:val="16"/>
                <w:szCs w:val="16"/>
              </w:rPr>
            </w:pPr>
            <w:del w:id="628" w:author="Itharaju, Narasimha (Contractor)" w:date="2020-12-10T08:58:00Z">
              <w:r>
                <w:rPr>
                  <w:rFonts w:ascii="Arial Unicode MS" w:eastAsia="Arial Unicode MS" w:hAnsi="Arial Unicode MS" w:cs="Arial Unicode MS"/>
                  <w:sz w:val="16"/>
                  <w:szCs w:val="16"/>
                </w:rPr>
                <w:delText>Missing SSH keys</w:delText>
              </w:r>
            </w:del>
          </w:p>
        </w:tc>
        <w:tc>
          <w:tcPr>
            <w:tcW w:w="2396" w:type="pct"/>
          </w:tcPr>
          <w:p w14:paraId="1EDA7892" w14:textId="77777777" w:rsidR="00DF59D4" w:rsidRDefault="00DF59D4" w:rsidP="00EA4F4D">
            <w:pPr>
              <w:numPr>
                <w:ilvl w:val="0"/>
                <w:numId w:val="7"/>
              </w:numPr>
              <w:tabs>
                <w:tab w:val="clear" w:pos="360"/>
                <w:tab w:val="num" w:pos="162"/>
              </w:tabs>
              <w:rPr>
                <w:del w:id="629" w:author="Itharaju, Narasimha (Contractor)" w:date="2020-12-10T08:58:00Z"/>
                <w:rFonts w:ascii="Arial Unicode MS" w:eastAsia="Arial Unicode MS" w:hAnsi="Arial Unicode MS" w:cs="Arial Unicode MS"/>
                <w:sz w:val="16"/>
                <w:szCs w:val="16"/>
              </w:rPr>
            </w:pPr>
            <w:del w:id="630" w:author="Itharaju, Narasimha (Contractor)" w:date="2020-12-10T08:58:00Z">
              <w:r>
                <w:rPr>
                  <w:rFonts w:ascii="Arial Unicode MS" w:eastAsia="Arial Unicode MS" w:hAnsi="Arial Unicode MS" w:cs="Arial Unicode MS"/>
                  <w:sz w:val="16"/>
                  <w:szCs w:val="16"/>
                </w:rPr>
                <w:delText>Review log and ensure feed file is present</w:delText>
              </w:r>
            </w:del>
          </w:p>
          <w:p w14:paraId="3E5038A7" w14:textId="77777777" w:rsidR="00DF59D4" w:rsidRDefault="00DF59D4" w:rsidP="00EA4F4D">
            <w:pPr>
              <w:numPr>
                <w:ilvl w:val="0"/>
                <w:numId w:val="7"/>
              </w:numPr>
              <w:tabs>
                <w:tab w:val="clear" w:pos="360"/>
                <w:tab w:val="num" w:pos="162"/>
              </w:tabs>
              <w:rPr>
                <w:del w:id="631" w:author="Itharaju, Narasimha (Contractor)" w:date="2020-12-10T08:58:00Z"/>
                <w:rFonts w:ascii="Arial Unicode MS" w:eastAsia="Arial Unicode MS" w:hAnsi="Arial Unicode MS" w:cs="Arial Unicode MS"/>
                <w:sz w:val="16"/>
                <w:szCs w:val="16"/>
              </w:rPr>
            </w:pPr>
            <w:del w:id="632" w:author="Itharaju, Narasimha (Contractor)" w:date="2020-12-10T08:58:00Z">
              <w:r>
                <w:rPr>
                  <w:rFonts w:ascii="Arial Unicode MS" w:eastAsia="Arial Unicode MS" w:hAnsi="Arial Unicode MS" w:cs="Arial Unicode MS"/>
                  <w:sz w:val="16"/>
                  <w:szCs w:val="16"/>
                </w:rPr>
                <w:delText>Review log and ensure connectivity and restart the job</w:delText>
              </w:r>
            </w:del>
          </w:p>
          <w:p w14:paraId="269A40AD" w14:textId="77777777" w:rsidR="00DF59D4" w:rsidRPr="005E4B3E" w:rsidRDefault="00DF59D4" w:rsidP="00EA4F4D">
            <w:pPr>
              <w:numPr>
                <w:ilvl w:val="0"/>
                <w:numId w:val="7"/>
              </w:numPr>
              <w:tabs>
                <w:tab w:val="clear" w:pos="360"/>
                <w:tab w:val="num" w:pos="162"/>
              </w:tabs>
              <w:rPr>
                <w:del w:id="633" w:author="Itharaju, Narasimha (Contractor)" w:date="2020-12-10T08:58:00Z"/>
                <w:rFonts w:ascii="Arial Unicode MS" w:eastAsia="Arial Unicode MS" w:hAnsi="Arial Unicode MS" w:cs="Arial Unicode MS"/>
                <w:sz w:val="16"/>
                <w:szCs w:val="16"/>
              </w:rPr>
            </w:pPr>
            <w:del w:id="634" w:author="Itharaju, Narasimha (Contractor)" w:date="2020-12-10T08:58:00Z">
              <w:r>
                <w:rPr>
                  <w:rFonts w:ascii="Arial Unicode MS" w:eastAsia="Arial Unicode MS" w:hAnsi="Arial Unicode MS" w:cs="Arial Unicode MS"/>
                  <w:sz w:val="16"/>
                  <w:szCs w:val="16"/>
                </w:rPr>
                <w:delText>Review log and ensure SSH keys are valid</w:delText>
              </w:r>
            </w:del>
          </w:p>
        </w:tc>
      </w:tr>
    </w:tbl>
    <w:p w14:paraId="279BFB07" w14:textId="77777777" w:rsidR="00DF59D4" w:rsidRDefault="00DF59D4" w:rsidP="00DF59D4">
      <w:pPr>
        <w:pStyle w:val="BodyTextIndent"/>
        <w:spacing w:after="0"/>
        <w:ind w:left="0"/>
        <w:rPr>
          <w:del w:id="635" w:author="Itharaju, Narasimha (Contractor)" w:date="2020-12-10T08:58:00Z"/>
          <w:rFonts w:ascii="Arial" w:hAnsi="Arial" w:cs="Arial"/>
          <w:sz w:val="20"/>
          <w:szCs w:val="20"/>
        </w:rPr>
      </w:pPr>
    </w:p>
    <w:p w14:paraId="25FA0C3E" w14:textId="3BD75954" w:rsidR="00DF59D4" w:rsidRDefault="00DF59D4" w:rsidP="00EA4F4D">
      <w:pPr>
        <w:pStyle w:val="Heading1"/>
        <w:pageBreakBefore/>
        <w:numPr>
          <w:ilvl w:val="0"/>
          <w:numId w:val="19"/>
        </w:numPr>
        <w:spacing w:before="120" w:after="120"/>
        <w:rPr>
          <w:del w:id="636" w:author="Itharaju, Narasimha (Contractor)" w:date="2020-12-10T08:58:00Z"/>
        </w:rPr>
      </w:pPr>
      <w:del w:id="637" w:author="Itharaju, Narasimha (Contractor)" w:date="2020-12-10T08:58:00Z">
        <w:r>
          <w:delText>Decommissioned jobs in legacy</w:delText>
        </w:r>
      </w:del>
    </w:p>
    <w:p w14:paraId="3D38A4C6" w14:textId="3AB23619" w:rsidR="00AE1176" w:rsidRDefault="00AE1176" w:rsidP="0001604B">
      <w:pPr>
        <w:pStyle w:val="BodyTextIndent"/>
        <w:spacing w:after="0"/>
        <w:ind w:left="576"/>
        <w:rPr>
          <w:del w:id="638" w:author="Itharaju, Narasimha (Contractor)" w:date="2020-12-10T08:58:00Z"/>
          <w:rFonts w:ascii="Arial" w:hAnsi="Arial" w:cs="Arial"/>
          <w:sz w:val="20"/>
          <w:szCs w:val="20"/>
        </w:rPr>
      </w:pPr>
    </w:p>
    <w:p w14:paraId="57A8F7E1" w14:textId="5453C570" w:rsidR="00A117C5" w:rsidRPr="006E727C" w:rsidRDefault="00A117C5" w:rsidP="00A117C5">
      <w:pPr>
        <w:pStyle w:val="Heading2"/>
        <w:pageBreakBefore/>
        <w:numPr>
          <w:ilvl w:val="0"/>
          <w:numId w:val="0"/>
        </w:numPr>
        <w:spacing w:before="120" w:after="120"/>
        <w:rPr>
          <w:sz w:val="24"/>
          <w:szCs w:val="24"/>
        </w:rPr>
      </w:pPr>
      <w:r>
        <w:t xml:space="preserve">2.66 </w:t>
      </w:r>
      <w:r w:rsidRPr="00F270E9">
        <w:t>Sqsq</w:t>
      </w:r>
      <w:r>
        <w:t>20</w:t>
      </w:r>
      <w:r w:rsidR="00C27273">
        <w:t>6</w:t>
      </w:r>
      <w:r w:rsidRPr="00F270E9">
        <w:t>d</w:t>
      </w:r>
    </w:p>
    <w:p w14:paraId="083A6708" w14:textId="65B7BB03" w:rsidR="00A117C5" w:rsidRPr="00210ED0" w:rsidRDefault="00A117C5" w:rsidP="00A117C5">
      <w:pPr>
        <w:pStyle w:val="Heading3"/>
        <w:numPr>
          <w:ilvl w:val="0"/>
          <w:numId w:val="0"/>
        </w:numPr>
        <w:spacing w:after="0" w:afterAutospacing="0"/>
        <w:ind w:left="1350"/>
        <w:rPr>
          <w:sz w:val="24"/>
          <w:szCs w:val="24"/>
        </w:rPr>
      </w:pPr>
      <w:r>
        <w:rPr>
          <w:sz w:val="24"/>
          <w:szCs w:val="24"/>
        </w:rPr>
        <w:t xml:space="preserve">2.66.1 </w:t>
      </w:r>
      <w:r w:rsidRPr="00210ED0">
        <w:rPr>
          <w:sz w:val="24"/>
          <w:szCs w:val="24"/>
        </w:rPr>
        <w:t>Overview</w:t>
      </w:r>
    </w:p>
    <w:p w14:paraId="438F4DC9" w14:textId="77777777" w:rsidR="00A117C5" w:rsidRDefault="00A117C5" w:rsidP="00A117C5">
      <w:pPr>
        <w:rPr>
          <w:rFonts w:ascii="Arial" w:hAnsi="Arial" w:cs="Arial"/>
          <w:sz w:val="20"/>
          <w:szCs w:val="20"/>
        </w:rPr>
      </w:pPr>
      <w:r>
        <w:rPr>
          <w:rFonts w:ascii="Arial" w:hAnsi="Arial" w:cs="Arial"/>
          <w:sz w:val="20"/>
          <w:szCs w:val="20"/>
        </w:rPr>
        <w:t xml:space="preserve">The new SDA job is scheduled and executed all days via the approved Enterprise tool Control-M. This new job is </w:t>
      </w:r>
      <w:r w:rsidRPr="008974F9">
        <w:rPr>
          <w:rFonts w:ascii="Arial" w:hAnsi="Arial" w:cs="Arial"/>
          <w:sz w:val="20"/>
          <w:szCs w:val="20"/>
        </w:rPr>
        <w:t>designed and adhere</w:t>
      </w:r>
      <w:r>
        <w:rPr>
          <w:rFonts w:ascii="Arial" w:hAnsi="Arial" w:cs="Arial"/>
          <w:sz w:val="20"/>
          <w:szCs w:val="20"/>
        </w:rPr>
        <w:t>s</w:t>
      </w:r>
      <w:r w:rsidRPr="008974F9">
        <w:rPr>
          <w:rFonts w:ascii="Arial" w:hAnsi="Arial" w:cs="Arial"/>
          <w:sz w:val="20"/>
          <w:szCs w:val="20"/>
        </w:rPr>
        <w:t xml:space="preserve"> to existing CVS </w:t>
      </w:r>
      <w:r>
        <w:rPr>
          <w:rFonts w:ascii="Arial" w:hAnsi="Arial" w:cs="Arial"/>
          <w:sz w:val="20"/>
          <w:szCs w:val="20"/>
        </w:rPr>
        <w:t>SDA</w:t>
      </w:r>
      <w:r w:rsidRPr="008974F9">
        <w:rPr>
          <w:rFonts w:ascii="Arial" w:hAnsi="Arial" w:cs="Arial"/>
          <w:sz w:val="20"/>
          <w:szCs w:val="20"/>
        </w:rPr>
        <w:t xml:space="preserve"> coding standards</w:t>
      </w:r>
      <w:r>
        <w:rPr>
          <w:rFonts w:ascii="Arial" w:hAnsi="Arial" w:cs="Arial"/>
          <w:sz w:val="20"/>
          <w:szCs w:val="20"/>
        </w:rPr>
        <w:t xml:space="preserve">. </w:t>
      </w:r>
    </w:p>
    <w:p w14:paraId="6BA7F47B" w14:textId="77777777" w:rsidR="00A117C5" w:rsidRPr="00210ED0" w:rsidRDefault="00A117C5" w:rsidP="00A117C5">
      <w:pPr>
        <w:rPr>
          <w:rFonts w:ascii="Arial" w:hAnsi="Arial" w:cs="Arial"/>
          <w:sz w:val="20"/>
          <w:szCs w:val="20"/>
        </w:rPr>
      </w:pPr>
    </w:p>
    <w:p w14:paraId="255AF212" w14:textId="77777777" w:rsidR="00A117C5" w:rsidRPr="00917E90" w:rsidRDefault="00A117C5" w:rsidP="00EA4F4D">
      <w:pPr>
        <w:pStyle w:val="ListParagraph"/>
        <w:numPr>
          <w:ilvl w:val="1"/>
          <w:numId w:val="12"/>
        </w:numPr>
        <w:autoSpaceDE w:val="0"/>
        <w:autoSpaceDN w:val="0"/>
        <w:spacing w:before="40" w:after="40"/>
        <w:rPr>
          <w:sz w:val="22"/>
          <w:szCs w:val="22"/>
        </w:rPr>
      </w:pPr>
      <w:r>
        <w:t>Server                                                 </w:t>
      </w:r>
      <w:r>
        <w:tab/>
      </w:r>
      <w:r>
        <w:tab/>
        <w:t>:           rri1mpkapl10v/11v</w:t>
      </w:r>
    </w:p>
    <w:p w14:paraId="2D0558DC" w14:textId="77777777" w:rsidR="00A117C5" w:rsidRDefault="00A117C5" w:rsidP="00EA4F4D">
      <w:pPr>
        <w:pStyle w:val="ListParagraph"/>
        <w:numPr>
          <w:ilvl w:val="1"/>
          <w:numId w:val="12"/>
        </w:numPr>
        <w:autoSpaceDE w:val="0"/>
        <w:autoSpaceDN w:val="0"/>
        <w:spacing w:before="40" w:after="40"/>
      </w:pPr>
      <w:r>
        <w:t>Shell Script                                           </w:t>
      </w:r>
      <w:r>
        <w:tab/>
        <w:t>:           </w:t>
      </w:r>
      <w:r w:rsidRPr="006E727C">
        <w:rPr>
          <w:color w:val="000000"/>
        </w:rPr>
        <w:t>rocm_file_transfer.sh</w:t>
      </w:r>
    </w:p>
    <w:p w14:paraId="412EABDD" w14:textId="77777777" w:rsidR="00A117C5" w:rsidRDefault="00A117C5" w:rsidP="00EA4F4D">
      <w:pPr>
        <w:pStyle w:val="ListParagraph"/>
        <w:numPr>
          <w:ilvl w:val="1"/>
          <w:numId w:val="12"/>
        </w:numPr>
        <w:autoSpaceDE w:val="0"/>
        <w:autoSpaceDN w:val="0"/>
        <w:spacing w:before="40" w:after="40"/>
      </w:pPr>
      <w:r>
        <w:t>Database                                              </w:t>
      </w:r>
      <w:r>
        <w:tab/>
        <w:t>:            sdaop0</w:t>
      </w:r>
    </w:p>
    <w:p w14:paraId="3684231D" w14:textId="73BFBB8A" w:rsidR="00A117C5" w:rsidRPr="00231D3F" w:rsidRDefault="00A117C5" w:rsidP="00EA4F4D">
      <w:pPr>
        <w:pStyle w:val="ListParagraph"/>
        <w:numPr>
          <w:ilvl w:val="1"/>
          <w:numId w:val="12"/>
        </w:numPr>
        <w:autoSpaceDE w:val="0"/>
        <w:autoSpaceDN w:val="0"/>
        <w:spacing w:before="40" w:after="40"/>
      </w:pPr>
      <w:r>
        <w:t>Control-M SDA Process job name        </w:t>
      </w:r>
      <w:r>
        <w:tab/>
      </w:r>
      <w:r w:rsidRPr="00231D3F">
        <w:t>:            </w:t>
      </w:r>
      <w:r w:rsidRPr="00231D3F">
        <w:rPr>
          <w:color w:val="000000"/>
        </w:rPr>
        <w:t>sqsq</w:t>
      </w:r>
      <w:r>
        <w:rPr>
          <w:color w:val="000000"/>
        </w:rPr>
        <w:t>206</w:t>
      </w:r>
      <w:r w:rsidRPr="00231D3F">
        <w:rPr>
          <w:color w:val="000000"/>
        </w:rPr>
        <w:t>d</w:t>
      </w:r>
    </w:p>
    <w:p w14:paraId="0643E39C" w14:textId="77777777" w:rsidR="00A117C5" w:rsidRDefault="00A117C5" w:rsidP="00EA4F4D">
      <w:pPr>
        <w:pStyle w:val="ListParagraph"/>
        <w:numPr>
          <w:ilvl w:val="1"/>
          <w:numId w:val="12"/>
        </w:numPr>
        <w:autoSpaceDE w:val="0"/>
        <w:autoSpaceDN w:val="0"/>
        <w:spacing w:before="40" w:after="40"/>
      </w:pPr>
      <w:r>
        <w:t>Control-M SDA Schedule                       </w:t>
      </w:r>
      <w:r>
        <w:tab/>
        <w:t>:           All days</w:t>
      </w:r>
    </w:p>
    <w:p w14:paraId="757F8381" w14:textId="4416CFCD" w:rsidR="00A117C5" w:rsidRDefault="00A117C5" w:rsidP="00EA4F4D">
      <w:pPr>
        <w:pStyle w:val="ListParagraph"/>
        <w:numPr>
          <w:ilvl w:val="1"/>
          <w:numId w:val="12"/>
        </w:numPr>
        <w:autoSpaceDE w:val="0"/>
        <w:autoSpaceDN w:val="0"/>
        <w:spacing w:before="40" w:after="40"/>
      </w:pPr>
      <w:r>
        <w:t>Control-M Predecessor                          </w:t>
      </w:r>
      <w:r>
        <w:tab/>
        <w:t>:          </w:t>
      </w:r>
      <w:r w:rsidRPr="00A117C5">
        <w:t>sqsq0</w:t>
      </w:r>
      <w:r>
        <w:t>54</w:t>
      </w:r>
      <w:r w:rsidRPr="00A117C5">
        <w:t>d</w:t>
      </w:r>
    </w:p>
    <w:p w14:paraId="37E4CFAB" w14:textId="77777777" w:rsidR="00A117C5" w:rsidRDefault="00A117C5" w:rsidP="00EA4F4D">
      <w:pPr>
        <w:pStyle w:val="ListParagraph"/>
        <w:numPr>
          <w:ilvl w:val="1"/>
          <w:numId w:val="12"/>
        </w:numPr>
        <w:autoSpaceDE w:val="0"/>
        <w:autoSpaceDN w:val="0"/>
        <w:spacing w:before="40" w:after="40"/>
      </w:pPr>
      <w:r>
        <w:t>File Name                                             </w:t>
      </w:r>
      <w:r>
        <w:tab/>
        <w:t>:          </w:t>
      </w:r>
      <w:r w:rsidRPr="0053002E">
        <w:t> </w:t>
      </w:r>
      <w:r>
        <w:rPr>
          <w:rFonts w:ascii="Consolas" w:hAnsi="Consolas" w:cs="Consolas"/>
          <w:sz w:val="20"/>
          <w:szCs w:val="20"/>
        </w:rPr>
        <w:t>---</w:t>
      </w:r>
    </w:p>
    <w:p w14:paraId="5FFFAADC" w14:textId="77777777" w:rsidR="00A117C5" w:rsidRDefault="00A117C5" w:rsidP="00EA4F4D">
      <w:pPr>
        <w:pStyle w:val="ListParagraph"/>
        <w:numPr>
          <w:ilvl w:val="1"/>
          <w:numId w:val="12"/>
        </w:numPr>
        <w:autoSpaceDE w:val="0"/>
        <w:autoSpaceDN w:val="0"/>
      </w:pPr>
      <w:r>
        <w:t>Control File Name                                 </w:t>
      </w:r>
      <w:r>
        <w:tab/>
        <w:t>:           </w:t>
      </w:r>
      <w:r>
        <w:rPr>
          <w:rFonts w:ascii="Consolas" w:hAnsi="Consolas" w:cs="Consolas"/>
          <w:sz w:val="20"/>
          <w:szCs w:val="20"/>
        </w:rPr>
        <w:t>---</w:t>
      </w:r>
    </w:p>
    <w:p w14:paraId="6E4AAEA8" w14:textId="77777777" w:rsidR="00A117C5" w:rsidRPr="0004310E" w:rsidRDefault="00A117C5" w:rsidP="00EA4F4D">
      <w:pPr>
        <w:pStyle w:val="Heading3"/>
        <w:numPr>
          <w:ilvl w:val="1"/>
          <w:numId w:val="14"/>
        </w:numPr>
      </w:pPr>
      <w:r>
        <w:t xml:space="preserve">2 </w:t>
      </w:r>
      <w:r w:rsidRPr="0004310E">
        <w:t>Purpose</w:t>
      </w:r>
    </w:p>
    <w:p w14:paraId="13BDDD9D" w14:textId="77777777" w:rsidR="00A117C5" w:rsidRPr="00A117C5" w:rsidRDefault="00A117C5" w:rsidP="00A117C5">
      <w:pPr>
        <w:rPr>
          <w:color w:val="000000"/>
        </w:rPr>
      </w:pPr>
      <w:r w:rsidRPr="00A117C5">
        <w:rPr>
          <w:color w:val="000000"/>
        </w:rPr>
        <w:t>"Batch  transfers below file from SDA to ROCM</w:t>
      </w:r>
    </w:p>
    <w:p w14:paraId="79171173" w14:textId="77777777" w:rsidR="00A117C5" w:rsidRDefault="00A117C5" w:rsidP="00A117C5">
      <w:pPr>
        <w:rPr>
          <w:color w:val="000000"/>
        </w:rPr>
      </w:pPr>
      <w:r w:rsidRPr="00A117C5">
        <w:rPr>
          <w:color w:val="000000"/>
        </w:rPr>
        <w:t>SDA_ROCM_C_AFENROLL_TRG_YYYYMMDDHH24MISS*"</w:t>
      </w:r>
    </w:p>
    <w:p w14:paraId="4ED2CF12" w14:textId="6A0C68A2" w:rsidR="00A117C5" w:rsidRPr="00DF59D4" w:rsidRDefault="00A117C5" w:rsidP="00A117C5">
      <w:pPr>
        <w:rPr>
          <w:color w:val="000000"/>
        </w:rPr>
      </w:pPr>
      <w:r w:rsidRPr="00E93A8C">
        <w:rPr>
          <w:rFonts w:asciiTheme="minorHAnsi" w:hAnsiTheme="minorHAnsi" w:cstheme="minorHAnsi"/>
          <w:color w:val="000000"/>
        </w:rPr>
        <w:t>file.</w:t>
      </w:r>
      <w:r w:rsidRPr="00E93A8C">
        <w:rPr>
          <w:rFonts w:asciiTheme="minorHAnsi" w:hAnsiTheme="minorHAnsi" w:cstheme="minorHAnsi"/>
        </w:rPr>
        <w:t xml:space="preserve">File Location - </w:t>
      </w:r>
    </w:p>
    <w:p w14:paraId="39281826" w14:textId="041172B7" w:rsidR="00A117C5" w:rsidRDefault="00A117C5" w:rsidP="00A117C5">
      <w:pPr>
        <w:rPr>
          <w:color w:val="000000"/>
        </w:rPr>
      </w:pPr>
      <w:r w:rsidRPr="00E93A8C">
        <w:rPr>
          <w:rFonts w:asciiTheme="minorHAnsi" w:hAnsiTheme="minorHAnsi" w:cstheme="minorHAnsi"/>
        </w:rPr>
        <w:t>File name -</w:t>
      </w:r>
      <w:r w:rsidRPr="00A117C5">
        <w:rPr>
          <w:color w:val="000000"/>
        </w:rPr>
        <w:t>SDA_ROCM_C_AFENROLL_TRG_YYYYMMDDHH24MISS*"</w:t>
      </w:r>
    </w:p>
    <w:p w14:paraId="5233351B" w14:textId="77777777" w:rsidR="00A117C5" w:rsidRPr="00DF59D4" w:rsidRDefault="00A117C5" w:rsidP="00A117C5">
      <w:pPr>
        <w:rPr>
          <w:color w:val="000000"/>
        </w:rPr>
      </w:pPr>
      <w:r w:rsidRPr="00E93A8C">
        <w:rPr>
          <w:rFonts w:asciiTheme="minorHAnsi" w:hAnsiTheme="minorHAnsi" w:cstheme="minorHAnsi"/>
        </w:rPr>
        <w:t xml:space="preserve">Extract table - </w:t>
      </w:r>
    </w:p>
    <w:p w14:paraId="11893BB5" w14:textId="0F12E3FB" w:rsidR="00A117C5" w:rsidRPr="00210ED0" w:rsidRDefault="00A117C5" w:rsidP="00EA4F4D">
      <w:pPr>
        <w:pStyle w:val="Heading3"/>
        <w:numPr>
          <w:ilvl w:val="2"/>
          <w:numId w:val="12"/>
        </w:numPr>
        <w:spacing w:after="0" w:afterAutospacing="0"/>
        <w:rPr>
          <w:sz w:val="24"/>
          <w:szCs w:val="24"/>
        </w:rPr>
      </w:pPr>
      <w:r>
        <w:rPr>
          <w:sz w:val="24"/>
          <w:szCs w:val="24"/>
        </w:rPr>
        <w:t>2.6</w:t>
      </w:r>
      <w:r w:rsidR="00EA4F4D">
        <w:rPr>
          <w:sz w:val="24"/>
          <w:szCs w:val="24"/>
        </w:rPr>
        <w:t>6</w:t>
      </w:r>
      <w:r>
        <w:rPr>
          <w:sz w:val="24"/>
          <w:szCs w:val="24"/>
        </w:rPr>
        <w:t>.3 Setup</w:t>
      </w:r>
    </w:p>
    <w:p w14:paraId="58C43BA3" w14:textId="77777777" w:rsidR="00A117C5" w:rsidRPr="0053002E" w:rsidRDefault="00A117C5" w:rsidP="00A117C5">
      <w:pPr>
        <w:pStyle w:val="BodyTextIndent"/>
        <w:numPr>
          <w:ilvl w:val="1"/>
          <w:numId w:val="6"/>
        </w:numPr>
        <w:rPr>
          <w:rFonts w:ascii="Arial" w:hAnsi="Arial" w:cs="Arial"/>
          <w:sz w:val="20"/>
          <w:highlight w:val="yellow"/>
        </w:rPr>
      </w:pPr>
      <w:r w:rsidRPr="00576A71">
        <w:rPr>
          <w:rFonts w:ascii="Arial" w:hAnsi="Arial" w:cs="Arial"/>
          <w:sz w:val="20"/>
          <w:highlight w:val="yellow"/>
        </w:rPr>
        <w:t xml:space="preserve">The metadata is setup in </w:t>
      </w:r>
    </w:p>
    <w:p w14:paraId="7B30AE7C" w14:textId="1853D498" w:rsidR="00A117C5" w:rsidRDefault="00A117C5" w:rsidP="00A117C5">
      <w:pPr>
        <w:pStyle w:val="Heading3"/>
        <w:numPr>
          <w:ilvl w:val="0"/>
          <w:numId w:val="0"/>
        </w:numPr>
        <w:spacing w:after="0" w:afterAutospacing="0"/>
        <w:ind w:left="1800"/>
        <w:rPr>
          <w:sz w:val="24"/>
          <w:szCs w:val="24"/>
        </w:rPr>
      </w:pPr>
      <w:r>
        <w:rPr>
          <w:sz w:val="24"/>
          <w:szCs w:val="24"/>
        </w:rPr>
        <w:t>2.6</w:t>
      </w:r>
      <w:r w:rsidR="00EA4F4D">
        <w:rPr>
          <w:sz w:val="24"/>
          <w:szCs w:val="24"/>
        </w:rPr>
        <w:t>6</w:t>
      </w:r>
      <w:r>
        <w:rPr>
          <w:sz w:val="24"/>
          <w:szCs w:val="24"/>
        </w:rPr>
        <w:t>.4 Shouts</w:t>
      </w:r>
    </w:p>
    <w:tbl>
      <w:tblPr>
        <w:tblW w:w="0" w:type="auto"/>
        <w:tblInd w:w="720" w:type="dxa"/>
        <w:tblCellMar>
          <w:left w:w="0" w:type="dxa"/>
          <w:right w:w="0" w:type="dxa"/>
        </w:tblCellMar>
        <w:tblLook w:val="04A0" w:firstRow="1" w:lastRow="0" w:firstColumn="1" w:lastColumn="0" w:noHBand="0" w:noVBand="1"/>
      </w:tblPr>
      <w:tblGrid>
        <w:gridCol w:w="1319"/>
        <w:gridCol w:w="1346"/>
        <w:gridCol w:w="1139"/>
        <w:gridCol w:w="1550"/>
        <w:gridCol w:w="6866"/>
      </w:tblGrid>
      <w:tr w:rsidR="00A117C5" w:rsidRPr="00F056E4" w14:paraId="7C373761" w14:textId="77777777" w:rsidTr="00A43F87">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A2B5D3" w14:textId="77777777" w:rsidR="00A117C5" w:rsidRPr="00F056E4" w:rsidRDefault="00A117C5" w:rsidP="00A43F87">
            <w:pPr>
              <w:pStyle w:val="ListParagraph"/>
              <w:ind w:left="0"/>
              <w:rPr>
                <w:rFonts w:asciiTheme="minorHAnsi" w:hAnsiTheme="minorHAnsi"/>
                <w:b/>
                <w:bCs/>
                <w:color w:val="000000" w:themeColor="text1"/>
                <w:sz w:val="22"/>
                <w:szCs w:val="22"/>
              </w:rPr>
            </w:pPr>
            <w:r w:rsidRPr="00F056E4">
              <w:rPr>
                <w:rFonts w:asciiTheme="minorHAnsi" w:hAnsiTheme="minorHAnsi"/>
                <w:b/>
                <w:bCs/>
                <w:color w:val="000000" w:themeColor="text1"/>
              </w:rPr>
              <w:t>When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260CFD" w14:textId="77777777" w:rsidR="00A117C5" w:rsidRPr="00F056E4" w:rsidRDefault="00A117C5"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Param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CCF544" w14:textId="77777777" w:rsidR="00A117C5" w:rsidRPr="00F056E4" w:rsidRDefault="00A117C5"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To</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EA03C0" w14:textId="77777777" w:rsidR="00A117C5" w:rsidRPr="00F056E4" w:rsidRDefault="00A117C5"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Frequency</w:t>
            </w:r>
          </w:p>
        </w:tc>
        <w:tc>
          <w:tcPr>
            <w:tcW w:w="131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9EB29E" w14:textId="77777777" w:rsidR="00A117C5" w:rsidRPr="00F056E4" w:rsidRDefault="00A117C5" w:rsidP="00A43F87">
            <w:pPr>
              <w:pStyle w:val="ListParagraph"/>
              <w:ind w:left="0"/>
              <w:rPr>
                <w:rFonts w:asciiTheme="minorHAnsi" w:hAnsiTheme="minorHAnsi"/>
                <w:b/>
                <w:bCs/>
                <w:color w:val="000000" w:themeColor="text1"/>
              </w:rPr>
            </w:pPr>
            <w:r w:rsidRPr="00F056E4">
              <w:rPr>
                <w:rFonts w:asciiTheme="minorHAnsi" w:hAnsiTheme="minorHAnsi"/>
                <w:b/>
                <w:bCs/>
                <w:color w:val="000000" w:themeColor="text1"/>
              </w:rPr>
              <w:t>Message</w:t>
            </w:r>
          </w:p>
        </w:tc>
      </w:tr>
      <w:tr w:rsidR="00A117C5" w:rsidRPr="00F056E4" w14:paraId="14E25E59"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54784D" w14:textId="77777777" w:rsidR="00A117C5" w:rsidRPr="00F056E4" w:rsidRDefault="00A117C5"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C9809BF" w14:textId="77777777" w:rsidR="00A117C5" w:rsidRPr="00F056E4" w:rsidRDefault="00A117C5"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FBAD441" w14:textId="77777777" w:rsidR="00A117C5" w:rsidRPr="00F056E4" w:rsidRDefault="00A117C5"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4D6DA2B8" w14:textId="77777777" w:rsidR="00A117C5" w:rsidRPr="00F056E4" w:rsidRDefault="00A117C5"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02085646" w14:textId="77777777" w:rsidR="00A117C5" w:rsidRPr="00F056E4" w:rsidRDefault="00A117C5" w:rsidP="00A43F87">
            <w:pPr>
              <w:pStyle w:val="ListParagraph"/>
              <w:ind w:left="0"/>
              <w:rPr>
                <w:rFonts w:asciiTheme="minorHAnsi" w:hAnsiTheme="minorHAnsi"/>
                <w:color w:val="000000" w:themeColor="text1"/>
              </w:rPr>
            </w:pPr>
          </w:p>
        </w:tc>
      </w:tr>
      <w:tr w:rsidR="00A117C5" w:rsidRPr="00F056E4" w14:paraId="3D1994D5" w14:textId="77777777" w:rsidTr="00A43F87">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4A4889" w14:textId="77777777" w:rsidR="00A117C5" w:rsidRPr="00F056E4" w:rsidRDefault="00A117C5"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7BCD9631" w14:textId="77777777" w:rsidR="00A117C5" w:rsidRPr="00F056E4" w:rsidRDefault="00A117C5"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1907E19F" w14:textId="77777777" w:rsidR="00A117C5" w:rsidRPr="00F056E4" w:rsidRDefault="00A117C5" w:rsidP="00A43F87">
            <w:pPr>
              <w:pStyle w:val="ListParagraph"/>
              <w:ind w:left="0"/>
              <w:rPr>
                <w:rFonts w:asciiTheme="minorHAnsi" w:hAnsiTheme="minorHAnsi"/>
                <w:color w:val="000000" w:themeColor="text1"/>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14:paraId="5E674223" w14:textId="77777777" w:rsidR="00A117C5" w:rsidRPr="00F056E4" w:rsidRDefault="00A117C5" w:rsidP="00A43F87">
            <w:pPr>
              <w:pStyle w:val="ListParagraph"/>
              <w:ind w:left="0"/>
              <w:rPr>
                <w:rFonts w:asciiTheme="minorHAnsi" w:hAnsiTheme="minorHAnsi"/>
                <w:color w:val="000000" w:themeColor="text1"/>
              </w:rPr>
            </w:pPr>
          </w:p>
        </w:tc>
        <w:tc>
          <w:tcPr>
            <w:tcW w:w="13122" w:type="dxa"/>
            <w:tcBorders>
              <w:top w:val="nil"/>
              <w:left w:val="nil"/>
              <w:bottom w:val="single" w:sz="8" w:space="0" w:color="auto"/>
              <w:right w:val="single" w:sz="8" w:space="0" w:color="auto"/>
            </w:tcBorders>
            <w:tcMar>
              <w:top w:w="0" w:type="dxa"/>
              <w:left w:w="108" w:type="dxa"/>
              <w:bottom w:w="0" w:type="dxa"/>
              <w:right w:w="108" w:type="dxa"/>
            </w:tcMar>
          </w:tcPr>
          <w:p w14:paraId="3A612D74" w14:textId="77777777" w:rsidR="00A117C5" w:rsidRPr="00F056E4" w:rsidRDefault="00A117C5" w:rsidP="00A43F87">
            <w:pPr>
              <w:pStyle w:val="ListParagraph"/>
              <w:ind w:left="0"/>
              <w:rPr>
                <w:rFonts w:asciiTheme="minorHAnsi" w:hAnsiTheme="minorHAnsi"/>
                <w:color w:val="000000" w:themeColor="text1"/>
              </w:rPr>
            </w:pPr>
          </w:p>
        </w:tc>
      </w:tr>
    </w:tbl>
    <w:p w14:paraId="196F731E" w14:textId="77777777" w:rsidR="00A117C5" w:rsidRPr="003138D8" w:rsidRDefault="00A117C5" w:rsidP="00EA4F4D">
      <w:pPr>
        <w:pStyle w:val="Heading3"/>
        <w:numPr>
          <w:ilvl w:val="2"/>
          <w:numId w:val="12"/>
        </w:numPr>
        <w:spacing w:after="0" w:afterAutospacing="0"/>
        <w:rPr>
          <w:sz w:val="24"/>
          <w:szCs w:val="24"/>
        </w:rPr>
      </w:pPr>
      <w:r>
        <w:rPr>
          <w:sz w:val="24"/>
          <w:szCs w:val="24"/>
        </w:rPr>
        <w:t>Troubleshooting</w:t>
      </w:r>
    </w:p>
    <w:p w14:paraId="63A0012A" w14:textId="77777777" w:rsidR="00A117C5" w:rsidRDefault="00A117C5" w:rsidP="00A117C5">
      <w:pPr>
        <w:pStyle w:val="BodyTextIndent"/>
        <w:spacing w:after="0"/>
        <w:ind w:left="0"/>
        <w:rPr>
          <w:rFonts w:ascii="Arial" w:hAnsi="Arial" w:cs="Arial"/>
          <w:sz w:val="20"/>
        </w:rPr>
      </w:pPr>
      <w:r w:rsidRPr="00576A71">
        <w:rPr>
          <w:rFonts w:ascii="Arial" w:hAnsi="Arial" w:cs="Arial"/>
          <w:sz w:val="20"/>
          <w:highlight w:val="yellow"/>
        </w:rPr>
        <w:t>If the job fails</w:t>
      </w:r>
      <w:r>
        <w:rPr>
          <w:rFonts w:ascii="Arial" w:hAnsi="Arial" w:cs="Arial"/>
          <w:sz w:val="20"/>
          <w:highlight w:val="yellow"/>
        </w:rPr>
        <w:t xml:space="preserve"> Refer to the logs and rerun the batch by particular odate</w:t>
      </w:r>
      <w:r w:rsidRPr="00576A71">
        <w:rPr>
          <w:rFonts w:ascii="Arial" w:hAnsi="Arial" w:cs="Arial"/>
          <w:sz w:val="20"/>
          <w:highlight w:val="yellow"/>
        </w:rPr>
        <w:t>.</w:t>
      </w:r>
    </w:p>
    <w:p w14:paraId="0C599C1A" w14:textId="77777777" w:rsidR="00A117C5" w:rsidRDefault="00A117C5" w:rsidP="00A117C5">
      <w:pPr>
        <w:pStyle w:val="BodyTextIndent"/>
        <w:spacing w:after="0"/>
        <w:ind w:left="0"/>
        <w:rPr>
          <w:rFonts w:ascii="Arial" w:hAnsi="Arial" w:cs="Arial"/>
          <w:sz w:val="20"/>
        </w:rPr>
      </w:pPr>
    </w:p>
    <w:p w14:paraId="64C63DE0" w14:textId="77777777" w:rsidR="00A117C5" w:rsidRPr="00040283" w:rsidRDefault="00A117C5" w:rsidP="00A117C5">
      <w:pPr>
        <w:pStyle w:val="BodyTextIndent"/>
        <w:spacing w:after="0"/>
        <w:ind w:left="0"/>
        <w:rPr>
          <w:rFonts w:ascii="Arial" w:hAnsi="Arial" w:cs="Arial"/>
          <w:sz w:val="20"/>
        </w:rPr>
      </w:pPr>
    </w:p>
    <w:p w14:paraId="2440AF91" w14:textId="77777777" w:rsidR="00A117C5" w:rsidRPr="00040283" w:rsidRDefault="00A117C5" w:rsidP="00A117C5">
      <w:pPr>
        <w:pStyle w:val="BodyTextIndent"/>
        <w:spacing w:after="0"/>
        <w:ind w:left="0"/>
        <w:rPr>
          <w:rFonts w:ascii="Arial" w:hAnsi="Arial" w:cs="Arial"/>
          <w:sz w:val="20"/>
        </w:rPr>
      </w:pPr>
    </w:p>
    <w:p w14:paraId="609C0472" w14:textId="77777777" w:rsidR="00A117C5" w:rsidRPr="00040283" w:rsidRDefault="00A117C5" w:rsidP="00A117C5">
      <w:pPr>
        <w:pStyle w:val="BodyTextIndent"/>
        <w:spacing w:after="0"/>
        <w:ind w:left="0"/>
        <w:rPr>
          <w:rFonts w:ascii="Arial" w:hAnsi="Arial" w:cs="Arial"/>
          <w:sz w:val="20"/>
        </w:rPr>
      </w:pPr>
    </w:p>
    <w:p w14:paraId="5C638126" w14:textId="77777777" w:rsidR="00A117C5" w:rsidRPr="00D24AA3" w:rsidRDefault="00A117C5" w:rsidP="00A117C5">
      <w:pPr>
        <w:pStyle w:val="Heading1"/>
        <w:numPr>
          <w:ilvl w:val="0"/>
          <w:numId w:val="0"/>
        </w:numPr>
        <w:ind w:left="432"/>
      </w:pPr>
      <w:r>
        <w:t xml:space="preserve">3 Troubleshooting Restart/Recovery </w:t>
      </w:r>
    </w:p>
    <w:p w14:paraId="705E72AE" w14:textId="77777777" w:rsidR="00A117C5" w:rsidRDefault="00A117C5" w:rsidP="00A117C5">
      <w:pPr>
        <w:pStyle w:val="BodyTextIndent"/>
        <w:spacing w:after="0"/>
        <w:ind w:left="576"/>
        <w:rPr>
          <w:rFonts w:ascii="Arial" w:hAnsi="Arial" w:cs="Arial"/>
          <w:sz w:val="20"/>
          <w:szCs w:val="20"/>
        </w:rPr>
      </w:pPr>
      <w:r>
        <w:rPr>
          <w:rFonts w:ascii="Arial" w:hAnsi="Arial" w:cs="Arial"/>
          <w:sz w:val="20"/>
          <w:szCs w:val="20"/>
        </w:rPr>
        <w:t>The following table lists common errors/failures</w:t>
      </w:r>
    </w:p>
    <w:p w14:paraId="72628248" w14:textId="77777777" w:rsidR="00A117C5" w:rsidRDefault="00A117C5" w:rsidP="00A117C5">
      <w:pPr>
        <w:pStyle w:val="BodyTextIndent"/>
        <w:spacing w:after="0"/>
        <w:ind w:left="576"/>
        <w:rPr>
          <w:rFonts w:ascii="Arial" w:hAnsi="Arial" w:cs="Arial"/>
          <w:sz w:val="20"/>
          <w:szCs w:val="20"/>
        </w:rPr>
      </w:pPr>
    </w:p>
    <w:tbl>
      <w:tblPr>
        <w:tblW w:w="5533"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4343"/>
        <w:gridCol w:w="6868"/>
      </w:tblGrid>
      <w:tr w:rsidR="00A117C5" w14:paraId="128F7144" w14:textId="77777777" w:rsidTr="00A43F87">
        <w:trPr>
          <w:trHeight w:val="422"/>
        </w:trPr>
        <w:tc>
          <w:tcPr>
            <w:tcW w:w="1088" w:type="pct"/>
            <w:shd w:val="pct12" w:color="auto" w:fill="FFFFFF"/>
          </w:tcPr>
          <w:p w14:paraId="482CF4C6" w14:textId="77777777" w:rsidR="00A117C5" w:rsidRPr="00D24AA3" w:rsidRDefault="00A117C5" w:rsidP="00A43F87">
            <w:pPr>
              <w:spacing w:before="240" w:after="60"/>
              <w:jc w:val="center"/>
              <w:rPr>
                <w:rFonts w:ascii="Arial Unicode MS" w:eastAsia="Arial Unicode MS" w:hAnsi="Arial Unicode MS" w:cs="Arial Unicode MS"/>
                <w:b/>
                <w:color w:val="000000"/>
              </w:rPr>
            </w:pPr>
            <w:r w:rsidRPr="00D24AA3">
              <w:rPr>
                <w:rFonts w:ascii="Arial Unicode MS" w:eastAsia="Arial Unicode MS" w:hAnsi="Arial Unicode MS" w:cs="Arial Unicode MS"/>
                <w:b/>
                <w:color w:val="000000"/>
              </w:rPr>
              <w:t>Error Description</w:t>
            </w:r>
          </w:p>
        </w:tc>
        <w:tc>
          <w:tcPr>
            <w:tcW w:w="1515" w:type="pct"/>
            <w:shd w:val="pct12" w:color="auto" w:fill="FFFFFF"/>
          </w:tcPr>
          <w:p w14:paraId="7FB72A11" w14:textId="77777777" w:rsidR="00A117C5" w:rsidRPr="00D24AA3" w:rsidRDefault="00A117C5" w:rsidP="00A43F87">
            <w:pPr>
              <w:spacing w:before="240" w:after="60"/>
              <w:jc w:val="center"/>
              <w:rPr>
                <w:rFonts w:ascii="Arial Unicode MS" w:eastAsia="Arial Unicode MS" w:hAnsi="Arial Unicode MS" w:cs="Arial Unicode MS"/>
                <w:b/>
                <w:color w:val="000000"/>
              </w:rPr>
            </w:pPr>
            <w:r w:rsidRPr="00D24AA3">
              <w:rPr>
                <w:rFonts w:ascii="Arial Unicode MS" w:eastAsia="Arial Unicode MS" w:hAnsi="Arial Unicode MS" w:cs="Arial Unicode MS"/>
                <w:b/>
                <w:color w:val="000000"/>
              </w:rPr>
              <w:t>Possible Causes</w:t>
            </w:r>
          </w:p>
        </w:tc>
        <w:tc>
          <w:tcPr>
            <w:tcW w:w="2396" w:type="pct"/>
            <w:shd w:val="pct12" w:color="auto" w:fill="FFFFFF"/>
          </w:tcPr>
          <w:p w14:paraId="30D5BBB9" w14:textId="77777777" w:rsidR="00A117C5" w:rsidRPr="00D24AA3" w:rsidRDefault="00A117C5" w:rsidP="00A43F87">
            <w:pPr>
              <w:spacing w:before="240" w:after="60"/>
              <w:jc w:val="center"/>
              <w:rPr>
                <w:rFonts w:ascii="Arial Unicode MS" w:eastAsia="Arial Unicode MS" w:hAnsi="Arial Unicode MS" w:cs="Arial Unicode MS"/>
                <w:b/>
                <w:color w:val="000000"/>
              </w:rPr>
            </w:pPr>
            <w:r>
              <w:rPr>
                <w:rFonts w:ascii="Arial Unicode MS" w:eastAsia="Arial Unicode MS" w:hAnsi="Arial Unicode MS" w:cs="Arial Unicode MS"/>
                <w:b/>
                <w:color w:val="000000"/>
              </w:rPr>
              <w:t>Solution</w:t>
            </w:r>
          </w:p>
        </w:tc>
      </w:tr>
      <w:tr w:rsidR="00A117C5" w14:paraId="08E89B43" w14:textId="77777777" w:rsidTr="00A43F87">
        <w:tc>
          <w:tcPr>
            <w:tcW w:w="1088" w:type="pct"/>
          </w:tcPr>
          <w:p w14:paraId="23F8F501" w14:textId="77777777" w:rsidR="00A117C5" w:rsidRPr="005E4B3E" w:rsidRDefault="00A117C5" w:rsidP="00A43F87">
            <w:pPr>
              <w:autoSpaceDE w:val="0"/>
              <w:autoSpaceDN w:val="0"/>
              <w:adjustRightInd w:val="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Failed SFTP</w:t>
            </w:r>
          </w:p>
        </w:tc>
        <w:tc>
          <w:tcPr>
            <w:tcW w:w="1515" w:type="pct"/>
          </w:tcPr>
          <w:p w14:paraId="20DBDCCA" w14:textId="77777777" w:rsidR="00A117C5" w:rsidRDefault="00A117C5" w:rsidP="00EA4F4D">
            <w:pPr>
              <w:numPr>
                <w:ilvl w:val="0"/>
                <w:numId w:val="7"/>
              </w:numPr>
              <w:tabs>
                <w:tab w:val="clear" w:pos="360"/>
                <w:tab w:val="num" w:pos="162"/>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File is missing</w:t>
            </w:r>
          </w:p>
          <w:p w14:paraId="2DB1F86B" w14:textId="77777777" w:rsidR="00A117C5" w:rsidRDefault="00A117C5" w:rsidP="00EA4F4D">
            <w:pPr>
              <w:numPr>
                <w:ilvl w:val="0"/>
                <w:numId w:val="7"/>
              </w:numPr>
              <w:tabs>
                <w:tab w:val="clear" w:pos="360"/>
                <w:tab w:val="num" w:pos="162"/>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No connection</w:t>
            </w:r>
          </w:p>
          <w:p w14:paraId="1F93DBD8" w14:textId="77777777" w:rsidR="00A117C5" w:rsidRPr="00CC55A8" w:rsidRDefault="00A117C5" w:rsidP="00EA4F4D">
            <w:pPr>
              <w:numPr>
                <w:ilvl w:val="0"/>
                <w:numId w:val="7"/>
              </w:numPr>
              <w:tabs>
                <w:tab w:val="clear" w:pos="360"/>
                <w:tab w:val="num" w:pos="162"/>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Missing SSH keys</w:t>
            </w:r>
          </w:p>
        </w:tc>
        <w:tc>
          <w:tcPr>
            <w:tcW w:w="2396" w:type="pct"/>
          </w:tcPr>
          <w:p w14:paraId="06659F13" w14:textId="77777777" w:rsidR="00A117C5" w:rsidRDefault="00A117C5" w:rsidP="00EA4F4D">
            <w:pPr>
              <w:numPr>
                <w:ilvl w:val="0"/>
                <w:numId w:val="7"/>
              </w:numPr>
              <w:tabs>
                <w:tab w:val="clear" w:pos="360"/>
                <w:tab w:val="num" w:pos="162"/>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Review log and ensure feed file is present</w:t>
            </w:r>
          </w:p>
          <w:p w14:paraId="039458D3" w14:textId="77777777" w:rsidR="00A117C5" w:rsidRDefault="00A117C5" w:rsidP="00EA4F4D">
            <w:pPr>
              <w:numPr>
                <w:ilvl w:val="0"/>
                <w:numId w:val="7"/>
              </w:numPr>
              <w:tabs>
                <w:tab w:val="clear" w:pos="360"/>
                <w:tab w:val="num" w:pos="162"/>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Review log and ensure connectivity and restart the job</w:t>
            </w:r>
          </w:p>
          <w:p w14:paraId="6D203D9D" w14:textId="77777777" w:rsidR="00A117C5" w:rsidRPr="005E4B3E" w:rsidRDefault="00A117C5" w:rsidP="00EA4F4D">
            <w:pPr>
              <w:numPr>
                <w:ilvl w:val="0"/>
                <w:numId w:val="7"/>
              </w:numPr>
              <w:tabs>
                <w:tab w:val="clear" w:pos="360"/>
                <w:tab w:val="num" w:pos="162"/>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Review log and ensure SSH keys are valid</w:t>
            </w:r>
          </w:p>
        </w:tc>
      </w:tr>
    </w:tbl>
    <w:p w14:paraId="5E990A1E" w14:textId="77777777" w:rsidR="00A117C5" w:rsidRDefault="00A117C5" w:rsidP="00A117C5">
      <w:pPr>
        <w:pStyle w:val="BodyTextIndent"/>
        <w:spacing w:after="0"/>
        <w:ind w:left="0"/>
        <w:rPr>
          <w:rFonts w:ascii="Arial" w:hAnsi="Arial" w:cs="Arial"/>
          <w:sz w:val="20"/>
          <w:szCs w:val="20"/>
        </w:rPr>
      </w:pPr>
    </w:p>
    <w:p w14:paraId="30260441" w14:textId="09AEDCC2" w:rsidR="00A117C5" w:rsidRDefault="00A117C5" w:rsidP="00EA4F4D">
      <w:pPr>
        <w:pStyle w:val="Heading1"/>
        <w:pageBreakBefore/>
        <w:numPr>
          <w:ilvl w:val="0"/>
          <w:numId w:val="20"/>
        </w:numPr>
        <w:spacing w:before="120" w:after="120"/>
      </w:pPr>
      <w:r>
        <w:t>Decommissioned jobs in legacy</w:t>
      </w:r>
    </w:p>
    <w:p w14:paraId="61D230DA" w14:textId="77777777" w:rsidR="00A117C5" w:rsidRDefault="00A117C5" w:rsidP="0001604B">
      <w:pPr>
        <w:pStyle w:val="BodyTextIndent"/>
        <w:spacing w:after="0"/>
        <w:ind w:left="576"/>
        <w:rPr>
          <w:rFonts w:ascii="Arial" w:hAnsi="Arial" w:cs="Arial"/>
          <w:sz w:val="20"/>
          <w:szCs w:val="20"/>
        </w:rPr>
      </w:pPr>
    </w:p>
    <w:sectPr w:rsidR="00A117C5" w:rsidSect="00D5621E">
      <w:footnotePr>
        <w:pos w:val="beneathText"/>
      </w:footnotePr>
      <w:pgSz w:w="15840" w:h="12240" w:orient="landscape" w:code="1"/>
      <w:pgMar w:top="1800" w:right="1440" w:bottom="1800" w:left="1440" w:header="706"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A7BF7" w14:textId="77777777" w:rsidR="0063750A" w:rsidRDefault="0063750A">
      <w:r>
        <w:separator/>
      </w:r>
    </w:p>
  </w:endnote>
  <w:endnote w:type="continuationSeparator" w:id="0">
    <w:p w14:paraId="02ACD214" w14:textId="77777777" w:rsidR="0063750A" w:rsidRDefault="0063750A">
      <w:r>
        <w:continuationSeparator/>
      </w:r>
    </w:p>
  </w:endnote>
  <w:endnote w:type="continuationNotice" w:id="1">
    <w:p w14:paraId="21C1E52F" w14:textId="77777777" w:rsidR="0063750A" w:rsidRDefault="00637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8A4D4" w14:textId="6A724634" w:rsidR="00F270E9" w:rsidRDefault="00F270E9" w:rsidP="0068433F">
    <w:pPr>
      <w:pStyle w:val="Footer"/>
      <w:tabs>
        <w:tab w:val="clear" w:pos="8306"/>
        <w:tab w:val="right" w:pos="8640"/>
        <w:tab w:val="right" w:pos="9360"/>
      </w:tabs>
      <w:rPr>
        <w:rFonts w:ascii="Arial" w:hAnsi="Arial"/>
        <w:sz w:val="16"/>
        <w:szCs w:val="16"/>
      </w:rPr>
    </w:pPr>
    <w:r>
      <w:rPr>
        <w:rFonts w:ascii="Arial" w:hAnsi="Arial"/>
        <w:sz w:val="16"/>
        <w:szCs w:val="16"/>
      </w:rPr>
      <w:t>Run Book –SDA</w:t>
    </w:r>
    <w:r w:rsidRPr="00686F7E">
      <w:rPr>
        <w:rFonts w:ascii="Arial" w:hAnsi="Arial"/>
        <w:sz w:val="16"/>
        <w:szCs w:val="16"/>
      </w:rPr>
      <w:tab/>
    </w:r>
    <w:r>
      <w:rPr>
        <w:rFonts w:ascii="Arial" w:hAnsi="Arial"/>
        <w:sz w:val="16"/>
        <w:szCs w:val="16"/>
      </w:rPr>
      <w:t>Updated:</w:t>
    </w:r>
    <w:r w:rsidRPr="009038D6">
      <w:rPr>
        <w:rFonts w:ascii="Arial" w:hAnsi="Arial"/>
        <w:sz w:val="16"/>
        <w:szCs w:val="16"/>
      </w:rPr>
      <w:t xml:space="preserve"> </w:t>
    </w:r>
    <w:r>
      <w:rPr>
        <w:rFonts w:ascii="Arial" w:hAnsi="Arial"/>
        <w:sz w:val="16"/>
        <w:szCs w:val="16"/>
      </w:rPr>
      <w:t>4-Sep-2020</w:t>
    </w:r>
  </w:p>
  <w:p w14:paraId="3D38A4D5" w14:textId="77777777" w:rsidR="00F270E9" w:rsidRPr="00686F7E" w:rsidRDefault="00F270E9" w:rsidP="00686F7E">
    <w:pPr>
      <w:pStyle w:val="Footer"/>
      <w:tabs>
        <w:tab w:val="right" w:pos="9360"/>
      </w:tabs>
      <w:jc w:val="center"/>
      <w:rPr>
        <w:rFonts w:ascii="Arial" w:hAnsi="Arial"/>
        <w:sz w:val="16"/>
        <w:szCs w:val="16"/>
      </w:rPr>
    </w:pPr>
    <w:r w:rsidRPr="00686F7E">
      <w:rPr>
        <w:rFonts w:ascii="Arial" w:hAnsi="Arial"/>
        <w:sz w:val="16"/>
        <w:szCs w:val="16"/>
      </w:rPr>
      <w:t xml:space="preserve">Page </w:t>
    </w:r>
    <w:r w:rsidRPr="00686F7E">
      <w:rPr>
        <w:rFonts w:ascii="Arial" w:hAnsi="Arial"/>
        <w:sz w:val="16"/>
        <w:szCs w:val="16"/>
      </w:rPr>
      <w:fldChar w:fldCharType="begin"/>
    </w:r>
    <w:r w:rsidRPr="00686F7E">
      <w:rPr>
        <w:rFonts w:ascii="Arial" w:hAnsi="Arial"/>
        <w:sz w:val="16"/>
        <w:szCs w:val="16"/>
      </w:rPr>
      <w:instrText xml:space="preserve"> PAGE </w:instrText>
    </w:r>
    <w:r w:rsidRPr="00686F7E">
      <w:rPr>
        <w:rFonts w:ascii="Arial" w:hAnsi="Arial"/>
        <w:sz w:val="16"/>
        <w:szCs w:val="16"/>
      </w:rPr>
      <w:fldChar w:fldCharType="separate"/>
    </w:r>
    <w:r>
      <w:rPr>
        <w:rFonts w:ascii="Arial" w:hAnsi="Arial"/>
        <w:noProof/>
        <w:sz w:val="16"/>
        <w:szCs w:val="16"/>
      </w:rPr>
      <w:t>56</w:t>
    </w:r>
    <w:r w:rsidRPr="00686F7E">
      <w:rPr>
        <w:rFonts w:ascii="Arial" w:hAnsi="Arial"/>
        <w:sz w:val="16"/>
        <w:szCs w:val="16"/>
      </w:rPr>
      <w:fldChar w:fldCharType="end"/>
    </w:r>
    <w:r w:rsidRPr="00686F7E">
      <w:rPr>
        <w:rFonts w:ascii="Arial" w:hAnsi="Arial"/>
        <w:sz w:val="16"/>
        <w:szCs w:val="16"/>
      </w:rPr>
      <w:t xml:space="preserve"> of </w:t>
    </w:r>
    <w:r w:rsidRPr="00686F7E">
      <w:rPr>
        <w:rStyle w:val="PageNumber"/>
        <w:rFonts w:ascii="Arial" w:hAnsi="Arial"/>
        <w:sz w:val="16"/>
        <w:szCs w:val="16"/>
      </w:rPr>
      <w:fldChar w:fldCharType="begin"/>
    </w:r>
    <w:r w:rsidRPr="00686F7E">
      <w:rPr>
        <w:rStyle w:val="PageNumber"/>
        <w:rFonts w:ascii="Arial" w:hAnsi="Arial"/>
        <w:sz w:val="16"/>
        <w:szCs w:val="16"/>
      </w:rPr>
      <w:instrText xml:space="preserve"> NUMPAGES </w:instrText>
    </w:r>
    <w:r w:rsidRPr="00686F7E">
      <w:rPr>
        <w:rStyle w:val="PageNumber"/>
        <w:rFonts w:ascii="Arial" w:hAnsi="Arial"/>
        <w:sz w:val="16"/>
        <w:szCs w:val="16"/>
      </w:rPr>
      <w:fldChar w:fldCharType="separate"/>
    </w:r>
    <w:r>
      <w:rPr>
        <w:rStyle w:val="PageNumber"/>
        <w:rFonts w:ascii="Arial" w:hAnsi="Arial"/>
        <w:noProof/>
        <w:sz w:val="16"/>
        <w:szCs w:val="16"/>
      </w:rPr>
      <w:t>57</w:t>
    </w:r>
    <w:r w:rsidRPr="00686F7E">
      <w:rPr>
        <w:rStyle w:val="PageNumber"/>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8A4D7" w14:textId="77777777" w:rsidR="00F270E9" w:rsidRPr="00BA10B7" w:rsidRDefault="00F270E9">
    <w:pPr>
      <w:pStyle w:val="Footer"/>
      <w:jc w:val="center"/>
      <w:rPr>
        <w:rFonts w:ascii="Arial" w:hAnsi="Arial"/>
        <w:color w:val="808080"/>
        <w:sz w:val="20"/>
        <w:szCs w:val="20"/>
      </w:rPr>
    </w:pPr>
    <w:r w:rsidRPr="00BA10B7">
      <w:rPr>
        <w:rFonts w:ascii="Arial" w:hAnsi="Arial"/>
        <w:color w:val="808080"/>
        <w:sz w:val="20"/>
        <w:szCs w:val="20"/>
      </w:rPr>
      <w:t>CVS Caremark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C7EC9" w14:textId="77777777" w:rsidR="0063750A" w:rsidRDefault="0063750A">
      <w:r>
        <w:separator/>
      </w:r>
    </w:p>
  </w:footnote>
  <w:footnote w:type="continuationSeparator" w:id="0">
    <w:p w14:paraId="26ADB5BB" w14:textId="77777777" w:rsidR="0063750A" w:rsidRDefault="0063750A">
      <w:r>
        <w:continuationSeparator/>
      </w:r>
    </w:p>
  </w:footnote>
  <w:footnote w:type="continuationNotice" w:id="1">
    <w:p w14:paraId="2F477E74" w14:textId="77777777" w:rsidR="0063750A" w:rsidRDefault="00637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8A4D0" w14:textId="77777777" w:rsidR="00F270E9" w:rsidRDefault="00F270E9" w:rsidP="00EE0199">
    <w:pPr>
      <w:pStyle w:val="Header"/>
      <w:tabs>
        <w:tab w:val="clear" w:pos="8306"/>
        <w:tab w:val="right" w:pos="8640"/>
      </w:tabs>
      <w:ind w:left="-270"/>
      <w:rPr>
        <w:rFonts w:ascii="Arial" w:hAnsi="Arial" w:cs="Arial"/>
        <w:iCs/>
      </w:rPr>
    </w:pPr>
    <w:r w:rsidRPr="00C04540">
      <w:rPr>
        <w:rFonts w:ascii="Arial" w:hAnsi="Arial" w:cs="Arial"/>
        <w:noProof/>
      </w:rPr>
      <w:drawing>
        <wp:anchor distT="0" distB="0" distL="114300" distR="114300" simplePos="0" relativeHeight="251663360" behindDoc="1" locked="0" layoutInCell="1" allowOverlap="1" wp14:anchorId="3D38A4D8" wp14:editId="3D38A4D9">
          <wp:simplePos x="0" y="0"/>
          <wp:positionH relativeFrom="column">
            <wp:posOffset>4533900</wp:posOffset>
          </wp:positionH>
          <wp:positionV relativeFrom="paragraph">
            <wp:posOffset>-153035</wp:posOffset>
          </wp:positionV>
          <wp:extent cx="1514475" cy="342900"/>
          <wp:effectExtent l="19050" t="0" r="9525" b="0"/>
          <wp:wrapTight wrapText="bothSides">
            <wp:wrapPolygon edited="0">
              <wp:start x="-272" y="0"/>
              <wp:lineTo x="-272" y="20400"/>
              <wp:lineTo x="21736" y="20400"/>
              <wp:lineTo x="21736" y="0"/>
              <wp:lineTo x="-272" y="0"/>
            </wp:wrapPolygon>
          </wp:wrapTight>
          <wp:docPr id="4" name="ctl00_onetidHeadbnnr0" descr="http://sharepoint/sites/ISSQO/PMO_Services/Final%20Graphics%202014/Header_N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sites/ISSQO/PMO_Services/Final%20Graphics%202014/Header_NwLogo.jpg"/>
                  <pic:cNvPicPr>
                    <a:picLocks noChangeAspect="1" noChangeArrowheads="1"/>
                  </pic:cNvPicPr>
                </pic:nvPicPr>
                <pic:blipFill>
                  <a:blip r:embed="rId1" r:link="rId2"/>
                  <a:srcRect/>
                  <a:stretch>
                    <a:fillRect/>
                  </a:stretch>
                </pic:blipFill>
                <pic:spPr bwMode="auto">
                  <a:xfrm>
                    <a:off x="0" y="0"/>
                    <a:ext cx="1514475" cy="342900"/>
                  </a:xfrm>
                  <a:prstGeom prst="rect">
                    <a:avLst/>
                  </a:prstGeom>
                  <a:noFill/>
                  <a:ln w="9525">
                    <a:noFill/>
                    <a:miter lim="800000"/>
                    <a:headEnd/>
                    <a:tailEnd/>
                  </a:ln>
                </pic:spPr>
              </pic:pic>
            </a:graphicData>
          </a:graphic>
        </wp:anchor>
      </w:drawing>
    </w:r>
    <w:r w:rsidRPr="00C04540">
      <w:rPr>
        <w:rFonts w:ascii="Arial" w:hAnsi="Arial" w:cs="Arial"/>
        <w:iCs/>
        <w:noProof/>
      </w:rPr>
      <w:drawing>
        <wp:anchor distT="0" distB="0" distL="114300" distR="114300" simplePos="0" relativeHeight="251661312" behindDoc="1" locked="0" layoutInCell="1" allowOverlap="1" wp14:anchorId="3D38A4DA" wp14:editId="3D38A4DB">
          <wp:simplePos x="0" y="0"/>
          <wp:positionH relativeFrom="column">
            <wp:posOffset>-285750</wp:posOffset>
          </wp:positionH>
          <wp:positionV relativeFrom="paragraph">
            <wp:posOffset>-67310</wp:posOffset>
          </wp:positionV>
          <wp:extent cx="1228725" cy="266700"/>
          <wp:effectExtent l="19050" t="0" r="0" b="0"/>
          <wp:wrapTight wrapText="bothSides">
            <wp:wrapPolygon edited="0">
              <wp:start x="-336" y="0"/>
              <wp:lineTo x="-336" y="19962"/>
              <wp:lineTo x="21477" y="19962"/>
              <wp:lineTo x="21477" y="0"/>
              <wp:lineTo x="-336" y="0"/>
            </wp:wrapPolygon>
          </wp:wrapTight>
          <wp:docPr id="5" name="Picture 13" descr="cid:image001.gif@01CFC776.4B56E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1.gif@01CFC776.4B56ECD0"/>
                  <pic:cNvPicPr>
                    <a:picLocks noChangeAspect="1" noChangeArrowheads="1"/>
                  </pic:cNvPicPr>
                </pic:nvPicPr>
                <pic:blipFill>
                  <a:blip r:embed="rId3" r:link="rId4"/>
                  <a:srcRect/>
                  <a:stretch>
                    <a:fillRect/>
                  </a:stretch>
                </pic:blipFill>
                <pic:spPr bwMode="auto">
                  <a:xfrm>
                    <a:off x="0" y="0"/>
                    <a:ext cx="1226185" cy="267970"/>
                  </a:xfrm>
                  <a:prstGeom prst="rect">
                    <a:avLst/>
                  </a:prstGeom>
                  <a:noFill/>
                  <a:ln w="9525">
                    <a:noFill/>
                    <a:miter lim="800000"/>
                    <a:headEnd/>
                    <a:tailEnd/>
                  </a:ln>
                </pic:spPr>
              </pic:pic>
            </a:graphicData>
          </a:graphic>
        </wp:anchor>
      </w:drawing>
    </w:r>
    <w:r>
      <w:rPr>
        <w:rFonts w:ascii="Arial" w:hAnsi="Arial" w:cs="Arial"/>
        <w:noProof/>
      </w:rPr>
      <w:tab/>
    </w:r>
    <w:r>
      <w:rPr>
        <w:rFonts w:ascii="Arial" w:hAnsi="Arial" w:cs="Arial"/>
        <w:noProof/>
      </w:rPr>
      <w:tab/>
    </w:r>
  </w:p>
  <w:p w14:paraId="234CBF1C" w14:textId="77777777" w:rsidR="00F270E9" w:rsidRDefault="00F270E9" w:rsidP="0078743C">
    <w:pPr>
      <w:pStyle w:val="Header"/>
      <w:jc w:val="center"/>
      <w:rPr>
        <w:rFonts w:ascii="Arial" w:hAnsi="Arial" w:cs="Arial"/>
        <w:iCs/>
        <w:sz w:val="16"/>
      </w:rPr>
    </w:pPr>
  </w:p>
  <w:p w14:paraId="3D38A4D1" w14:textId="1F71494D" w:rsidR="00F270E9" w:rsidRDefault="00F270E9" w:rsidP="0078743C">
    <w:pPr>
      <w:pStyle w:val="Header"/>
      <w:jc w:val="center"/>
      <w:rPr>
        <w:rFonts w:ascii="Arial" w:hAnsi="Arial" w:cs="Arial"/>
        <w:iCs/>
        <w:sz w:val="16"/>
      </w:rPr>
    </w:pPr>
    <w:r>
      <w:rPr>
        <w:rFonts w:ascii="Arial" w:hAnsi="Arial" w:cs="Arial"/>
        <w:iCs/>
        <w:sz w:val="16"/>
      </w:rPr>
      <w:t>Run Book –sqsq-dev-SimpleDose</w:t>
    </w:r>
  </w:p>
  <w:p w14:paraId="4CBBA80C" w14:textId="77777777" w:rsidR="00F270E9" w:rsidRPr="00A966CD" w:rsidRDefault="00F270E9" w:rsidP="0078743C">
    <w:pPr>
      <w:pStyle w:val="Header"/>
      <w:jc w:val="center"/>
      <w:rPr>
        <w:rFonts w:ascii="Arial" w:hAnsi="Arial" w:cs="Arial"/>
        <w:iCs/>
        <w:sz w:val="16"/>
      </w:rPr>
    </w:pPr>
  </w:p>
  <w:p w14:paraId="3D38A4D2" w14:textId="77777777" w:rsidR="00F270E9" w:rsidRPr="00AD1783" w:rsidRDefault="00F270E9" w:rsidP="00BA10B7">
    <w:pPr>
      <w:pStyle w:val="Header"/>
      <w:jc w:val="center"/>
      <w:rPr>
        <w:rFonts w:ascii="Arial" w:hAnsi="Arial" w:cs="Arial"/>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8A4D6" w14:textId="77777777" w:rsidR="00F270E9" w:rsidRDefault="00F270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singleLevel"/>
    <w:tmpl w:val="00000007"/>
    <w:name w:val="WW8Num4"/>
    <w:lvl w:ilvl="0">
      <w:start w:val="1"/>
      <w:numFmt w:val="bullet"/>
      <w:lvlText w:val=""/>
      <w:lvlJc w:val="left"/>
      <w:pPr>
        <w:tabs>
          <w:tab w:val="num" w:pos="1440"/>
        </w:tabs>
        <w:ind w:left="1440" w:hanging="360"/>
      </w:pPr>
      <w:rPr>
        <w:rFonts w:ascii="Symbol" w:hAnsi="Symbol"/>
        <w:color w:val="000000"/>
      </w:rPr>
    </w:lvl>
  </w:abstractNum>
  <w:abstractNum w:abstractNumId="1" w15:restartNumberingAfterBreak="0">
    <w:nsid w:val="204E7574"/>
    <w:multiLevelType w:val="hybridMultilevel"/>
    <w:tmpl w:val="0C6CDAA8"/>
    <w:lvl w:ilvl="0" w:tplc="4746A7C4">
      <w:start w:val="1"/>
      <w:numFmt w:val="bullet"/>
      <w:pStyle w:val="Bullet2"/>
      <w:lvlText w:val=""/>
      <w:lvlJc w:val="left"/>
      <w:pPr>
        <w:tabs>
          <w:tab w:val="num" w:pos="360"/>
        </w:tabs>
        <w:ind w:left="360" w:hanging="360"/>
      </w:pPr>
      <w:rPr>
        <w:rFonts w:ascii="Symbol" w:hAnsi="Symbol" w:hint="default"/>
        <w:color w:val="auto"/>
        <w:sz w:val="16"/>
      </w:rPr>
    </w:lvl>
    <w:lvl w:ilvl="1" w:tplc="0409000F">
      <w:start w:val="1"/>
      <w:numFmt w:val="decimal"/>
      <w:lvlText w:val="%2."/>
      <w:lvlJc w:val="left"/>
      <w:pPr>
        <w:tabs>
          <w:tab w:val="num" w:pos="1080"/>
        </w:tabs>
        <w:ind w:left="1080" w:hanging="360"/>
      </w:pPr>
      <w:rPr>
        <w:rFonts w:hint="default"/>
        <w:color w:val="auto"/>
        <w:sz w:val="16"/>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620489C"/>
    <w:multiLevelType w:val="hybridMultilevel"/>
    <w:tmpl w:val="7B68B9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C1C5C"/>
    <w:multiLevelType w:val="multilevel"/>
    <w:tmpl w:val="67F482FC"/>
    <w:lvl w:ilvl="0">
      <w:start w:val="2"/>
      <w:numFmt w:val="decimal"/>
      <w:lvlText w:val="%1."/>
      <w:lvlJc w:val="left"/>
      <w:pPr>
        <w:ind w:left="630" w:hanging="630"/>
      </w:pPr>
      <w:rPr>
        <w:rFonts w:hint="default"/>
      </w:rPr>
    </w:lvl>
    <w:lvl w:ilvl="1">
      <w:start w:val="6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4" w15:restartNumberingAfterBreak="0">
    <w:nsid w:val="3369116C"/>
    <w:multiLevelType w:val="hybridMultilevel"/>
    <w:tmpl w:val="4418D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E5A6C"/>
    <w:multiLevelType w:val="hybridMultilevel"/>
    <w:tmpl w:val="56B02A08"/>
    <w:lvl w:ilvl="0" w:tplc="29C48DB2">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3F949330">
      <w:start w:val="3"/>
      <w:numFmt w:val="bullet"/>
      <w:lvlText w:val=""/>
      <w:lvlJc w:val="left"/>
      <w:pPr>
        <w:ind w:left="4320" w:hanging="360"/>
      </w:pPr>
      <w:rPr>
        <w:rFonts w:ascii="Wingdings" w:eastAsia="Times New Roman" w:hAnsi="Wingdings" w:cs="Arial"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5B39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90A3E8A"/>
    <w:multiLevelType w:val="hybridMultilevel"/>
    <w:tmpl w:val="D5E8AF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039D7"/>
    <w:multiLevelType w:val="multilevel"/>
    <w:tmpl w:val="6CE038D6"/>
    <w:styleLink w:val="CVSBAFun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0F3D5B"/>
    <w:multiLevelType w:val="hybridMultilevel"/>
    <w:tmpl w:val="3D2081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C45E1"/>
    <w:multiLevelType w:val="hybridMultilevel"/>
    <w:tmpl w:val="2A8A6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997AA5"/>
    <w:multiLevelType w:val="multilevel"/>
    <w:tmpl w:val="B0D454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i w:val="0"/>
        <w:sz w:val="28"/>
        <w:szCs w:val="28"/>
      </w:rPr>
    </w:lvl>
    <w:lvl w:ilvl="2">
      <w:start w:val="1"/>
      <w:numFmt w:val="decimal"/>
      <w:pStyle w:val="Heading3"/>
      <w:lvlText w:val="%1.%2.%3"/>
      <w:lvlJc w:val="left"/>
      <w:pPr>
        <w:ind w:left="2070" w:hanging="720"/>
      </w:pPr>
      <w:rPr>
        <w:rFonts w:ascii="Arial Unicode MS" w:eastAsia="Arial Unicode MS" w:hAnsi="Arial Unicode MS" w:cs="Arial Unicode MS" w:hint="default"/>
      </w:rPr>
    </w:lvl>
    <w:lvl w:ilvl="3">
      <w:start w:val="1"/>
      <w:numFmt w:val="decimal"/>
      <w:pStyle w:val="Heading4"/>
      <w:lvlText w:val="%1.%2.%3.%4"/>
      <w:lvlJc w:val="left"/>
      <w:pPr>
        <w:ind w:left="864" w:hanging="864"/>
      </w:pPr>
      <w:rPr>
        <w:rFonts w:ascii="Arial Unicode MS" w:eastAsia="Arial Unicode MS" w:hAnsi="Arial Unicode MS" w:cs="Arial Unicode MS" w:hint="default"/>
        <w:b/>
        <w:bCs w:val="0"/>
        <w:i w:val="0"/>
        <w:iCs w:val="0"/>
        <w:caps w:val="0"/>
        <w:smallCaps w:val="0"/>
        <w:strike w:val="0"/>
        <w:dstrike w:val="0"/>
        <w:noProof w:val="0"/>
        <w:snapToGrid w:val="0"/>
        <w:vanish w:val="0"/>
        <w:color w:val="000000"/>
        <w:spacing w:val="0"/>
        <w:w w:val="0"/>
        <w:kern w:val="0"/>
        <w:position w:val="0"/>
        <w:sz w:val="2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ascii="Arial Unicode MS" w:eastAsia="Arial Unicode MS" w:hAnsi="Arial Unicode MS" w:cs="Arial Unicode MS" w:hint="default"/>
        <w:i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8B46164"/>
    <w:multiLevelType w:val="singleLevel"/>
    <w:tmpl w:val="1D5CC306"/>
    <w:lvl w:ilvl="0">
      <w:start w:val="1"/>
      <w:numFmt w:val="bullet"/>
      <w:pStyle w:val="bullet"/>
      <w:lvlText w:val=""/>
      <w:lvlJc w:val="left"/>
      <w:pPr>
        <w:tabs>
          <w:tab w:val="num" w:pos="360"/>
        </w:tabs>
        <w:ind w:left="360" w:hanging="360"/>
      </w:pPr>
      <w:rPr>
        <w:rFonts w:ascii="Symbol" w:hAnsi="Symbol" w:hint="default"/>
      </w:rPr>
    </w:lvl>
  </w:abstractNum>
  <w:num w:numId="1">
    <w:abstractNumId w:val="11"/>
  </w:num>
  <w:num w:numId="2">
    <w:abstractNumId w:val="1"/>
  </w:num>
  <w:num w:numId="3">
    <w:abstractNumId w:val="5"/>
  </w:num>
  <w:num w:numId="4">
    <w:abstractNumId w:val="12"/>
  </w:num>
  <w:num w:numId="5">
    <w:abstractNumId w:val="8"/>
  </w:num>
  <w:num w:numId="6">
    <w:abstractNumId w:val="9"/>
  </w:num>
  <w:num w:numId="7">
    <w:abstractNumId w:val="6"/>
  </w:num>
  <w:num w:numId="8">
    <w:abstractNumId w:val="11"/>
    <w:lvlOverride w:ilvl="0">
      <w:startOverride w:val="2"/>
    </w:lvlOverride>
    <w:lvlOverride w:ilvl="1">
      <w:startOverride w:val="13"/>
    </w:lvlOverride>
    <w:lvlOverride w:ilvl="2">
      <w:startOverride w:val="3"/>
    </w:lvlOverride>
  </w:num>
  <w:num w:numId="9">
    <w:abstractNumId w:val="4"/>
  </w:num>
  <w:num w:numId="10">
    <w:abstractNumId w:val="7"/>
  </w:num>
  <w:num w:numId="11">
    <w:abstractNumId w:val="10"/>
  </w:num>
  <w:num w:numId="12">
    <w:abstractNumId w:val="2"/>
  </w:num>
  <w:num w:numId="13">
    <w:abstractNumId w:val="11"/>
  </w:num>
  <w:num w:numId="14">
    <w:abstractNumId w:val="3"/>
  </w:num>
  <w:num w:numId="15">
    <w:abstractNumId w:val="11"/>
    <w:lvlOverride w:ilvl="0">
      <w:startOverride w:val="4"/>
    </w:lvlOverride>
  </w:num>
  <w:num w:numId="16">
    <w:abstractNumId w:val="11"/>
    <w:lvlOverride w:ilvl="0">
      <w:startOverride w:val="4"/>
    </w:lvlOverride>
  </w:num>
  <w:num w:numId="17">
    <w:abstractNumId w:val="11"/>
    <w:lvlOverride w:ilvl="0">
      <w:startOverride w:val="4"/>
    </w:lvlOverride>
  </w:num>
  <w:num w:numId="18">
    <w:abstractNumId w:val="11"/>
    <w:lvlOverride w:ilvl="0">
      <w:startOverride w:val="4"/>
    </w:lvlOverride>
  </w:num>
  <w:num w:numId="19">
    <w:abstractNumId w:val="11"/>
    <w:lvlOverride w:ilvl="0">
      <w:startOverride w:val="4"/>
    </w:lvlOverride>
  </w:num>
  <w:num w:numId="20">
    <w:abstractNumId w:val="11"/>
    <w:lvlOverride w:ilvl="0">
      <w:startOverride w:val="4"/>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tharaju, Narasimha (Contractor)">
    <w15:presenceInfo w15:providerId="AD" w15:userId="S-1-5-21-2130522478-1725188094-786498627-595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28B"/>
    <w:rsid w:val="000003A2"/>
    <w:rsid w:val="000006F4"/>
    <w:rsid w:val="0000132B"/>
    <w:rsid w:val="000027A7"/>
    <w:rsid w:val="0000356A"/>
    <w:rsid w:val="00007583"/>
    <w:rsid w:val="00007FC5"/>
    <w:rsid w:val="00012AC5"/>
    <w:rsid w:val="00012DD0"/>
    <w:rsid w:val="00014569"/>
    <w:rsid w:val="00014C8E"/>
    <w:rsid w:val="00015442"/>
    <w:rsid w:val="0001604B"/>
    <w:rsid w:val="00016D0A"/>
    <w:rsid w:val="00017EA8"/>
    <w:rsid w:val="00020FA7"/>
    <w:rsid w:val="00021EBA"/>
    <w:rsid w:val="000226E6"/>
    <w:rsid w:val="000275EC"/>
    <w:rsid w:val="00027676"/>
    <w:rsid w:val="0003075D"/>
    <w:rsid w:val="00031718"/>
    <w:rsid w:val="00032A81"/>
    <w:rsid w:val="00033781"/>
    <w:rsid w:val="000338A6"/>
    <w:rsid w:val="0003403C"/>
    <w:rsid w:val="00034673"/>
    <w:rsid w:val="00036587"/>
    <w:rsid w:val="00036F8F"/>
    <w:rsid w:val="000370A4"/>
    <w:rsid w:val="000379FA"/>
    <w:rsid w:val="00040283"/>
    <w:rsid w:val="00041DA6"/>
    <w:rsid w:val="0004310E"/>
    <w:rsid w:val="00043A0E"/>
    <w:rsid w:val="0004561F"/>
    <w:rsid w:val="00045DD6"/>
    <w:rsid w:val="00047462"/>
    <w:rsid w:val="00047A1F"/>
    <w:rsid w:val="00050414"/>
    <w:rsid w:val="00053505"/>
    <w:rsid w:val="00054D2F"/>
    <w:rsid w:val="00056A0D"/>
    <w:rsid w:val="0006118F"/>
    <w:rsid w:val="0007284C"/>
    <w:rsid w:val="000751D3"/>
    <w:rsid w:val="00075EB1"/>
    <w:rsid w:val="000763A2"/>
    <w:rsid w:val="00081ADC"/>
    <w:rsid w:val="0008502B"/>
    <w:rsid w:val="0008606C"/>
    <w:rsid w:val="000906CF"/>
    <w:rsid w:val="00090D38"/>
    <w:rsid w:val="000912A5"/>
    <w:rsid w:val="00091C4F"/>
    <w:rsid w:val="00092E54"/>
    <w:rsid w:val="00094885"/>
    <w:rsid w:val="000A00D0"/>
    <w:rsid w:val="000A0AC7"/>
    <w:rsid w:val="000A0FCF"/>
    <w:rsid w:val="000A122C"/>
    <w:rsid w:val="000A231E"/>
    <w:rsid w:val="000A52ED"/>
    <w:rsid w:val="000A6826"/>
    <w:rsid w:val="000A7D44"/>
    <w:rsid w:val="000B0E7A"/>
    <w:rsid w:val="000B10A0"/>
    <w:rsid w:val="000B198E"/>
    <w:rsid w:val="000B1DD6"/>
    <w:rsid w:val="000B4472"/>
    <w:rsid w:val="000B630F"/>
    <w:rsid w:val="000B76B7"/>
    <w:rsid w:val="000C13A5"/>
    <w:rsid w:val="000C2B78"/>
    <w:rsid w:val="000C4145"/>
    <w:rsid w:val="000C6AD1"/>
    <w:rsid w:val="000D06C7"/>
    <w:rsid w:val="000D3E78"/>
    <w:rsid w:val="000D4EA3"/>
    <w:rsid w:val="000D54D9"/>
    <w:rsid w:val="000D5B12"/>
    <w:rsid w:val="000E1624"/>
    <w:rsid w:val="000E3810"/>
    <w:rsid w:val="000E48F8"/>
    <w:rsid w:val="000E7457"/>
    <w:rsid w:val="000E76CF"/>
    <w:rsid w:val="000E7B36"/>
    <w:rsid w:val="000E7BFB"/>
    <w:rsid w:val="000F2032"/>
    <w:rsid w:val="000F2EE9"/>
    <w:rsid w:val="000F3422"/>
    <w:rsid w:val="001015E2"/>
    <w:rsid w:val="0010664C"/>
    <w:rsid w:val="0010764B"/>
    <w:rsid w:val="0011103F"/>
    <w:rsid w:val="0011105D"/>
    <w:rsid w:val="00111B65"/>
    <w:rsid w:val="001121F6"/>
    <w:rsid w:val="00114517"/>
    <w:rsid w:val="00116DEA"/>
    <w:rsid w:val="00117077"/>
    <w:rsid w:val="00117F43"/>
    <w:rsid w:val="00130311"/>
    <w:rsid w:val="001341E5"/>
    <w:rsid w:val="00134F40"/>
    <w:rsid w:val="001376C7"/>
    <w:rsid w:val="001418F4"/>
    <w:rsid w:val="001424E8"/>
    <w:rsid w:val="00143092"/>
    <w:rsid w:val="00143691"/>
    <w:rsid w:val="00144CFF"/>
    <w:rsid w:val="00145CF5"/>
    <w:rsid w:val="00146043"/>
    <w:rsid w:val="001540BE"/>
    <w:rsid w:val="00154635"/>
    <w:rsid w:val="00156212"/>
    <w:rsid w:val="00157C67"/>
    <w:rsid w:val="0016059C"/>
    <w:rsid w:val="001617B2"/>
    <w:rsid w:val="00162A18"/>
    <w:rsid w:val="00163B2E"/>
    <w:rsid w:val="00163F9F"/>
    <w:rsid w:val="001675D8"/>
    <w:rsid w:val="00167953"/>
    <w:rsid w:val="00170698"/>
    <w:rsid w:val="00170D82"/>
    <w:rsid w:val="00173036"/>
    <w:rsid w:val="0017473A"/>
    <w:rsid w:val="0017551E"/>
    <w:rsid w:val="00175B01"/>
    <w:rsid w:val="001804C9"/>
    <w:rsid w:val="001813F5"/>
    <w:rsid w:val="00183A48"/>
    <w:rsid w:val="001847D3"/>
    <w:rsid w:val="00184C40"/>
    <w:rsid w:val="001857CD"/>
    <w:rsid w:val="001864E9"/>
    <w:rsid w:val="00190628"/>
    <w:rsid w:val="00193AAE"/>
    <w:rsid w:val="00193CA1"/>
    <w:rsid w:val="00194284"/>
    <w:rsid w:val="001945D0"/>
    <w:rsid w:val="00195BF3"/>
    <w:rsid w:val="001974C4"/>
    <w:rsid w:val="001A12DB"/>
    <w:rsid w:val="001A29ED"/>
    <w:rsid w:val="001A4EA3"/>
    <w:rsid w:val="001A7569"/>
    <w:rsid w:val="001A7971"/>
    <w:rsid w:val="001B0302"/>
    <w:rsid w:val="001B08B3"/>
    <w:rsid w:val="001B19ED"/>
    <w:rsid w:val="001B4E29"/>
    <w:rsid w:val="001B5311"/>
    <w:rsid w:val="001C051C"/>
    <w:rsid w:val="001C05FF"/>
    <w:rsid w:val="001C0922"/>
    <w:rsid w:val="001C2BB3"/>
    <w:rsid w:val="001C6329"/>
    <w:rsid w:val="001D1D62"/>
    <w:rsid w:val="001D2DCC"/>
    <w:rsid w:val="001D3502"/>
    <w:rsid w:val="001D52EA"/>
    <w:rsid w:val="001D64EF"/>
    <w:rsid w:val="001D7469"/>
    <w:rsid w:val="001E29C2"/>
    <w:rsid w:val="001E2AA9"/>
    <w:rsid w:val="001E3640"/>
    <w:rsid w:val="001E3CD2"/>
    <w:rsid w:val="001E5144"/>
    <w:rsid w:val="001F2BCA"/>
    <w:rsid w:val="001F2CAD"/>
    <w:rsid w:val="001F42F7"/>
    <w:rsid w:val="001F532B"/>
    <w:rsid w:val="001F5D9D"/>
    <w:rsid w:val="001F68BD"/>
    <w:rsid w:val="001F7470"/>
    <w:rsid w:val="001F7A66"/>
    <w:rsid w:val="00201E06"/>
    <w:rsid w:val="00202879"/>
    <w:rsid w:val="00202C06"/>
    <w:rsid w:val="00202E75"/>
    <w:rsid w:val="0020357A"/>
    <w:rsid w:val="00205093"/>
    <w:rsid w:val="00205A4A"/>
    <w:rsid w:val="00206FBA"/>
    <w:rsid w:val="002105C3"/>
    <w:rsid w:val="00210ED0"/>
    <w:rsid w:val="00211844"/>
    <w:rsid w:val="00212582"/>
    <w:rsid w:val="0021393A"/>
    <w:rsid w:val="00213CA3"/>
    <w:rsid w:val="002154A7"/>
    <w:rsid w:val="00217AC4"/>
    <w:rsid w:val="00217C71"/>
    <w:rsid w:val="00220ADC"/>
    <w:rsid w:val="0022260F"/>
    <w:rsid w:val="002226D6"/>
    <w:rsid w:val="002235F2"/>
    <w:rsid w:val="002242E9"/>
    <w:rsid w:val="00224929"/>
    <w:rsid w:val="00226385"/>
    <w:rsid w:val="0022642F"/>
    <w:rsid w:val="002315C5"/>
    <w:rsid w:val="00231D3F"/>
    <w:rsid w:val="00233BDF"/>
    <w:rsid w:val="0023633C"/>
    <w:rsid w:val="00236750"/>
    <w:rsid w:val="00236801"/>
    <w:rsid w:val="0023731B"/>
    <w:rsid w:val="0023779F"/>
    <w:rsid w:val="00241808"/>
    <w:rsid w:val="00242719"/>
    <w:rsid w:val="0024316E"/>
    <w:rsid w:val="00243459"/>
    <w:rsid w:val="0024578A"/>
    <w:rsid w:val="00246B88"/>
    <w:rsid w:val="00247FCE"/>
    <w:rsid w:val="00252355"/>
    <w:rsid w:val="00255581"/>
    <w:rsid w:val="00255639"/>
    <w:rsid w:val="00255CB3"/>
    <w:rsid w:val="0025669C"/>
    <w:rsid w:val="00256E7C"/>
    <w:rsid w:val="00257968"/>
    <w:rsid w:val="00261D3D"/>
    <w:rsid w:val="0026272F"/>
    <w:rsid w:val="00262771"/>
    <w:rsid w:val="002646BA"/>
    <w:rsid w:val="002648E7"/>
    <w:rsid w:val="00265345"/>
    <w:rsid w:val="00265931"/>
    <w:rsid w:val="00265CB8"/>
    <w:rsid w:val="00265FA2"/>
    <w:rsid w:val="002716B5"/>
    <w:rsid w:val="00273037"/>
    <w:rsid w:val="002730EC"/>
    <w:rsid w:val="00274A36"/>
    <w:rsid w:val="00282474"/>
    <w:rsid w:val="00285565"/>
    <w:rsid w:val="00286847"/>
    <w:rsid w:val="00286EB6"/>
    <w:rsid w:val="00292247"/>
    <w:rsid w:val="0029277A"/>
    <w:rsid w:val="00292A5F"/>
    <w:rsid w:val="00293CF3"/>
    <w:rsid w:val="002948F1"/>
    <w:rsid w:val="00294C31"/>
    <w:rsid w:val="00294EAE"/>
    <w:rsid w:val="002A0B1A"/>
    <w:rsid w:val="002A2485"/>
    <w:rsid w:val="002A31B1"/>
    <w:rsid w:val="002A32DA"/>
    <w:rsid w:val="002B0FA4"/>
    <w:rsid w:val="002B2C6D"/>
    <w:rsid w:val="002B4FB1"/>
    <w:rsid w:val="002B572C"/>
    <w:rsid w:val="002B6CFE"/>
    <w:rsid w:val="002C494A"/>
    <w:rsid w:val="002C64C9"/>
    <w:rsid w:val="002C6F33"/>
    <w:rsid w:val="002D0BD4"/>
    <w:rsid w:val="002D28C1"/>
    <w:rsid w:val="002D3702"/>
    <w:rsid w:val="002D3EA7"/>
    <w:rsid w:val="002D5853"/>
    <w:rsid w:val="002D5AAF"/>
    <w:rsid w:val="002E07C3"/>
    <w:rsid w:val="002E0DEA"/>
    <w:rsid w:val="002E1C03"/>
    <w:rsid w:val="002E316D"/>
    <w:rsid w:val="002E37D9"/>
    <w:rsid w:val="002E4C15"/>
    <w:rsid w:val="002E6FDF"/>
    <w:rsid w:val="002E7B37"/>
    <w:rsid w:val="002E7F7F"/>
    <w:rsid w:val="002F1FCF"/>
    <w:rsid w:val="002F2487"/>
    <w:rsid w:val="002F378E"/>
    <w:rsid w:val="002F3A82"/>
    <w:rsid w:val="002F3C75"/>
    <w:rsid w:val="002F3F16"/>
    <w:rsid w:val="002F48ED"/>
    <w:rsid w:val="002F74C5"/>
    <w:rsid w:val="003009D6"/>
    <w:rsid w:val="003028F5"/>
    <w:rsid w:val="003061C9"/>
    <w:rsid w:val="0030664A"/>
    <w:rsid w:val="003103E2"/>
    <w:rsid w:val="003107E6"/>
    <w:rsid w:val="00310985"/>
    <w:rsid w:val="00312CE4"/>
    <w:rsid w:val="003138D8"/>
    <w:rsid w:val="003163B3"/>
    <w:rsid w:val="00317037"/>
    <w:rsid w:val="003179BD"/>
    <w:rsid w:val="00320212"/>
    <w:rsid w:val="00324952"/>
    <w:rsid w:val="003251DC"/>
    <w:rsid w:val="003264F4"/>
    <w:rsid w:val="00327805"/>
    <w:rsid w:val="00327E6A"/>
    <w:rsid w:val="0033556A"/>
    <w:rsid w:val="003356E8"/>
    <w:rsid w:val="0033617E"/>
    <w:rsid w:val="00337972"/>
    <w:rsid w:val="00342BC1"/>
    <w:rsid w:val="003435F6"/>
    <w:rsid w:val="00345813"/>
    <w:rsid w:val="00345FFD"/>
    <w:rsid w:val="0034640C"/>
    <w:rsid w:val="00346B74"/>
    <w:rsid w:val="0035038F"/>
    <w:rsid w:val="00350456"/>
    <w:rsid w:val="003504FC"/>
    <w:rsid w:val="003511C2"/>
    <w:rsid w:val="003552F8"/>
    <w:rsid w:val="00357581"/>
    <w:rsid w:val="00360F45"/>
    <w:rsid w:val="00363AAD"/>
    <w:rsid w:val="003647B9"/>
    <w:rsid w:val="003657A3"/>
    <w:rsid w:val="00365848"/>
    <w:rsid w:val="00365AD5"/>
    <w:rsid w:val="00366A97"/>
    <w:rsid w:val="00366F5E"/>
    <w:rsid w:val="00371450"/>
    <w:rsid w:val="00373C97"/>
    <w:rsid w:val="00376AE3"/>
    <w:rsid w:val="003772F0"/>
    <w:rsid w:val="00380E6F"/>
    <w:rsid w:val="0038183E"/>
    <w:rsid w:val="0038344B"/>
    <w:rsid w:val="00384B5B"/>
    <w:rsid w:val="003850BE"/>
    <w:rsid w:val="0038542A"/>
    <w:rsid w:val="00385F8D"/>
    <w:rsid w:val="00386BA3"/>
    <w:rsid w:val="00386FCB"/>
    <w:rsid w:val="00394F64"/>
    <w:rsid w:val="00395039"/>
    <w:rsid w:val="003954B4"/>
    <w:rsid w:val="00395CB1"/>
    <w:rsid w:val="00395FC2"/>
    <w:rsid w:val="003968D5"/>
    <w:rsid w:val="00397C5A"/>
    <w:rsid w:val="003A0C78"/>
    <w:rsid w:val="003A1112"/>
    <w:rsid w:val="003A1264"/>
    <w:rsid w:val="003A2D2F"/>
    <w:rsid w:val="003A327B"/>
    <w:rsid w:val="003A3408"/>
    <w:rsid w:val="003A4256"/>
    <w:rsid w:val="003A4F1B"/>
    <w:rsid w:val="003A6434"/>
    <w:rsid w:val="003B5219"/>
    <w:rsid w:val="003B635E"/>
    <w:rsid w:val="003B649E"/>
    <w:rsid w:val="003B66FC"/>
    <w:rsid w:val="003C2379"/>
    <w:rsid w:val="003C23FF"/>
    <w:rsid w:val="003C3099"/>
    <w:rsid w:val="003C338C"/>
    <w:rsid w:val="003C71E8"/>
    <w:rsid w:val="003C7AF6"/>
    <w:rsid w:val="003D01D4"/>
    <w:rsid w:val="003D1360"/>
    <w:rsid w:val="003D2478"/>
    <w:rsid w:val="003D2558"/>
    <w:rsid w:val="003D610C"/>
    <w:rsid w:val="003D7FF4"/>
    <w:rsid w:val="003E196E"/>
    <w:rsid w:val="003E2CEC"/>
    <w:rsid w:val="003E3BE5"/>
    <w:rsid w:val="003E6677"/>
    <w:rsid w:val="003F0662"/>
    <w:rsid w:val="003F3599"/>
    <w:rsid w:val="003F539A"/>
    <w:rsid w:val="003F5CA6"/>
    <w:rsid w:val="003F5D33"/>
    <w:rsid w:val="003F6F40"/>
    <w:rsid w:val="003F7165"/>
    <w:rsid w:val="003F7328"/>
    <w:rsid w:val="00400555"/>
    <w:rsid w:val="00402F25"/>
    <w:rsid w:val="004035A9"/>
    <w:rsid w:val="00406075"/>
    <w:rsid w:val="004120BA"/>
    <w:rsid w:val="00414070"/>
    <w:rsid w:val="00414ED8"/>
    <w:rsid w:val="00415030"/>
    <w:rsid w:val="00415651"/>
    <w:rsid w:val="0042096B"/>
    <w:rsid w:val="00423293"/>
    <w:rsid w:val="004249F9"/>
    <w:rsid w:val="00424EBC"/>
    <w:rsid w:val="00425817"/>
    <w:rsid w:val="00427754"/>
    <w:rsid w:val="00431942"/>
    <w:rsid w:val="004345D9"/>
    <w:rsid w:val="00435A2C"/>
    <w:rsid w:val="00436C65"/>
    <w:rsid w:val="004373CD"/>
    <w:rsid w:val="0043784A"/>
    <w:rsid w:val="00441CB4"/>
    <w:rsid w:val="00442F75"/>
    <w:rsid w:val="00443E20"/>
    <w:rsid w:val="004460A3"/>
    <w:rsid w:val="00466716"/>
    <w:rsid w:val="00466AD1"/>
    <w:rsid w:val="00466DD5"/>
    <w:rsid w:val="00466DF7"/>
    <w:rsid w:val="0047056C"/>
    <w:rsid w:val="0047074A"/>
    <w:rsid w:val="004716B5"/>
    <w:rsid w:val="00472551"/>
    <w:rsid w:val="0047595D"/>
    <w:rsid w:val="00476742"/>
    <w:rsid w:val="00476CFC"/>
    <w:rsid w:val="00476ECE"/>
    <w:rsid w:val="004778DB"/>
    <w:rsid w:val="00481575"/>
    <w:rsid w:val="00484272"/>
    <w:rsid w:val="004931C4"/>
    <w:rsid w:val="0049344C"/>
    <w:rsid w:val="00494923"/>
    <w:rsid w:val="00495A42"/>
    <w:rsid w:val="004A096D"/>
    <w:rsid w:val="004A2D40"/>
    <w:rsid w:val="004A30F9"/>
    <w:rsid w:val="004A4E97"/>
    <w:rsid w:val="004A6D45"/>
    <w:rsid w:val="004B0A75"/>
    <w:rsid w:val="004B16A7"/>
    <w:rsid w:val="004B2970"/>
    <w:rsid w:val="004B6A42"/>
    <w:rsid w:val="004C1B6D"/>
    <w:rsid w:val="004C1DAE"/>
    <w:rsid w:val="004C216D"/>
    <w:rsid w:val="004C6B19"/>
    <w:rsid w:val="004C7F3D"/>
    <w:rsid w:val="004D02EA"/>
    <w:rsid w:val="004D035A"/>
    <w:rsid w:val="004D03C4"/>
    <w:rsid w:val="004D11E7"/>
    <w:rsid w:val="004D36B9"/>
    <w:rsid w:val="004D3DBF"/>
    <w:rsid w:val="004D41F8"/>
    <w:rsid w:val="004D52AF"/>
    <w:rsid w:val="004D69C7"/>
    <w:rsid w:val="004D77D5"/>
    <w:rsid w:val="004E298D"/>
    <w:rsid w:val="004E37DF"/>
    <w:rsid w:val="004E7AB6"/>
    <w:rsid w:val="004F0AF0"/>
    <w:rsid w:val="004F1204"/>
    <w:rsid w:val="004F250B"/>
    <w:rsid w:val="004F4D81"/>
    <w:rsid w:val="004F5000"/>
    <w:rsid w:val="004F5620"/>
    <w:rsid w:val="004F7117"/>
    <w:rsid w:val="00504609"/>
    <w:rsid w:val="00511515"/>
    <w:rsid w:val="005122C8"/>
    <w:rsid w:val="005125D5"/>
    <w:rsid w:val="00512989"/>
    <w:rsid w:val="00514063"/>
    <w:rsid w:val="0051409E"/>
    <w:rsid w:val="0051714F"/>
    <w:rsid w:val="00524CCE"/>
    <w:rsid w:val="005254C8"/>
    <w:rsid w:val="00525A47"/>
    <w:rsid w:val="0052679A"/>
    <w:rsid w:val="0053002E"/>
    <w:rsid w:val="005310CB"/>
    <w:rsid w:val="0053148D"/>
    <w:rsid w:val="00531C54"/>
    <w:rsid w:val="00532496"/>
    <w:rsid w:val="00533239"/>
    <w:rsid w:val="00533EE6"/>
    <w:rsid w:val="00537ADB"/>
    <w:rsid w:val="00540E96"/>
    <w:rsid w:val="005434E6"/>
    <w:rsid w:val="00544A4E"/>
    <w:rsid w:val="0054622A"/>
    <w:rsid w:val="00546F5E"/>
    <w:rsid w:val="00550987"/>
    <w:rsid w:val="005512F4"/>
    <w:rsid w:val="005519F0"/>
    <w:rsid w:val="00551AED"/>
    <w:rsid w:val="00557A77"/>
    <w:rsid w:val="0056131D"/>
    <w:rsid w:val="00563D74"/>
    <w:rsid w:val="00565EC5"/>
    <w:rsid w:val="005665E1"/>
    <w:rsid w:val="005703BC"/>
    <w:rsid w:val="0057094E"/>
    <w:rsid w:val="005742C4"/>
    <w:rsid w:val="00574E8A"/>
    <w:rsid w:val="00574E8E"/>
    <w:rsid w:val="0057568D"/>
    <w:rsid w:val="00576A71"/>
    <w:rsid w:val="00580496"/>
    <w:rsid w:val="005815AE"/>
    <w:rsid w:val="0058602D"/>
    <w:rsid w:val="0058607D"/>
    <w:rsid w:val="005869DF"/>
    <w:rsid w:val="00590FF5"/>
    <w:rsid w:val="00593CD7"/>
    <w:rsid w:val="00595FE6"/>
    <w:rsid w:val="005A1EC9"/>
    <w:rsid w:val="005A234E"/>
    <w:rsid w:val="005A2B03"/>
    <w:rsid w:val="005A39FE"/>
    <w:rsid w:val="005A60A6"/>
    <w:rsid w:val="005A6B61"/>
    <w:rsid w:val="005A786E"/>
    <w:rsid w:val="005A7D02"/>
    <w:rsid w:val="005A7D25"/>
    <w:rsid w:val="005B0523"/>
    <w:rsid w:val="005B0550"/>
    <w:rsid w:val="005B409C"/>
    <w:rsid w:val="005B4EF7"/>
    <w:rsid w:val="005B5376"/>
    <w:rsid w:val="005C0688"/>
    <w:rsid w:val="005C1AFA"/>
    <w:rsid w:val="005C21D1"/>
    <w:rsid w:val="005C2F96"/>
    <w:rsid w:val="005C3472"/>
    <w:rsid w:val="005C541D"/>
    <w:rsid w:val="005C5D9B"/>
    <w:rsid w:val="005C5DDD"/>
    <w:rsid w:val="005D287B"/>
    <w:rsid w:val="005D2E8F"/>
    <w:rsid w:val="005D7F92"/>
    <w:rsid w:val="005E0A09"/>
    <w:rsid w:val="005E0B7C"/>
    <w:rsid w:val="005E1506"/>
    <w:rsid w:val="005E1DF7"/>
    <w:rsid w:val="005E314D"/>
    <w:rsid w:val="005E4006"/>
    <w:rsid w:val="005E4B3E"/>
    <w:rsid w:val="005E5434"/>
    <w:rsid w:val="005F2BAB"/>
    <w:rsid w:val="005F3A3C"/>
    <w:rsid w:val="005F3AAB"/>
    <w:rsid w:val="005F6BC3"/>
    <w:rsid w:val="0060062D"/>
    <w:rsid w:val="00600A99"/>
    <w:rsid w:val="00602621"/>
    <w:rsid w:val="0060338A"/>
    <w:rsid w:val="00603665"/>
    <w:rsid w:val="00604275"/>
    <w:rsid w:val="0060575C"/>
    <w:rsid w:val="006075E3"/>
    <w:rsid w:val="0061455A"/>
    <w:rsid w:val="00615FBE"/>
    <w:rsid w:val="0061653E"/>
    <w:rsid w:val="0061675A"/>
    <w:rsid w:val="006206E7"/>
    <w:rsid w:val="006226BF"/>
    <w:rsid w:val="00622E73"/>
    <w:rsid w:val="00622FAD"/>
    <w:rsid w:val="006259BA"/>
    <w:rsid w:val="00630436"/>
    <w:rsid w:val="00633CAE"/>
    <w:rsid w:val="00634DA7"/>
    <w:rsid w:val="0063750A"/>
    <w:rsid w:val="00637910"/>
    <w:rsid w:val="006417E3"/>
    <w:rsid w:val="00643A38"/>
    <w:rsid w:val="00647361"/>
    <w:rsid w:val="0064750A"/>
    <w:rsid w:val="00650F2B"/>
    <w:rsid w:val="0065188D"/>
    <w:rsid w:val="00652FDA"/>
    <w:rsid w:val="006540A5"/>
    <w:rsid w:val="006565C7"/>
    <w:rsid w:val="00657853"/>
    <w:rsid w:val="00657CFD"/>
    <w:rsid w:val="006607F1"/>
    <w:rsid w:val="00661F2F"/>
    <w:rsid w:val="0066449D"/>
    <w:rsid w:val="006654E7"/>
    <w:rsid w:val="00667900"/>
    <w:rsid w:val="0066799A"/>
    <w:rsid w:val="00667DAB"/>
    <w:rsid w:val="00667E13"/>
    <w:rsid w:val="0067007D"/>
    <w:rsid w:val="00671EC2"/>
    <w:rsid w:val="00673913"/>
    <w:rsid w:val="00674870"/>
    <w:rsid w:val="00674E39"/>
    <w:rsid w:val="00680E42"/>
    <w:rsid w:val="00681446"/>
    <w:rsid w:val="006823C7"/>
    <w:rsid w:val="006831F3"/>
    <w:rsid w:val="0068433F"/>
    <w:rsid w:val="00686922"/>
    <w:rsid w:val="00686F7E"/>
    <w:rsid w:val="00687554"/>
    <w:rsid w:val="00692FEE"/>
    <w:rsid w:val="0069449A"/>
    <w:rsid w:val="00694CF0"/>
    <w:rsid w:val="006956B9"/>
    <w:rsid w:val="00697348"/>
    <w:rsid w:val="006A0571"/>
    <w:rsid w:val="006A06CD"/>
    <w:rsid w:val="006A42A4"/>
    <w:rsid w:val="006A4DE4"/>
    <w:rsid w:val="006A4E5C"/>
    <w:rsid w:val="006B02B9"/>
    <w:rsid w:val="006B20B0"/>
    <w:rsid w:val="006B28B7"/>
    <w:rsid w:val="006B2B9F"/>
    <w:rsid w:val="006B3370"/>
    <w:rsid w:val="006B37A6"/>
    <w:rsid w:val="006B4F2C"/>
    <w:rsid w:val="006B6941"/>
    <w:rsid w:val="006C0A37"/>
    <w:rsid w:val="006C0F38"/>
    <w:rsid w:val="006C2DE8"/>
    <w:rsid w:val="006C76C1"/>
    <w:rsid w:val="006D0D20"/>
    <w:rsid w:val="006D1805"/>
    <w:rsid w:val="006E03AE"/>
    <w:rsid w:val="006E154D"/>
    <w:rsid w:val="006E3045"/>
    <w:rsid w:val="006E3AE0"/>
    <w:rsid w:val="006E54C6"/>
    <w:rsid w:val="006E5BD3"/>
    <w:rsid w:val="006E71E8"/>
    <w:rsid w:val="006E727C"/>
    <w:rsid w:val="006F1851"/>
    <w:rsid w:val="006F34F8"/>
    <w:rsid w:val="006F5544"/>
    <w:rsid w:val="006F61A2"/>
    <w:rsid w:val="006F695D"/>
    <w:rsid w:val="006F6ED2"/>
    <w:rsid w:val="006F7395"/>
    <w:rsid w:val="006F78C4"/>
    <w:rsid w:val="00700056"/>
    <w:rsid w:val="00700071"/>
    <w:rsid w:val="00700156"/>
    <w:rsid w:val="007007F3"/>
    <w:rsid w:val="007037C0"/>
    <w:rsid w:val="007060A3"/>
    <w:rsid w:val="00706AE7"/>
    <w:rsid w:val="007073C6"/>
    <w:rsid w:val="00710DCD"/>
    <w:rsid w:val="007137D7"/>
    <w:rsid w:val="00713EFA"/>
    <w:rsid w:val="007159CC"/>
    <w:rsid w:val="00717242"/>
    <w:rsid w:val="00717420"/>
    <w:rsid w:val="00717774"/>
    <w:rsid w:val="00722591"/>
    <w:rsid w:val="00722DA8"/>
    <w:rsid w:val="007231AE"/>
    <w:rsid w:val="00730430"/>
    <w:rsid w:val="007314DD"/>
    <w:rsid w:val="0073600A"/>
    <w:rsid w:val="00736C30"/>
    <w:rsid w:val="00736DAA"/>
    <w:rsid w:val="00740306"/>
    <w:rsid w:val="00743561"/>
    <w:rsid w:val="00751AEF"/>
    <w:rsid w:val="00756402"/>
    <w:rsid w:val="0075691E"/>
    <w:rsid w:val="00757064"/>
    <w:rsid w:val="00757E72"/>
    <w:rsid w:val="00760217"/>
    <w:rsid w:val="00763DA8"/>
    <w:rsid w:val="007700F2"/>
    <w:rsid w:val="00771D47"/>
    <w:rsid w:val="0077377D"/>
    <w:rsid w:val="007773D9"/>
    <w:rsid w:val="0077769E"/>
    <w:rsid w:val="00777AA2"/>
    <w:rsid w:val="00780038"/>
    <w:rsid w:val="00784BF5"/>
    <w:rsid w:val="00785200"/>
    <w:rsid w:val="00786258"/>
    <w:rsid w:val="0078743C"/>
    <w:rsid w:val="00791231"/>
    <w:rsid w:val="0079198B"/>
    <w:rsid w:val="0079222B"/>
    <w:rsid w:val="00792F65"/>
    <w:rsid w:val="00793CFC"/>
    <w:rsid w:val="00794B4F"/>
    <w:rsid w:val="007954A1"/>
    <w:rsid w:val="007A22C9"/>
    <w:rsid w:val="007A4668"/>
    <w:rsid w:val="007A4CB8"/>
    <w:rsid w:val="007A5083"/>
    <w:rsid w:val="007A7A24"/>
    <w:rsid w:val="007B06F4"/>
    <w:rsid w:val="007B235C"/>
    <w:rsid w:val="007B288E"/>
    <w:rsid w:val="007B608E"/>
    <w:rsid w:val="007B688A"/>
    <w:rsid w:val="007B7161"/>
    <w:rsid w:val="007B7CE2"/>
    <w:rsid w:val="007C088C"/>
    <w:rsid w:val="007C0FB0"/>
    <w:rsid w:val="007C284B"/>
    <w:rsid w:val="007C3B50"/>
    <w:rsid w:val="007D16B4"/>
    <w:rsid w:val="007D1DDE"/>
    <w:rsid w:val="007D3CA3"/>
    <w:rsid w:val="007D6BDC"/>
    <w:rsid w:val="007E2011"/>
    <w:rsid w:val="007E2D85"/>
    <w:rsid w:val="007E5FF1"/>
    <w:rsid w:val="007E6CB8"/>
    <w:rsid w:val="007F03DC"/>
    <w:rsid w:val="007F0CD8"/>
    <w:rsid w:val="007F1995"/>
    <w:rsid w:val="007F3F12"/>
    <w:rsid w:val="007F462F"/>
    <w:rsid w:val="0080164B"/>
    <w:rsid w:val="00801892"/>
    <w:rsid w:val="00801C4F"/>
    <w:rsid w:val="0080324B"/>
    <w:rsid w:val="00803355"/>
    <w:rsid w:val="00803854"/>
    <w:rsid w:val="00803B2A"/>
    <w:rsid w:val="00804018"/>
    <w:rsid w:val="008042D2"/>
    <w:rsid w:val="00804ED1"/>
    <w:rsid w:val="00805EDF"/>
    <w:rsid w:val="0080742B"/>
    <w:rsid w:val="00811178"/>
    <w:rsid w:val="008116E9"/>
    <w:rsid w:val="008120B2"/>
    <w:rsid w:val="00812486"/>
    <w:rsid w:val="00813D85"/>
    <w:rsid w:val="008146BD"/>
    <w:rsid w:val="00816215"/>
    <w:rsid w:val="00816A67"/>
    <w:rsid w:val="008170D0"/>
    <w:rsid w:val="00820507"/>
    <w:rsid w:val="0082139F"/>
    <w:rsid w:val="00821437"/>
    <w:rsid w:val="00825054"/>
    <w:rsid w:val="00825557"/>
    <w:rsid w:val="00826899"/>
    <w:rsid w:val="008269F7"/>
    <w:rsid w:val="00826D95"/>
    <w:rsid w:val="00830173"/>
    <w:rsid w:val="008326CF"/>
    <w:rsid w:val="00832EE5"/>
    <w:rsid w:val="00834EED"/>
    <w:rsid w:val="008350C4"/>
    <w:rsid w:val="00841720"/>
    <w:rsid w:val="00844825"/>
    <w:rsid w:val="0084660E"/>
    <w:rsid w:val="00847744"/>
    <w:rsid w:val="00847AB0"/>
    <w:rsid w:val="00851CCD"/>
    <w:rsid w:val="00853FA6"/>
    <w:rsid w:val="00855DB8"/>
    <w:rsid w:val="00857454"/>
    <w:rsid w:val="008623F4"/>
    <w:rsid w:val="00865B16"/>
    <w:rsid w:val="00866663"/>
    <w:rsid w:val="0087010F"/>
    <w:rsid w:val="00870BC0"/>
    <w:rsid w:val="00873A8E"/>
    <w:rsid w:val="008741C5"/>
    <w:rsid w:val="008775D5"/>
    <w:rsid w:val="00877FDF"/>
    <w:rsid w:val="008812F6"/>
    <w:rsid w:val="00884A59"/>
    <w:rsid w:val="00885597"/>
    <w:rsid w:val="0089113D"/>
    <w:rsid w:val="008916DF"/>
    <w:rsid w:val="00893286"/>
    <w:rsid w:val="0089617E"/>
    <w:rsid w:val="0089749A"/>
    <w:rsid w:val="008974F9"/>
    <w:rsid w:val="00897954"/>
    <w:rsid w:val="008A2A59"/>
    <w:rsid w:val="008A3681"/>
    <w:rsid w:val="008A4932"/>
    <w:rsid w:val="008A716F"/>
    <w:rsid w:val="008A77C7"/>
    <w:rsid w:val="008B0384"/>
    <w:rsid w:val="008B1C26"/>
    <w:rsid w:val="008B225B"/>
    <w:rsid w:val="008B26E2"/>
    <w:rsid w:val="008B2C88"/>
    <w:rsid w:val="008B30E9"/>
    <w:rsid w:val="008B6718"/>
    <w:rsid w:val="008B6ECE"/>
    <w:rsid w:val="008B7283"/>
    <w:rsid w:val="008C069F"/>
    <w:rsid w:val="008C280A"/>
    <w:rsid w:val="008C4596"/>
    <w:rsid w:val="008C4FF9"/>
    <w:rsid w:val="008C59FA"/>
    <w:rsid w:val="008C5A7C"/>
    <w:rsid w:val="008C6370"/>
    <w:rsid w:val="008C6DA1"/>
    <w:rsid w:val="008D1309"/>
    <w:rsid w:val="008D179F"/>
    <w:rsid w:val="008D2B2E"/>
    <w:rsid w:val="008D34AC"/>
    <w:rsid w:val="008D5F00"/>
    <w:rsid w:val="008D5F7A"/>
    <w:rsid w:val="008E0A41"/>
    <w:rsid w:val="008E2450"/>
    <w:rsid w:val="008E3063"/>
    <w:rsid w:val="008E3BA2"/>
    <w:rsid w:val="008E4340"/>
    <w:rsid w:val="008E4DC0"/>
    <w:rsid w:val="008F2F72"/>
    <w:rsid w:val="008F3F6A"/>
    <w:rsid w:val="008F44F4"/>
    <w:rsid w:val="008F5C39"/>
    <w:rsid w:val="00900C5E"/>
    <w:rsid w:val="009010CE"/>
    <w:rsid w:val="00905BA3"/>
    <w:rsid w:val="00907F8B"/>
    <w:rsid w:val="00911BAA"/>
    <w:rsid w:val="00912126"/>
    <w:rsid w:val="0091357A"/>
    <w:rsid w:val="00914304"/>
    <w:rsid w:val="00915B18"/>
    <w:rsid w:val="00916EDC"/>
    <w:rsid w:val="00917A1C"/>
    <w:rsid w:val="00917E90"/>
    <w:rsid w:val="00920840"/>
    <w:rsid w:val="009209E8"/>
    <w:rsid w:val="00920EF4"/>
    <w:rsid w:val="009224AB"/>
    <w:rsid w:val="00923186"/>
    <w:rsid w:val="00923555"/>
    <w:rsid w:val="00923F28"/>
    <w:rsid w:val="009274FC"/>
    <w:rsid w:val="00927DBE"/>
    <w:rsid w:val="00931EEF"/>
    <w:rsid w:val="00932C23"/>
    <w:rsid w:val="00934AFC"/>
    <w:rsid w:val="00936445"/>
    <w:rsid w:val="00937AD1"/>
    <w:rsid w:val="00941166"/>
    <w:rsid w:val="00941DED"/>
    <w:rsid w:val="0094536F"/>
    <w:rsid w:val="0094682E"/>
    <w:rsid w:val="009471AF"/>
    <w:rsid w:val="009474BC"/>
    <w:rsid w:val="00950092"/>
    <w:rsid w:val="0095053D"/>
    <w:rsid w:val="009526C1"/>
    <w:rsid w:val="009529C2"/>
    <w:rsid w:val="009529FA"/>
    <w:rsid w:val="00952C38"/>
    <w:rsid w:val="0095382F"/>
    <w:rsid w:val="00953911"/>
    <w:rsid w:val="00953B78"/>
    <w:rsid w:val="009553E3"/>
    <w:rsid w:val="009562BC"/>
    <w:rsid w:val="009608D8"/>
    <w:rsid w:val="00960A6C"/>
    <w:rsid w:val="00961C5D"/>
    <w:rsid w:val="00962C34"/>
    <w:rsid w:val="009643B5"/>
    <w:rsid w:val="00965F33"/>
    <w:rsid w:val="0096639C"/>
    <w:rsid w:val="00966CBD"/>
    <w:rsid w:val="009747A1"/>
    <w:rsid w:val="00975BD8"/>
    <w:rsid w:val="00977A61"/>
    <w:rsid w:val="00977EB1"/>
    <w:rsid w:val="009809E9"/>
    <w:rsid w:val="00981181"/>
    <w:rsid w:val="00982881"/>
    <w:rsid w:val="009878BB"/>
    <w:rsid w:val="00991CC2"/>
    <w:rsid w:val="00993785"/>
    <w:rsid w:val="00994B95"/>
    <w:rsid w:val="0099503D"/>
    <w:rsid w:val="009A0117"/>
    <w:rsid w:val="009A08A1"/>
    <w:rsid w:val="009A1E09"/>
    <w:rsid w:val="009A484B"/>
    <w:rsid w:val="009A4DC8"/>
    <w:rsid w:val="009A6C87"/>
    <w:rsid w:val="009A77BA"/>
    <w:rsid w:val="009B45C9"/>
    <w:rsid w:val="009B4C8D"/>
    <w:rsid w:val="009C1983"/>
    <w:rsid w:val="009C57AF"/>
    <w:rsid w:val="009C6741"/>
    <w:rsid w:val="009C685A"/>
    <w:rsid w:val="009C7C6A"/>
    <w:rsid w:val="009D14BC"/>
    <w:rsid w:val="009D230F"/>
    <w:rsid w:val="009D3510"/>
    <w:rsid w:val="009D3C1C"/>
    <w:rsid w:val="009D426D"/>
    <w:rsid w:val="009D4873"/>
    <w:rsid w:val="009E2879"/>
    <w:rsid w:val="009E36A1"/>
    <w:rsid w:val="009E40D9"/>
    <w:rsid w:val="009E6CC4"/>
    <w:rsid w:val="009E7696"/>
    <w:rsid w:val="009F329F"/>
    <w:rsid w:val="009F333C"/>
    <w:rsid w:val="009F48CF"/>
    <w:rsid w:val="009F5D1C"/>
    <w:rsid w:val="009F70DD"/>
    <w:rsid w:val="00A01F99"/>
    <w:rsid w:val="00A02B58"/>
    <w:rsid w:val="00A034B3"/>
    <w:rsid w:val="00A05500"/>
    <w:rsid w:val="00A06897"/>
    <w:rsid w:val="00A10672"/>
    <w:rsid w:val="00A10967"/>
    <w:rsid w:val="00A10ADB"/>
    <w:rsid w:val="00A10BEA"/>
    <w:rsid w:val="00A117C5"/>
    <w:rsid w:val="00A11C38"/>
    <w:rsid w:val="00A11D63"/>
    <w:rsid w:val="00A1285E"/>
    <w:rsid w:val="00A12952"/>
    <w:rsid w:val="00A13ECC"/>
    <w:rsid w:val="00A15040"/>
    <w:rsid w:val="00A1590E"/>
    <w:rsid w:val="00A17A55"/>
    <w:rsid w:val="00A216CD"/>
    <w:rsid w:val="00A21F0F"/>
    <w:rsid w:val="00A21FA0"/>
    <w:rsid w:val="00A22DFE"/>
    <w:rsid w:val="00A23716"/>
    <w:rsid w:val="00A24E45"/>
    <w:rsid w:val="00A27442"/>
    <w:rsid w:val="00A32544"/>
    <w:rsid w:val="00A34806"/>
    <w:rsid w:val="00A351F2"/>
    <w:rsid w:val="00A35AEA"/>
    <w:rsid w:val="00A368BD"/>
    <w:rsid w:val="00A37406"/>
    <w:rsid w:val="00A408CD"/>
    <w:rsid w:val="00A40F95"/>
    <w:rsid w:val="00A42DF5"/>
    <w:rsid w:val="00A44A5C"/>
    <w:rsid w:val="00A4559B"/>
    <w:rsid w:val="00A45BE8"/>
    <w:rsid w:val="00A46414"/>
    <w:rsid w:val="00A52E46"/>
    <w:rsid w:val="00A5310F"/>
    <w:rsid w:val="00A5370B"/>
    <w:rsid w:val="00A56312"/>
    <w:rsid w:val="00A5740D"/>
    <w:rsid w:val="00A6089A"/>
    <w:rsid w:val="00A61F7C"/>
    <w:rsid w:val="00A63A59"/>
    <w:rsid w:val="00A6470D"/>
    <w:rsid w:val="00A67374"/>
    <w:rsid w:val="00A72F7B"/>
    <w:rsid w:val="00A73746"/>
    <w:rsid w:val="00A765A1"/>
    <w:rsid w:val="00A80D55"/>
    <w:rsid w:val="00A84AD6"/>
    <w:rsid w:val="00A85F05"/>
    <w:rsid w:val="00A87076"/>
    <w:rsid w:val="00A94D1A"/>
    <w:rsid w:val="00A966CD"/>
    <w:rsid w:val="00A96867"/>
    <w:rsid w:val="00A976A5"/>
    <w:rsid w:val="00AA07B5"/>
    <w:rsid w:val="00AA28CC"/>
    <w:rsid w:val="00AA2A16"/>
    <w:rsid w:val="00AA3CD3"/>
    <w:rsid w:val="00AA4489"/>
    <w:rsid w:val="00AA6103"/>
    <w:rsid w:val="00AA7567"/>
    <w:rsid w:val="00AB1A93"/>
    <w:rsid w:val="00AB2679"/>
    <w:rsid w:val="00AB3121"/>
    <w:rsid w:val="00AB342E"/>
    <w:rsid w:val="00AB3DFF"/>
    <w:rsid w:val="00AB5D39"/>
    <w:rsid w:val="00AB5DBB"/>
    <w:rsid w:val="00AB7AA3"/>
    <w:rsid w:val="00AC138F"/>
    <w:rsid w:val="00AC737B"/>
    <w:rsid w:val="00AD2841"/>
    <w:rsid w:val="00AD2A59"/>
    <w:rsid w:val="00AD3935"/>
    <w:rsid w:val="00AD7D31"/>
    <w:rsid w:val="00AD7DDF"/>
    <w:rsid w:val="00AE111D"/>
    <w:rsid w:val="00AE1176"/>
    <w:rsid w:val="00AE38DE"/>
    <w:rsid w:val="00AE5C60"/>
    <w:rsid w:val="00AF4D09"/>
    <w:rsid w:val="00AF5291"/>
    <w:rsid w:val="00AF639C"/>
    <w:rsid w:val="00AF6FAC"/>
    <w:rsid w:val="00B011C6"/>
    <w:rsid w:val="00B01FAE"/>
    <w:rsid w:val="00B02D60"/>
    <w:rsid w:val="00B05267"/>
    <w:rsid w:val="00B05BDD"/>
    <w:rsid w:val="00B05E4D"/>
    <w:rsid w:val="00B0757F"/>
    <w:rsid w:val="00B1124C"/>
    <w:rsid w:val="00B12062"/>
    <w:rsid w:val="00B12987"/>
    <w:rsid w:val="00B12B5A"/>
    <w:rsid w:val="00B15023"/>
    <w:rsid w:val="00B16B9D"/>
    <w:rsid w:val="00B21D4F"/>
    <w:rsid w:val="00B23598"/>
    <w:rsid w:val="00B338D6"/>
    <w:rsid w:val="00B33E79"/>
    <w:rsid w:val="00B34132"/>
    <w:rsid w:val="00B373E3"/>
    <w:rsid w:val="00B41A81"/>
    <w:rsid w:val="00B462AD"/>
    <w:rsid w:val="00B477C7"/>
    <w:rsid w:val="00B503B1"/>
    <w:rsid w:val="00B503C3"/>
    <w:rsid w:val="00B50CD4"/>
    <w:rsid w:val="00B514B9"/>
    <w:rsid w:val="00B558B4"/>
    <w:rsid w:val="00B609B6"/>
    <w:rsid w:val="00B60CF1"/>
    <w:rsid w:val="00B612DD"/>
    <w:rsid w:val="00B61D40"/>
    <w:rsid w:val="00B62044"/>
    <w:rsid w:val="00B632F6"/>
    <w:rsid w:val="00B639F3"/>
    <w:rsid w:val="00B63F78"/>
    <w:rsid w:val="00B679BE"/>
    <w:rsid w:val="00B7004E"/>
    <w:rsid w:val="00B70116"/>
    <w:rsid w:val="00B70723"/>
    <w:rsid w:val="00B74F94"/>
    <w:rsid w:val="00B75F47"/>
    <w:rsid w:val="00B76C52"/>
    <w:rsid w:val="00B817D2"/>
    <w:rsid w:val="00B828F7"/>
    <w:rsid w:val="00B82B80"/>
    <w:rsid w:val="00B83378"/>
    <w:rsid w:val="00B8361A"/>
    <w:rsid w:val="00B837D2"/>
    <w:rsid w:val="00B83B9C"/>
    <w:rsid w:val="00B86600"/>
    <w:rsid w:val="00B91D76"/>
    <w:rsid w:val="00B9264D"/>
    <w:rsid w:val="00B927BC"/>
    <w:rsid w:val="00BA0753"/>
    <w:rsid w:val="00BA10B7"/>
    <w:rsid w:val="00BA2EB7"/>
    <w:rsid w:val="00BA3A4B"/>
    <w:rsid w:val="00BA5667"/>
    <w:rsid w:val="00BA6816"/>
    <w:rsid w:val="00BA6E93"/>
    <w:rsid w:val="00BA7564"/>
    <w:rsid w:val="00BB06DB"/>
    <w:rsid w:val="00BB5D2C"/>
    <w:rsid w:val="00BC0690"/>
    <w:rsid w:val="00BC1A23"/>
    <w:rsid w:val="00BC6568"/>
    <w:rsid w:val="00BC7631"/>
    <w:rsid w:val="00BC76B6"/>
    <w:rsid w:val="00BC7BB8"/>
    <w:rsid w:val="00BD03D2"/>
    <w:rsid w:val="00BD0D49"/>
    <w:rsid w:val="00BD1C89"/>
    <w:rsid w:val="00BD2197"/>
    <w:rsid w:val="00BD2ACA"/>
    <w:rsid w:val="00BD4EE8"/>
    <w:rsid w:val="00BE04A9"/>
    <w:rsid w:val="00BE0DE0"/>
    <w:rsid w:val="00BE3316"/>
    <w:rsid w:val="00BE3B5D"/>
    <w:rsid w:val="00BE471F"/>
    <w:rsid w:val="00BE5FEE"/>
    <w:rsid w:val="00BE7C19"/>
    <w:rsid w:val="00BF0EDE"/>
    <w:rsid w:val="00BF43BC"/>
    <w:rsid w:val="00BF46A1"/>
    <w:rsid w:val="00BF4E85"/>
    <w:rsid w:val="00BF63BB"/>
    <w:rsid w:val="00BF68D5"/>
    <w:rsid w:val="00BF7586"/>
    <w:rsid w:val="00C0075B"/>
    <w:rsid w:val="00C0368B"/>
    <w:rsid w:val="00C036C7"/>
    <w:rsid w:val="00C04540"/>
    <w:rsid w:val="00C048FD"/>
    <w:rsid w:val="00C04C2E"/>
    <w:rsid w:val="00C05F51"/>
    <w:rsid w:val="00C10DF1"/>
    <w:rsid w:val="00C1192A"/>
    <w:rsid w:val="00C12367"/>
    <w:rsid w:val="00C12699"/>
    <w:rsid w:val="00C1306D"/>
    <w:rsid w:val="00C144B5"/>
    <w:rsid w:val="00C15D39"/>
    <w:rsid w:val="00C20CEB"/>
    <w:rsid w:val="00C21545"/>
    <w:rsid w:val="00C21F18"/>
    <w:rsid w:val="00C22899"/>
    <w:rsid w:val="00C22E82"/>
    <w:rsid w:val="00C235CB"/>
    <w:rsid w:val="00C2403C"/>
    <w:rsid w:val="00C24F6A"/>
    <w:rsid w:val="00C260AD"/>
    <w:rsid w:val="00C265AE"/>
    <w:rsid w:val="00C27273"/>
    <w:rsid w:val="00C2730B"/>
    <w:rsid w:val="00C27602"/>
    <w:rsid w:val="00C31F27"/>
    <w:rsid w:val="00C3260A"/>
    <w:rsid w:val="00C330D0"/>
    <w:rsid w:val="00C33D39"/>
    <w:rsid w:val="00C3473B"/>
    <w:rsid w:val="00C35810"/>
    <w:rsid w:val="00C42416"/>
    <w:rsid w:val="00C45531"/>
    <w:rsid w:val="00C50660"/>
    <w:rsid w:val="00C513CC"/>
    <w:rsid w:val="00C51513"/>
    <w:rsid w:val="00C528E3"/>
    <w:rsid w:val="00C533E2"/>
    <w:rsid w:val="00C5577D"/>
    <w:rsid w:val="00C577B6"/>
    <w:rsid w:val="00C60279"/>
    <w:rsid w:val="00C628E9"/>
    <w:rsid w:val="00C63808"/>
    <w:rsid w:val="00C66549"/>
    <w:rsid w:val="00C73DB8"/>
    <w:rsid w:val="00C74B84"/>
    <w:rsid w:val="00C755C1"/>
    <w:rsid w:val="00C76D03"/>
    <w:rsid w:val="00C7754F"/>
    <w:rsid w:val="00C8062B"/>
    <w:rsid w:val="00C809DC"/>
    <w:rsid w:val="00C82DAF"/>
    <w:rsid w:val="00C878B3"/>
    <w:rsid w:val="00C90254"/>
    <w:rsid w:val="00C90A04"/>
    <w:rsid w:val="00C91FDB"/>
    <w:rsid w:val="00C92002"/>
    <w:rsid w:val="00C9344D"/>
    <w:rsid w:val="00C947B8"/>
    <w:rsid w:val="00C948CD"/>
    <w:rsid w:val="00C94E91"/>
    <w:rsid w:val="00C95DCE"/>
    <w:rsid w:val="00C97160"/>
    <w:rsid w:val="00C97EF9"/>
    <w:rsid w:val="00CA1507"/>
    <w:rsid w:val="00CA2343"/>
    <w:rsid w:val="00CA2BD0"/>
    <w:rsid w:val="00CA33C1"/>
    <w:rsid w:val="00CA7D66"/>
    <w:rsid w:val="00CB26EC"/>
    <w:rsid w:val="00CB3C17"/>
    <w:rsid w:val="00CB6FBA"/>
    <w:rsid w:val="00CC1846"/>
    <w:rsid w:val="00CC2016"/>
    <w:rsid w:val="00CC24CD"/>
    <w:rsid w:val="00CC32EE"/>
    <w:rsid w:val="00CC55A8"/>
    <w:rsid w:val="00CC5673"/>
    <w:rsid w:val="00CC6883"/>
    <w:rsid w:val="00CC7D60"/>
    <w:rsid w:val="00CD17E7"/>
    <w:rsid w:val="00CD29B4"/>
    <w:rsid w:val="00CD33A9"/>
    <w:rsid w:val="00CD3484"/>
    <w:rsid w:val="00CD3A75"/>
    <w:rsid w:val="00CD4F22"/>
    <w:rsid w:val="00CD6D89"/>
    <w:rsid w:val="00CE05E4"/>
    <w:rsid w:val="00CE1B81"/>
    <w:rsid w:val="00CE3663"/>
    <w:rsid w:val="00CE59A4"/>
    <w:rsid w:val="00CF1AD9"/>
    <w:rsid w:val="00CF1F9B"/>
    <w:rsid w:val="00CF2658"/>
    <w:rsid w:val="00CF2A76"/>
    <w:rsid w:val="00CF38CB"/>
    <w:rsid w:val="00CF3CE6"/>
    <w:rsid w:val="00CF3DEC"/>
    <w:rsid w:val="00CF4C15"/>
    <w:rsid w:val="00CF5B7E"/>
    <w:rsid w:val="00CF5ED8"/>
    <w:rsid w:val="00CF756C"/>
    <w:rsid w:val="00D05017"/>
    <w:rsid w:val="00D063A3"/>
    <w:rsid w:val="00D071C6"/>
    <w:rsid w:val="00D11BB2"/>
    <w:rsid w:val="00D146A8"/>
    <w:rsid w:val="00D152BF"/>
    <w:rsid w:val="00D178B3"/>
    <w:rsid w:val="00D20185"/>
    <w:rsid w:val="00D210A7"/>
    <w:rsid w:val="00D218D5"/>
    <w:rsid w:val="00D228E5"/>
    <w:rsid w:val="00D24AA3"/>
    <w:rsid w:val="00D24B90"/>
    <w:rsid w:val="00D30F2D"/>
    <w:rsid w:val="00D313C4"/>
    <w:rsid w:val="00D3183F"/>
    <w:rsid w:val="00D32816"/>
    <w:rsid w:val="00D33123"/>
    <w:rsid w:val="00D335FC"/>
    <w:rsid w:val="00D33998"/>
    <w:rsid w:val="00D34993"/>
    <w:rsid w:val="00D3620B"/>
    <w:rsid w:val="00D37749"/>
    <w:rsid w:val="00D40CA6"/>
    <w:rsid w:val="00D4258D"/>
    <w:rsid w:val="00D447AF"/>
    <w:rsid w:val="00D4689B"/>
    <w:rsid w:val="00D50ACA"/>
    <w:rsid w:val="00D51BB1"/>
    <w:rsid w:val="00D5310B"/>
    <w:rsid w:val="00D535BD"/>
    <w:rsid w:val="00D535E3"/>
    <w:rsid w:val="00D53B2E"/>
    <w:rsid w:val="00D5479D"/>
    <w:rsid w:val="00D5621E"/>
    <w:rsid w:val="00D57738"/>
    <w:rsid w:val="00D620AF"/>
    <w:rsid w:val="00D62DD1"/>
    <w:rsid w:val="00D6355A"/>
    <w:rsid w:val="00D664B1"/>
    <w:rsid w:val="00D66698"/>
    <w:rsid w:val="00D67690"/>
    <w:rsid w:val="00D67D22"/>
    <w:rsid w:val="00D73108"/>
    <w:rsid w:val="00D7405C"/>
    <w:rsid w:val="00D75A0E"/>
    <w:rsid w:val="00D80601"/>
    <w:rsid w:val="00D81287"/>
    <w:rsid w:val="00D8213A"/>
    <w:rsid w:val="00D82A48"/>
    <w:rsid w:val="00D82BAC"/>
    <w:rsid w:val="00D832B0"/>
    <w:rsid w:val="00D8430C"/>
    <w:rsid w:val="00D86A99"/>
    <w:rsid w:val="00D87081"/>
    <w:rsid w:val="00D9023E"/>
    <w:rsid w:val="00D90696"/>
    <w:rsid w:val="00D9257D"/>
    <w:rsid w:val="00D92F78"/>
    <w:rsid w:val="00D9454A"/>
    <w:rsid w:val="00D957B7"/>
    <w:rsid w:val="00D95A14"/>
    <w:rsid w:val="00D97D5E"/>
    <w:rsid w:val="00DA003A"/>
    <w:rsid w:val="00DA182D"/>
    <w:rsid w:val="00DA1C32"/>
    <w:rsid w:val="00DA299D"/>
    <w:rsid w:val="00DB1D40"/>
    <w:rsid w:val="00DB1F93"/>
    <w:rsid w:val="00DB24B6"/>
    <w:rsid w:val="00DB3BA8"/>
    <w:rsid w:val="00DC00E5"/>
    <w:rsid w:val="00DC02EA"/>
    <w:rsid w:val="00DC1DCF"/>
    <w:rsid w:val="00DC2045"/>
    <w:rsid w:val="00DC2D02"/>
    <w:rsid w:val="00DC363C"/>
    <w:rsid w:val="00DC5705"/>
    <w:rsid w:val="00DD3BA7"/>
    <w:rsid w:val="00DD4D45"/>
    <w:rsid w:val="00DD566F"/>
    <w:rsid w:val="00DD56E3"/>
    <w:rsid w:val="00DD6848"/>
    <w:rsid w:val="00DD7A42"/>
    <w:rsid w:val="00DE1336"/>
    <w:rsid w:val="00DE20C5"/>
    <w:rsid w:val="00DE2849"/>
    <w:rsid w:val="00DE319D"/>
    <w:rsid w:val="00DE31B7"/>
    <w:rsid w:val="00DE7A02"/>
    <w:rsid w:val="00DE7B4F"/>
    <w:rsid w:val="00DF0C00"/>
    <w:rsid w:val="00DF0F5F"/>
    <w:rsid w:val="00DF1D30"/>
    <w:rsid w:val="00DF59D4"/>
    <w:rsid w:val="00DF5C91"/>
    <w:rsid w:val="00E028EF"/>
    <w:rsid w:val="00E035EF"/>
    <w:rsid w:val="00E03A04"/>
    <w:rsid w:val="00E03CB3"/>
    <w:rsid w:val="00E064B3"/>
    <w:rsid w:val="00E06971"/>
    <w:rsid w:val="00E07DB9"/>
    <w:rsid w:val="00E1385A"/>
    <w:rsid w:val="00E13F5E"/>
    <w:rsid w:val="00E140D0"/>
    <w:rsid w:val="00E1493E"/>
    <w:rsid w:val="00E14A8B"/>
    <w:rsid w:val="00E14CB2"/>
    <w:rsid w:val="00E16EDE"/>
    <w:rsid w:val="00E22A20"/>
    <w:rsid w:val="00E22F89"/>
    <w:rsid w:val="00E23765"/>
    <w:rsid w:val="00E23FA9"/>
    <w:rsid w:val="00E2536F"/>
    <w:rsid w:val="00E25477"/>
    <w:rsid w:val="00E26B71"/>
    <w:rsid w:val="00E26E05"/>
    <w:rsid w:val="00E27D18"/>
    <w:rsid w:val="00E35AC6"/>
    <w:rsid w:val="00E35BCC"/>
    <w:rsid w:val="00E36AC9"/>
    <w:rsid w:val="00E40C8D"/>
    <w:rsid w:val="00E41AF2"/>
    <w:rsid w:val="00E42A12"/>
    <w:rsid w:val="00E42A33"/>
    <w:rsid w:val="00E42C5C"/>
    <w:rsid w:val="00E438B6"/>
    <w:rsid w:val="00E44CF7"/>
    <w:rsid w:val="00E4601A"/>
    <w:rsid w:val="00E47A72"/>
    <w:rsid w:val="00E53108"/>
    <w:rsid w:val="00E5469D"/>
    <w:rsid w:val="00E565F8"/>
    <w:rsid w:val="00E56967"/>
    <w:rsid w:val="00E5728B"/>
    <w:rsid w:val="00E57891"/>
    <w:rsid w:val="00E6167C"/>
    <w:rsid w:val="00E62DD7"/>
    <w:rsid w:val="00E63603"/>
    <w:rsid w:val="00E63BC9"/>
    <w:rsid w:val="00E64E1B"/>
    <w:rsid w:val="00E65645"/>
    <w:rsid w:val="00E67C9C"/>
    <w:rsid w:val="00E703EF"/>
    <w:rsid w:val="00E730E1"/>
    <w:rsid w:val="00E75F6B"/>
    <w:rsid w:val="00E81DE2"/>
    <w:rsid w:val="00E82BC6"/>
    <w:rsid w:val="00E84B60"/>
    <w:rsid w:val="00E85012"/>
    <w:rsid w:val="00E85527"/>
    <w:rsid w:val="00E85A5D"/>
    <w:rsid w:val="00E86B2D"/>
    <w:rsid w:val="00E8710C"/>
    <w:rsid w:val="00E92456"/>
    <w:rsid w:val="00E92CEC"/>
    <w:rsid w:val="00E932BC"/>
    <w:rsid w:val="00E93A8C"/>
    <w:rsid w:val="00E965DB"/>
    <w:rsid w:val="00EA04FD"/>
    <w:rsid w:val="00EA2880"/>
    <w:rsid w:val="00EA3A6E"/>
    <w:rsid w:val="00EA4C8B"/>
    <w:rsid w:val="00EA4F4D"/>
    <w:rsid w:val="00EA5643"/>
    <w:rsid w:val="00EB2583"/>
    <w:rsid w:val="00EB4174"/>
    <w:rsid w:val="00EB6311"/>
    <w:rsid w:val="00EB7322"/>
    <w:rsid w:val="00EC13CE"/>
    <w:rsid w:val="00EC172F"/>
    <w:rsid w:val="00EC20AA"/>
    <w:rsid w:val="00EC4476"/>
    <w:rsid w:val="00ED043C"/>
    <w:rsid w:val="00ED0852"/>
    <w:rsid w:val="00ED0D12"/>
    <w:rsid w:val="00ED23B2"/>
    <w:rsid w:val="00ED4071"/>
    <w:rsid w:val="00ED4D4E"/>
    <w:rsid w:val="00ED5112"/>
    <w:rsid w:val="00ED5C8A"/>
    <w:rsid w:val="00ED6402"/>
    <w:rsid w:val="00ED64C6"/>
    <w:rsid w:val="00ED6791"/>
    <w:rsid w:val="00EE0199"/>
    <w:rsid w:val="00EE2403"/>
    <w:rsid w:val="00EE2904"/>
    <w:rsid w:val="00EE2C2E"/>
    <w:rsid w:val="00EE6440"/>
    <w:rsid w:val="00EE6621"/>
    <w:rsid w:val="00EE7859"/>
    <w:rsid w:val="00EE7F7B"/>
    <w:rsid w:val="00EF0137"/>
    <w:rsid w:val="00EF07A1"/>
    <w:rsid w:val="00EF0F3E"/>
    <w:rsid w:val="00EF4AB9"/>
    <w:rsid w:val="00EF74BF"/>
    <w:rsid w:val="00F03382"/>
    <w:rsid w:val="00F056E4"/>
    <w:rsid w:val="00F119F4"/>
    <w:rsid w:val="00F12DFD"/>
    <w:rsid w:val="00F13E7C"/>
    <w:rsid w:val="00F152F2"/>
    <w:rsid w:val="00F20C75"/>
    <w:rsid w:val="00F22985"/>
    <w:rsid w:val="00F25966"/>
    <w:rsid w:val="00F25FA8"/>
    <w:rsid w:val="00F270E9"/>
    <w:rsid w:val="00F27A75"/>
    <w:rsid w:val="00F30B7F"/>
    <w:rsid w:val="00F31A11"/>
    <w:rsid w:val="00F31FE4"/>
    <w:rsid w:val="00F347CD"/>
    <w:rsid w:val="00F3486E"/>
    <w:rsid w:val="00F34ABC"/>
    <w:rsid w:val="00F350B9"/>
    <w:rsid w:val="00F357FD"/>
    <w:rsid w:val="00F3671E"/>
    <w:rsid w:val="00F40878"/>
    <w:rsid w:val="00F426E5"/>
    <w:rsid w:val="00F440F9"/>
    <w:rsid w:val="00F44244"/>
    <w:rsid w:val="00F443AD"/>
    <w:rsid w:val="00F51EA1"/>
    <w:rsid w:val="00F539BB"/>
    <w:rsid w:val="00F55905"/>
    <w:rsid w:val="00F56740"/>
    <w:rsid w:val="00F60C53"/>
    <w:rsid w:val="00F63DBB"/>
    <w:rsid w:val="00F645F3"/>
    <w:rsid w:val="00F656CA"/>
    <w:rsid w:val="00F65FDF"/>
    <w:rsid w:val="00F70A2D"/>
    <w:rsid w:val="00F71895"/>
    <w:rsid w:val="00F71FA3"/>
    <w:rsid w:val="00F727C7"/>
    <w:rsid w:val="00F72A36"/>
    <w:rsid w:val="00F73331"/>
    <w:rsid w:val="00F743C3"/>
    <w:rsid w:val="00F76588"/>
    <w:rsid w:val="00F81015"/>
    <w:rsid w:val="00F8219F"/>
    <w:rsid w:val="00F843A1"/>
    <w:rsid w:val="00F85081"/>
    <w:rsid w:val="00F864A8"/>
    <w:rsid w:val="00F9103A"/>
    <w:rsid w:val="00F95B53"/>
    <w:rsid w:val="00FA3499"/>
    <w:rsid w:val="00FA41CB"/>
    <w:rsid w:val="00FA6215"/>
    <w:rsid w:val="00FA6371"/>
    <w:rsid w:val="00FB1BAB"/>
    <w:rsid w:val="00FB6C58"/>
    <w:rsid w:val="00FB6CBA"/>
    <w:rsid w:val="00FB78FC"/>
    <w:rsid w:val="00FB7E4D"/>
    <w:rsid w:val="00FC0451"/>
    <w:rsid w:val="00FC063E"/>
    <w:rsid w:val="00FC1AAE"/>
    <w:rsid w:val="00FC24BD"/>
    <w:rsid w:val="00FC2B5D"/>
    <w:rsid w:val="00FC4A0C"/>
    <w:rsid w:val="00FC63A8"/>
    <w:rsid w:val="00FC78CB"/>
    <w:rsid w:val="00FD3630"/>
    <w:rsid w:val="00FD4759"/>
    <w:rsid w:val="00FD4C6E"/>
    <w:rsid w:val="00FE0EE2"/>
    <w:rsid w:val="00FE19C6"/>
    <w:rsid w:val="00FE359E"/>
    <w:rsid w:val="00FE39F4"/>
    <w:rsid w:val="00FE3F95"/>
    <w:rsid w:val="00FE40B0"/>
    <w:rsid w:val="00FF0756"/>
    <w:rsid w:val="00FF2137"/>
    <w:rsid w:val="00FF2EBD"/>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8A180"/>
  <w15:docId w15:val="{38782BA8-17F9-4AB3-A6F4-685B4A71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445"/>
    <w:rPr>
      <w:sz w:val="24"/>
      <w:szCs w:val="24"/>
    </w:rPr>
  </w:style>
  <w:style w:type="paragraph" w:styleId="Heading1">
    <w:name w:val="heading 1"/>
    <w:basedOn w:val="Normal"/>
    <w:next w:val="Normal"/>
    <w:qFormat/>
    <w:rsid w:val="006B20B0"/>
    <w:pPr>
      <w:keepNext/>
      <w:numPr>
        <w:numId w:val="1"/>
      </w:numPr>
      <w:spacing w:before="240" w:after="60"/>
      <w:outlineLvl w:val="0"/>
      <w:pPrChange w:id="0" w:author="Itharaju, Narasimha (Contractor)" w:date="2020-12-10T08:58:00Z">
        <w:pPr>
          <w:keepNext/>
          <w:numPr>
            <w:numId w:val="1"/>
          </w:numPr>
          <w:spacing w:before="240" w:after="60"/>
          <w:ind w:left="432" w:hanging="432"/>
          <w:outlineLvl w:val="0"/>
        </w:pPr>
      </w:pPrChange>
    </w:pPr>
    <w:rPr>
      <w:rFonts w:ascii="Arial" w:hAnsi="Arial" w:cs="Arial"/>
      <w:b/>
      <w:bCs/>
      <w:kern w:val="32"/>
      <w:sz w:val="32"/>
      <w:szCs w:val="32"/>
      <w:rPrChange w:id="0" w:author="Itharaju, Narasimha (Contractor)" w:date="2020-12-10T08:58:00Z">
        <w:rPr>
          <w:rFonts w:ascii="Arial" w:hAnsi="Arial" w:cs="Arial"/>
          <w:b/>
          <w:bCs/>
          <w:kern w:val="32"/>
          <w:sz w:val="32"/>
          <w:szCs w:val="32"/>
          <w:lang w:val="en-US" w:eastAsia="en-US" w:bidi="ar-SA"/>
        </w:rPr>
      </w:rPrChange>
    </w:rPr>
  </w:style>
  <w:style w:type="paragraph" w:styleId="Heading2">
    <w:name w:val="heading 2"/>
    <w:aliases w:val="H2"/>
    <w:basedOn w:val="Normal"/>
    <w:next w:val="Normal"/>
    <w:link w:val="Heading2Char"/>
    <w:qFormat/>
    <w:rsid w:val="006B20B0"/>
    <w:pPr>
      <w:keepNext/>
      <w:numPr>
        <w:ilvl w:val="1"/>
        <w:numId w:val="1"/>
      </w:numPr>
      <w:spacing w:before="240" w:after="60"/>
      <w:ind w:left="666"/>
      <w:outlineLvl w:val="1"/>
    </w:pPr>
    <w:rPr>
      <w:rFonts w:ascii="Arial" w:hAnsi="Arial" w:cs="Arial"/>
      <w:b/>
      <w:bCs/>
      <w:i/>
      <w:iCs/>
      <w:sz w:val="28"/>
      <w:szCs w:val="28"/>
    </w:rPr>
  </w:style>
  <w:style w:type="paragraph" w:styleId="Heading3">
    <w:name w:val="heading 3"/>
    <w:aliases w:val="h3"/>
    <w:basedOn w:val="Normal"/>
    <w:qFormat/>
    <w:rsid w:val="006B20B0"/>
    <w:pPr>
      <w:numPr>
        <w:ilvl w:val="2"/>
        <w:numId w:val="1"/>
      </w:numPr>
      <w:spacing w:before="100" w:beforeAutospacing="1" w:after="100" w:afterAutospacing="1"/>
      <w:ind w:left="720"/>
      <w:outlineLvl w:val="2"/>
    </w:pPr>
    <w:rPr>
      <w:rFonts w:ascii="Arial Unicode MS" w:eastAsia="Arial Unicode MS" w:hAnsi="Arial Unicode MS" w:cs="Arial Unicode MS"/>
      <w:b/>
      <w:bCs/>
      <w:sz w:val="27"/>
      <w:szCs w:val="27"/>
    </w:rPr>
  </w:style>
  <w:style w:type="paragraph" w:styleId="Heading4">
    <w:name w:val="heading 4"/>
    <w:basedOn w:val="Normal"/>
    <w:next w:val="Normal"/>
    <w:qFormat/>
    <w:rsid w:val="00AA6103"/>
    <w:pPr>
      <w:keepNext/>
      <w:numPr>
        <w:ilvl w:val="3"/>
        <w:numId w:val="1"/>
      </w:numPr>
      <w:spacing w:before="240" w:after="60"/>
      <w:outlineLvl w:val="3"/>
    </w:pPr>
    <w:rPr>
      <w:b/>
      <w:bCs/>
      <w:sz w:val="28"/>
      <w:szCs w:val="28"/>
    </w:rPr>
  </w:style>
  <w:style w:type="paragraph" w:styleId="Heading5">
    <w:name w:val="heading 5"/>
    <w:basedOn w:val="Normal"/>
    <w:next w:val="Normal"/>
    <w:qFormat/>
    <w:rsid w:val="00AA6103"/>
    <w:pPr>
      <w:numPr>
        <w:ilvl w:val="4"/>
        <w:numId w:val="1"/>
      </w:numPr>
      <w:spacing w:before="240" w:after="60"/>
      <w:outlineLvl w:val="4"/>
    </w:pPr>
    <w:rPr>
      <w:b/>
      <w:bCs/>
      <w:i/>
      <w:iCs/>
      <w:sz w:val="26"/>
      <w:szCs w:val="26"/>
    </w:rPr>
  </w:style>
  <w:style w:type="paragraph" w:styleId="Heading6">
    <w:name w:val="heading 6"/>
    <w:basedOn w:val="Normal"/>
    <w:next w:val="Normal"/>
    <w:qFormat/>
    <w:rsid w:val="00AA6103"/>
    <w:pPr>
      <w:numPr>
        <w:ilvl w:val="5"/>
        <w:numId w:val="1"/>
      </w:numPr>
      <w:spacing w:before="240" w:after="60"/>
      <w:outlineLvl w:val="5"/>
    </w:pPr>
    <w:rPr>
      <w:b/>
      <w:bCs/>
      <w:sz w:val="22"/>
      <w:szCs w:val="22"/>
    </w:rPr>
  </w:style>
  <w:style w:type="paragraph" w:styleId="Heading7">
    <w:name w:val="heading 7"/>
    <w:basedOn w:val="Normal"/>
    <w:next w:val="Normal"/>
    <w:qFormat/>
    <w:rsid w:val="00AA6103"/>
    <w:pPr>
      <w:numPr>
        <w:ilvl w:val="6"/>
        <w:numId w:val="1"/>
      </w:numPr>
      <w:spacing w:before="240" w:after="60"/>
      <w:outlineLvl w:val="6"/>
    </w:pPr>
  </w:style>
  <w:style w:type="paragraph" w:styleId="Heading8">
    <w:name w:val="heading 8"/>
    <w:basedOn w:val="Normal"/>
    <w:next w:val="Normal"/>
    <w:qFormat/>
    <w:rsid w:val="00AA6103"/>
    <w:pPr>
      <w:numPr>
        <w:ilvl w:val="7"/>
        <w:numId w:val="1"/>
      </w:numPr>
      <w:spacing w:before="240" w:after="60"/>
      <w:outlineLvl w:val="7"/>
    </w:pPr>
    <w:rPr>
      <w:i/>
      <w:iCs/>
    </w:rPr>
  </w:style>
  <w:style w:type="paragraph" w:styleId="Heading9">
    <w:name w:val="heading 9"/>
    <w:basedOn w:val="Normal"/>
    <w:next w:val="Normal"/>
    <w:qFormat/>
    <w:rsid w:val="00AA61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B20B0"/>
    <w:rPr>
      <w:color w:val="0000FF"/>
      <w:u w:val="single"/>
    </w:rPr>
  </w:style>
  <w:style w:type="paragraph" w:styleId="NormalWeb">
    <w:name w:val="Normal (Web)"/>
    <w:basedOn w:val="Normal"/>
    <w:rsid w:val="006B20B0"/>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rsid w:val="006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aliases w:val="Body Text Char Char"/>
    <w:basedOn w:val="Normal"/>
    <w:link w:val="BodyTextChar"/>
    <w:uiPriority w:val="99"/>
    <w:rsid w:val="006B20B0"/>
    <w:rPr>
      <w:rFonts w:ascii="Arial" w:hAnsi="Arial" w:cs="Arial"/>
      <w:sz w:val="20"/>
    </w:rPr>
  </w:style>
  <w:style w:type="character" w:styleId="Emphasis">
    <w:name w:val="Emphasis"/>
    <w:basedOn w:val="DefaultParagraphFont"/>
    <w:qFormat/>
    <w:rsid w:val="006B20B0"/>
    <w:rPr>
      <w:i/>
      <w:iCs/>
    </w:rPr>
  </w:style>
  <w:style w:type="character" w:styleId="FollowedHyperlink">
    <w:name w:val="FollowedHyperlink"/>
    <w:basedOn w:val="DefaultParagraphFont"/>
    <w:rsid w:val="006B20B0"/>
    <w:rPr>
      <w:color w:val="800080"/>
      <w:u w:val="single"/>
    </w:rPr>
  </w:style>
  <w:style w:type="character" w:styleId="Strong">
    <w:name w:val="Strong"/>
    <w:basedOn w:val="DefaultParagraphFont"/>
    <w:qFormat/>
    <w:rsid w:val="006B20B0"/>
    <w:rPr>
      <w:b/>
      <w:bCs/>
    </w:rPr>
  </w:style>
  <w:style w:type="paragraph" w:styleId="Header">
    <w:name w:val="header"/>
    <w:basedOn w:val="Normal"/>
    <w:rsid w:val="006B20B0"/>
    <w:pPr>
      <w:tabs>
        <w:tab w:val="center" w:pos="4153"/>
        <w:tab w:val="right" w:pos="8306"/>
      </w:tabs>
    </w:pPr>
  </w:style>
  <w:style w:type="paragraph" w:styleId="Footer">
    <w:name w:val="footer"/>
    <w:basedOn w:val="Normal"/>
    <w:rsid w:val="006B20B0"/>
    <w:pPr>
      <w:tabs>
        <w:tab w:val="center" w:pos="4153"/>
        <w:tab w:val="right" w:pos="8306"/>
      </w:tabs>
    </w:pPr>
  </w:style>
  <w:style w:type="paragraph" w:styleId="FootnoteText">
    <w:name w:val="footnote text"/>
    <w:basedOn w:val="Normal"/>
    <w:semiHidden/>
    <w:rsid w:val="006B20B0"/>
    <w:rPr>
      <w:sz w:val="20"/>
      <w:szCs w:val="20"/>
    </w:rPr>
  </w:style>
  <w:style w:type="character" w:styleId="FootnoteReference">
    <w:name w:val="footnote reference"/>
    <w:basedOn w:val="DefaultParagraphFont"/>
    <w:semiHidden/>
    <w:rsid w:val="006B20B0"/>
    <w:rPr>
      <w:vertAlign w:val="superscript"/>
    </w:rPr>
  </w:style>
  <w:style w:type="character" w:styleId="PageNumber">
    <w:name w:val="page number"/>
    <w:basedOn w:val="DefaultParagraphFont"/>
    <w:rsid w:val="006B20B0"/>
  </w:style>
  <w:style w:type="paragraph" w:styleId="EndnoteText">
    <w:name w:val="endnote text"/>
    <w:basedOn w:val="Normal"/>
    <w:semiHidden/>
    <w:rsid w:val="00F539BB"/>
    <w:rPr>
      <w:sz w:val="20"/>
      <w:szCs w:val="20"/>
    </w:rPr>
  </w:style>
  <w:style w:type="character" w:styleId="EndnoteReference">
    <w:name w:val="endnote reference"/>
    <w:basedOn w:val="DefaultParagraphFont"/>
    <w:semiHidden/>
    <w:rsid w:val="00F539BB"/>
    <w:rPr>
      <w:vertAlign w:val="superscript"/>
    </w:rPr>
  </w:style>
  <w:style w:type="paragraph" w:customStyle="1" w:styleId="SectionHeading">
    <w:name w:val="Section Heading"/>
    <w:basedOn w:val="Normal"/>
    <w:rsid w:val="00202C06"/>
    <w:pPr>
      <w:keepNext/>
      <w:spacing w:before="120" w:after="160"/>
    </w:pPr>
    <w:rPr>
      <w:rFonts w:ascii="Arial" w:hAnsi="Arial"/>
      <w:b/>
      <w:kern w:val="28"/>
      <w:sz w:val="28"/>
      <w:szCs w:val="20"/>
    </w:rPr>
  </w:style>
  <w:style w:type="character" w:customStyle="1" w:styleId="BodyTextChar">
    <w:name w:val="Body Text Char"/>
    <w:aliases w:val="Body Text Char Char Char"/>
    <w:basedOn w:val="DefaultParagraphFont"/>
    <w:link w:val="BodyText"/>
    <w:uiPriority w:val="99"/>
    <w:rsid w:val="00B83B9C"/>
    <w:rPr>
      <w:rFonts w:ascii="Arial" w:hAnsi="Arial" w:cs="Arial"/>
      <w:szCs w:val="24"/>
      <w:lang w:val="en-GB" w:eastAsia="en-US" w:bidi="ar-SA"/>
    </w:rPr>
  </w:style>
  <w:style w:type="paragraph" w:styleId="TOC2">
    <w:name w:val="toc 2"/>
    <w:basedOn w:val="Normal"/>
    <w:next w:val="Normal"/>
    <w:autoRedefine/>
    <w:uiPriority w:val="39"/>
    <w:rsid w:val="00D11BB2"/>
    <w:pPr>
      <w:ind w:left="240"/>
    </w:pPr>
  </w:style>
  <w:style w:type="paragraph" w:styleId="TOC1">
    <w:name w:val="toc 1"/>
    <w:basedOn w:val="Normal"/>
    <w:next w:val="Normal"/>
    <w:autoRedefine/>
    <w:uiPriority w:val="39"/>
    <w:rsid w:val="00D11BB2"/>
    <w:rPr>
      <w:rFonts w:ascii="Arial" w:hAnsi="Arial"/>
    </w:rPr>
  </w:style>
  <w:style w:type="paragraph" w:styleId="TOC4">
    <w:name w:val="toc 4"/>
    <w:basedOn w:val="Normal"/>
    <w:next w:val="Normal"/>
    <w:autoRedefine/>
    <w:semiHidden/>
    <w:rsid w:val="00E23765"/>
    <w:pPr>
      <w:ind w:left="720"/>
    </w:pPr>
  </w:style>
  <w:style w:type="paragraph" w:customStyle="1" w:styleId="GanttheadHeading2NormalText">
    <w:name w:val="Gantthead Heading 2 Normal Text"/>
    <w:basedOn w:val="Normal"/>
    <w:rsid w:val="009C7C6A"/>
    <w:pPr>
      <w:spacing w:after="240"/>
      <w:ind w:left="720"/>
    </w:pPr>
    <w:rPr>
      <w:rFonts w:ascii="Arial" w:hAnsi="Arial"/>
      <w:sz w:val="22"/>
      <w:szCs w:val="20"/>
    </w:rPr>
  </w:style>
  <w:style w:type="paragraph" w:styleId="BodyText2">
    <w:name w:val="Body Text 2"/>
    <w:basedOn w:val="Normal"/>
    <w:rsid w:val="00615FBE"/>
    <w:pPr>
      <w:spacing w:after="120" w:line="480" w:lineRule="auto"/>
    </w:pPr>
  </w:style>
  <w:style w:type="paragraph" w:styleId="BodyText3">
    <w:name w:val="Body Text 3"/>
    <w:basedOn w:val="Normal"/>
    <w:rsid w:val="00615FBE"/>
    <w:pPr>
      <w:spacing w:after="120"/>
    </w:pPr>
    <w:rPr>
      <w:sz w:val="16"/>
      <w:szCs w:val="16"/>
    </w:rPr>
  </w:style>
  <w:style w:type="paragraph" w:styleId="TOC3">
    <w:name w:val="toc 3"/>
    <w:basedOn w:val="Normal"/>
    <w:next w:val="Normal"/>
    <w:autoRedefine/>
    <w:uiPriority w:val="39"/>
    <w:rsid w:val="00615FBE"/>
    <w:pPr>
      <w:ind w:left="480"/>
    </w:pPr>
  </w:style>
  <w:style w:type="paragraph" w:customStyle="1" w:styleId="HeadingBase">
    <w:name w:val="Heading Base"/>
    <w:basedOn w:val="Normal"/>
    <w:next w:val="Normal"/>
    <w:rsid w:val="00615FBE"/>
    <w:pPr>
      <w:keepNext/>
    </w:pPr>
    <w:rPr>
      <w:rFonts w:ascii="Arial" w:hAnsi="Arial"/>
      <w:b/>
      <w:sz w:val="20"/>
      <w:szCs w:val="20"/>
    </w:rPr>
  </w:style>
  <w:style w:type="paragraph" w:customStyle="1" w:styleId="BodyText4">
    <w:name w:val="Body Text 4"/>
    <w:basedOn w:val="BodyText"/>
    <w:rsid w:val="00615FBE"/>
    <w:pPr>
      <w:keepLines/>
      <w:spacing w:before="120" w:after="120"/>
      <w:ind w:left="2304"/>
    </w:pPr>
    <w:rPr>
      <w:rFonts w:cs="Times New Roman"/>
      <w:sz w:val="22"/>
      <w:szCs w:val="20"/>
    </w:rPr>
  </w:style>
  <w:style w:type="paragraph" w:styleId="TableofAuthorities">
    <w:name w:val="table of authorities"/>
    <w:basedOn w:val="Normal"/>
    <w:semiHidden/>
    <w:rsid w:val="00615FBE"/>
    <w:pPr>
      <w:tabs>
        <w:tab w:val="right" w:leader="dot" w:pos="7560"/>
      </w:tabs>
      <w:ind w:left="1440" w:hanging="360"/>
    </w:pPr>
    <w:rPr>
      <w:rFonts w:ascii="Arial" w:hAnsi="Arial"/>
      <w:sz w:val="20"/>
      <w:szCs w:val="20"/>
    </w:rPr>
  </w:style>
  <w:style w:type="paragraph" w:customStyle="1" w:styleId="toc">
    <w:name w:val="toc"/>
    <w:basedOn w:val="Normal"/>
    <w:rsid w:val="00615FBE"/>
    <w:rPr>
      <w:rFonts w:ascii="Arial" w:hAnsi="Arial"/>
      <w:b/>
      <w:sz w:val="28"/>
      <w:szCs w:val="20"/>
    </w:rPr>
  </w:style>
  <w:style w:type="table" w:styleId="TableGrid">
    <w:name w:val="Table Grid"/>
    <w:basedOn w:val="TableNormal"/>
    <w:rsid w:val="00C24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rsid w:val="00015442"/>
    <w:pPr>
      <w:numPr>
        <w:numId w:val="2"/>
      </w:numPr>
      <w:pPrChange w:id="1" w:author="Itharaju, Narasimha (Contractor)" w:date="2020-12-10T08:58:00Z">
        <w:pPr>
          <w:numPr>
            <w:numId w:val="2"/>
          </w:numPr>
          <w:tabs>
            <w:tab w:val="num" w:pos="360"/>
          </w:tabs>
          <w:ind w:left="360" w:hanging="360"/>
        </w:pPr>
      </w:pPrChange>
    </w:pPr>
    <w:rPr>
      <w:rPrChange w:id="1" w:author="Itharaju, Narasimha (Contractor)" w:date="2020-12-10T08:58:00Z">
        <w:rPr>
          <w:sz w:val="24"/>
          <w:szCs w:val="24"/>
          <w:lang w:val="en-US" w:eastAsia="en-US" w:bidi="ar-SA"/>
        </w:rPr>
      </w:rPrChange>
    </w:rPr>
  </w:style>
  <w:style w:type="paragraph" w:styleId="BalloonText">
    <w:name w:val="Balloon Text"/>
    <w:basedOn w:val="Normal"/>
    <w:link w:val="BalloonTextChar"/>
    <w:rsid w:val="006E3045"/>
    <w:rPr>
      <w:rFonts w:ascii="Tahoma" w:hAnsi="Tahoma" w:cs="Tahoma"/>
      <w:sz w:val="16"/>
      <w:szCs w:val="16"/>
    </w:rPr>
  </w:style>
  <w:style w:type="character" w:customStyle="1" w:styleId="BalloonTextChar">
    <w:name w:val="Balloon Text Char"/>
    <w:basedOn w:val="DefaultParagraphFont"/>
    <w:link w:val="BalloonText"/>
    <w:rsid w:val="006E3045"/>
    <w:rPr>
      <w:rFonts w:ascii="Tahoma" w:hAnsi="Tahoma" w:cs="Tahoma"/>
      <w:sz w:val="16"/>
      <w:szCs w:val="16"/>
      <w:lang w:val="en-GB"/>
    </w:rPr>
  </w:style>
  <w:style w:type="character" w:styleId="CommentReference">
    <w:name w:val="annotation reference"/>
    <w:basedOn w:val="DefaultParagraphFont"/>
    <w:rsid w:val="00310985"/>
    <w:rPr>
      <w:sz w:val="16"/>
      <w:szCs w:val="16"/>
    </w:rPr>
  </w:style>
  <w:style w:type="paragraph" w:styleId="CommentText">
    <w:name w:val="annotation text"/>
    <w:basedOn w:val="Normal"/>
    <w:link w:val="CommentTextChar"/>
    <w:rsid w:val="00310985"/>
    <w:rPr>
      <w:sz w:val="20"/>
      <w:szCs w:val="20"/>
    </w:rPr>
  </w:style>
  <w:style w:type="character" w:customStyle="1" w:styleId="CommentTextChar">
    <w:name w:val="Comment Text Char"/>
    <w:basedOn w:val="DefaultParagraphFont"/>
    <w:link w:val="CommentText"/>
    <w:rsid w:val="00310985"/>
    <w:rPr>
      <w:lang w:val="en-GB"/>
    </w:rPr>
  </w:style>
  <w:style w:type="paragraph" w:styleId="CommentSubject">
    <w:name w:val="annotation subject"/>
    <w:basedOn w:val="CommentText"/>
    <w:next w:val="CommentText"/>
    <w:link w:val="CommentSubjectChar"/>
    <w:rsid w:val="00310985"/>
    <w:rPr>
      <w:b/>
      <w:bCs/>
    </w:rPr>
  </w:style>
  <w:style w:type="character" w:customStyle="1" w:styleId="CommentSubjectChar">
    <w:name w:val="Comment Subject Char"/>
    <w:basedOn w:val="CommentTextChar"/>
    <w:link w:val="CommentSubject"/>
    <w:rsid w:val="00310985"/>
    <w:rPr>
      <w:b/>
      <w:bCs/>
      <w:lang w:val="en-GB"/>
    </w:rPr>
  </w:style>
  <w:style w:type="paragraph" w:styleId="ListParagraph">
    <w:name w:val="List Paragraph"/>
    <w:aliases w:val="Sapient_TableNumber"/>
    <w:basedOn w:val="Normal"/>
    <w:link w:val="ListParagraphChar"/>
    <w:uiPriority w:val="34"/>
    <w:qFormat/>
    <w:rsid w:val="003B5219"/>
    <w:pPr>
      <w:ind w:left="720"/>
      <w:contextualSpacing/>
    </w:pPr>
  </w:style>
  <w:style w:type="paragraph" w:styleId="BodyTextIndent">
    <w:name w:val="Body Text Indent"/>
    <w:basedOn w:val="Normal"/>
    <w:link w:val="BodyTextIndentChar"/>
    <w:rsid w:val="009809E9"/>
    <w:pPr>
      <w:spacing w:after="120"/>
      <w:ind w:left="360"/>
    </w:pPr>
  </w:style>
  <w:style w:type="character" w:customStyle="1" w:styleId="BodyTextIndentChar">
    <w:name w:val="Body Text Indent Char"/>
    <w:basedOn w:val="DefaultParagraphFont"/>
    <w:link w:val="BodyTextIndent"/>
    <w:rsid w:val="009809E9"/>
    <w:rPr>
      <w:sz w:val="24"/>
      <w:szCs w:val="24"/>
    </w:rPr>
  </w:style>
  <w:style w:type="paragraph" w:customStyle="1" w:styleId="bullet">
    <w:name w:val="bullet"/>
    <w:basedOn w:val="Normal"/>
    <w:rsid w:val="00BD4EE8"/>
    <w:pPr>
      <w:numPr>
        <w:numId w:val="4"/>
      </w:numPr>
      <w:spacing w:after="120"/>
      <w:pPrChange w:id="2" w:author="Itharaju, Narasimha (Contractor)" w:date="2020-12-10T08:58:00Z">
        <w:pPr>
          <w:numPr>
            <w:numId w:val="4"/>
          </w:numPr>
          <w:tabs>
            <w:tab w:val="num" w:pos="360"/>
          </w:tabs>
          <w:spacing w:after="120"/>
          <w:ind w:left="360" w:hanging="360"/>
        </w:pPr>
      </w:pPrChange>
    </w:pPr>
    <w:rPr>
      <w:rFonts w:ascii="Arial" w:hAnsi="Arial"/>
      <w:sz w:val="20"/>
      <w:szCs w:val="20"/>
      <w:rPrChange w:id="2" w:author="Itharaju, Narasimha (Contractor)" w:date="2020-12-10T08:58:00Z">
        <w:rPr>
          <w:rFonts w:ascii="Arial" w:hAnsi="Arial"/>
          <w:lang w:val="en-US" w:eastAsia="en-US" w:bidi="ar-SA"/>
        </w:rPr>
      </w:rPrChange>
    </w:rPr>
  </w:style>
  <w:style w:type="paragraph" w:styleId="Title">
    <w:name w:val="Title"/>
    <w:basedOn w:val="Normal"/>
    <w:next w:val="Normal"/>
    <w:link w:val="TitleChar"/>
    <w:qFormat/>
    <w:rsid w:val="003F71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F716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3F95"/>
  </w:style>
  <w:style w:type="numbering" w:customStyle="1" w:styleId="CVSBAFunc">
    <w:name w:val="CVS BA Func"/>
    <w:uiPriority w:val="99"/>
    <w:rsid w:val="00FE3F95"/>
    <w:pPr>
      <w:numPr>
        <w:numId w:val="5"/>
      </w:numPr>
    </w:pPr>
  </w:style>
  <w:style w:type="paragraph" w:styleId="NormalIndent">
    <w:name w:val="Normal Indent"/>
    <w:basedOn w:val="Normal"/>
    <w:rsid w:val="00533EE6"/>
    <w:pPr>
      <w:widowControl w:val="0"/>
      <w:spacing w:before="120" w:line="240" w:lineRule="atLeast"/>
      <w:ind w:left="900" w:hanging="900"/>
    </w:pPr>
    <w:rPr>
      <w:rFonts w:eastAsia="PMingLiU"/>
      <w:sz w:val="20"/>
      <w:szCs w:val="20"/>
    </w:rPr>
  </w:style>
  <w:style w:type="paragraph" w:customStyle="1" w:styleId="TableText">
    <w:name w:val="Table Text"/>
    <w:basedOn w:val="Normal"/>
    <w:rsid w:val="006E154D"/>
    <w:pPr>
      <w:spacing w:before="60" w:after="60"/>
    </w:pPr>
    <w:rPr>
      <w:rFonts w:ascii="Arial" w:hAnsi="Arial" w:cs="Arial"/>
      <w:sz w:val="20"/>
      <w:szCs w:val="20"/>
    </w:rPr>
  </w:style>
  <w:style w:type="character" w:customStyle="1" w:styleId="Heading2Char">
    <w:name w:val="Heading 2 Char"/>
    <w:aliases w:val="H2 Char"/>
    <w:basedOn w:val="DefaultParagraphFont"/>
    <w:link w:val="Heading2"/>
    <w:rsid w:val="00036F8F"/>
    <w:rPr>
      <w:rFonts w:ascii="Arial" w:hAnsi="Arial" w:cs="Arial"/>
      <w:b/>
      <w:bCs/>
      <w:i/>
      <w:iCs/>
      <w:sz w:val="28"/>
      <w:szCs w:val="28"/>
    </w:rPr>
  </w:style>
  <w:style w:type="character" w:customStyle="1" w:styleId="ListParagraphChar">
    <w:name w:val="List Paragraph Char"/>
    <w:aliases w:val="Sapient_TableNumber Char"/>
    <w:basedOn w:val="DefaultParagraphFont"/>
    <w:link w:val="ListParagraph"/>
    <w:uiPriority w:val="34"/>
    <w:locked/>
    <w:rsid w:val="00C51513"/>
    <w:rPr>
      <w:sz w:val="24"/>
      <w:szCs w:val="24"/>
    </w:rPr>
  </w:style>
  <w:style w:type="paragraph" w:customStyle="1" w:styleId="CVSBodyText">
    <w:name w:val=".CVS Body Text"/>
    <w:basedOn w:val="Normal"/>
    <w:link w:val="CVSBodyTextChar"/>
    <w:uiPriority w:val="99"/>
    <w:qFormat/>
    <w:rsid w:val="00C12699"/>
    <w:pPr>
      <w:spacing w:after="80"/>
    </w:pPr>
    <w:rPr>
      <w:rFonts w:ascii="Arial" w:hAnsi="Arial"/>
      <w:sz w:val="20"/>
    </w:rPr>
  </w:style>
  <w:style w:type="character" w:customStyle="1" w:styleId="CVSBodyTextChar">
    <w:name w:val=".CVS Body Text Char"/>
    <w:basedOn w:val="DefaultParagraphFont"/>
    <w:link w:val="CVSBodyText"/>
    <w:uiPriority w:val="99"/>
    <w:rsid w:val="00C1269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4278">
      <w:bodyDiv w:val="1"/>
      <w:marLeft w:val="0"/>
      <w:marRight w:val="0"/>
      <w:marTop w:val="0"/>
      <w:marBottom w:val="0"/>
      <w:divBdr>
        <w:top w:val="none" w:sz="0" w:space="0" w:color="auto"/>
        <w:left w:val="none" w:sz="0" w:space="0" w:color="auto"/>
        <w:bottom w:val="none" w:sz="0" w:space="0" w:color="auto"/>
        <w:right w:val="none" w:sz="0" w:space="0" w:color="auto"/>
      </w:divBdr>
    </w:div>
    <w:div w:id="128404014">
      <w:bodyDiv w:val="1"/>
      <w:marLeft w:val="0"/>
      <w:marRight w:val="0"/>
      <w:marTop w:val="0"/>
      <w:marBottom w:val="0"/>
      <w:divBdr>
        <w:top w:val="none" w:sz="0" w:space="0" w:color="auto"/>
        <w:left w:val="none" w:sz="0" w:space="0" w:color="auto"/>
        <w:bottom w:val="none" w:sz="0" w:space="0" w:color="auto"/>
        <w:right w:val="none" w:sz="0" w:space="0" w:color="auto"/>
      </w:divBdr>
    </w:div>
    <w:div w:id="144979613">
      <w:bodyDiv w:val="1"/>
      <w:marLeft w:val="0"/>
      <w:marRight w:val="0"/>
      <w:marTop w:val="0"/>
      <w:marBottom w:val="0"/>
      <w:divBdr>
        <w:top w:val="none" w:sz="0" w:space="0" w:color="auto"/>
        <w:left w:val="none" w:sz="0" w:space="0" w:color="auto"/>
        <w:bottom w:val="none" w:sz="0" w:space="0" w:color="auto"/>
        <w:right w:val="none" w:sz="0" w:space="0" w:color="auto"/>
      </w:divBdr>
    </w:div>
    <w:div w:id="203256928">
      <w:bodyDiv w:val="1"/>
      <w:marLeft w:val="0"/>
      <w:marRight w:val="0"/>
      <w:marTop w:val="0"/>
      <w:marBottom w:val="0"/>
      <w:divBdr>
        <w:top w:val="none" w:sz="0" w:space="0" w:color="auto"/>
        <w:left w:val="none" w:sz="0" w:space="0" w:color="auto"/>
        <w:bottom w:val="none" w:sz="0" w:space="0" w:color="auto"/>
        <w:right w:val="none" w:sz="0" w:space="0" w:color="auto"/>
      </w:divBdr>
    </w:div>
    <w:div w:id="303316022">
      <w:bodyDiv w:val="1"/>
      <w:marLeft w:val="0"/>
      <w:marRight w:val="0"/>
      <w:marTop w:val="0"/>
      <w:marBottom w:val="0"/>
      <w:divBdr>
        <w:top w:val="none" w:sz="0" w:space="0" w:color="auto"/>
        <w:left w:val="none" w:sz="0" w:space="0" w:color="auto"/>
        <w:bottom w:val="none" w:sz="0" w:space="0" w:color="auto"/>
        <w:right w:val="none" w:sz="0" w:space="0" w:color="auto"/>
      </w:divBdr>
    </w:div>
    <w:div w:id="423914856">
      <w:bodyDiv w:val="1"/>
      <w:marLeft w:val="0"/>
      <w:marRight w:val="0"/>
      <w:marTop w:val="0"/>
      <w:marBottom w:val="0"/>
      <w:divBdr>
        <w:top w:val="none" w:sz="0" w:space="0" w:color="auto"/>
        <w:left w:val="none" w:sz="0" w:space="0" w:color="auto"/>
        <w:bottom w:val="none" w:sz="0" w:space="0" w:color="auto"/>
        <w:right w:val="none" w:sz="0" w:space="0" w:color="auto"/>
      </w:divBdr>
    </w:div>
    <w:div w:id="478108297">
      <w:bodyDiv w:val="1"/>
      <w:marLeft w:val="0"/>
      <w:marRight w:val="0"/>
      <w:marTop w:val="0"/>
      <w:marBottom w:val="0"/>
      <w:divBdr>
        <w:top w:val="none" w:sz="0" w:space="0" w:color="auto"/>
        <w:left w:val="none" w:sz="0" w:space="0" w:color="auto"/>
        <w:bottom w:val="none" w:sz="0" w:space="0" w:color="auto"/>
        <w:right w:val="none" w:sz="0" w:space="0" w:color="auto"/>
      </w:divBdr>
    </w:div>
    <w:div w:id="531038380">
      <w:bodyDiv w:val="1"/>
      <w:marLeft w:val="0"/>
      <w:marRight w:val="0"/>
      <w:marTop w:val="0"/>
      <w:marBottom w:val="0"/>
      <w:divBdr>
        <w:top w:val="none" w:sz="0" w:space="0" w:color="auto"/>
        <w:left w:val="none" w:sz="0" w:space="0" w:color="auto"/>
        <w:bottom w:val="none" w:sz="0" w:space="0" w:color="auto"/>
        <w:right w:val="none" w:sz="0" w:space="0" w:color="auto"/>
      </w:divBdr>
    </w:div>
    <w:div w:id="537619151">
      <w:bodyDiv w:val="1"/>
      <w:marLeft w:val="0"/>
      <w:marRight w:val="0"/>
      <w:marTop w:val="0"/>
      <w:marBottom w:val="0"/>
      <w:divBdr>
        <w:top w:val="none" w:sz="0" w:space="0" w:color="auto"/>
        <w:left w:val="none" w:sz="0" w:space="0" w:color="auto"/>
        <w:bottom w:val="none" w:sz="0" w:space="0" w:color="auto"/>
        <w:right w:val="none" w:sz="0" w:space="0" w:color="auto"/>
      </w:divBdr>
    </w:div>
    <w:div w:id="550272151">
      <w:bodyDiv w:val="1"/>
      <w:marLeft w:val="0"/>
      <w:marRight w:val="0"/>
      <w:marTop w:val="0"/>
      <w:marBottom w:val="0"/>
      <w:divBdr>
        <w:top w:val="none" w:sz="0" w:space="0" w:color="auto"/>
        <w:left w:val="none" w:sz="0" w:space="0" w:color="auto"/>
        <w:bottom w:val="none" w:sz="0" w:space="0" w:color="auto"/>
        <w:right w:val="none" w:sz="0" w:space="0" w:color="auto"/>
      </w:divBdr>
    </w:div>
    <w:div w:id="560016405">
      <w:bodyDiv w:val="1"/>
      <w:marLeft w:val="0"/>
      <w:marRight w:val="0"/>
      <w:marTop w:val="0"/>
      <w:marBottom w:val="0"/>
      <w:divBdr>
        <w:top w:val="none" w:sz="0" w:space="0" w:color="auto"/>
        <w:left w:val="none" w:sz="0" w:space="0" w:color="auto"/>
        <w:bottom w:val="none" w:sz="0" w:space="0" w:color="auto"/>
        <w:right w:val="none" w:sz="0" w:space="0" w:color="auto"/>
      </w:divBdr>
    </w:div>
    <w:div w:id="612323309">
      <w:bodyDiv w:val="1"/>
      <w:marLeft w:val="0"/>
      <w:marRight w:val="0"/>
      <w:marTop w:val="0"/>
      <w:marBottom w:val="0"/>
      <w:divBdr>
        <w:top w:val="none" w:sz="0" w:space="0" w:color="auto"/>
        <w:left w:val="none" w:sz="0" w:space="0" w:color="auto"/>
        <w:bottom w:val="none" w:sz="0" w:space="0" w:color="auto"/>
        <w:right w:val="none" w:sz="0" w:space="0" w:color="auto"/>
      </w:divBdr>
    </w:div>
    <w:div w:id="891505982">
      <w:bodyDiv w:val="1"/>
      <w:marLeft w:val="0"/>
      <w:marRight w:val="0"/>
      <w:marTop w:val="0"/>
      <w:marBottom w:val="0"/>
      <w:divBdr>
        <w:top w:val="none" w:sz="0" w:space="0" w:color="auto"/>
        <w:left w:val="none" w:sz="0" w:space="0" w:color="auto"/>
        <w:bottom w:val="none" w:sz="0" w:space="0" w:color="auto"/>
        <w:right w:val="none" w:sz="0" w:space="0" w:color="auto"/>
      </w:divBdr>
    </w:div>
    <w:div w:id="1061446743">
      <w:bodyDiv w:val="1"/>
      <w:marLeft w:val="0"/>
      <w:marRight w:val="0"/>
      <w:marTop w:val="0"/>
      <w:marBottom w:val="0"/>
      <w:divBdr>
        <w:top w:val="none" w:sz="0" w:space="0" w:color="auto"/>
        <w:left w:val="none" w:sz="0" w:space="0" w:color="auto"/>
        <w:bottom w:val="none" w:sz="0" w:space="0" w:color="auto"/>
        <w:right w:val="none" w:sz="0" w:space="0" w:color="auto"/>
      </w:divBdr>
    </w:div>
    <w:div w:id="1068772649">
      <w:bodyDiv w:val="1"/>
      <w:marLeft w:val="0"/>
      <w:marRight w:val="0"/>
      <w:marTop w:val="0"/>
      <w:marBottom w:val="0"/>
      <w:divBdr>
        <w:top w:val="none" w:sz="0" w:space="0" w:color="auto"/>
        <w:left w:val="none" w:sz="0" w:space="0" w:color="auto"/>
        <w:bottom w:val="none" w:sz="0" w:space="0" w:color="auto"/>
        <w:right w:val="none" w:sz="0" w:space="0" w:color="auto"/>
      </w:divBdr>
    </w:div>
    <w:div w:id="1178469250">
      <w:bodyDiv w:val="1"/>
      <w:marLeft w:val="0"/>
      <w:marRight w:val="0"/>
      <w:marTop w:val="0"/>
      <w:marBottom w:val="0"/>
      <w:divBdr>
        <w:top w:val="none" w:sz="0" w:space="0" w:color="auto"/>
        <w:left w:val="none" w:sz="0" w:space="0" w:color="auto"/>
        <w:bottom w:val="none" w:sz="0" w:space="0" w:color="auto"/>
        <w:right w:val="none" w:sz="0" w:space="0" w:color="auto"/>
      </w:divBdr>
    </w:div>
    <w:div w:id="1235823280">
      <w:bodyDiv w:val="1"/>
      <w:marLeft w:val="0"/>
      <w:marRight w:val="0"/>
      <w:marTop w:val="0"/>
      <w:marBottom w:val="0"/>
      <w:divBdr>
        <w:top w:val="none" w:sz="0" w:space="0" w:color="auto"/>
        <w:left w:val="none" w:sz="0" w:space="0" w:color="auto"/>
        <w:bottom w:val="none" w:sz="0" w:space="0" w:color="auto"/>
        <w:right w:val="none" w:sz="0" w:space="0" w:color="auto"/>
      </w:divBdr>
    </w:div>
    <w:div w:id="1275357946">
      <w:bodyDiv w:val="1"/>
      <w:marLeft w:val="0"/>
      <w:marRight w:val="0"/>
      <w:marTop w:val="0"/>
      <w:marBottom w:val="0"/>
      <w:divBdr>
        <w:top w:val="none" w:sz="0" w:space="0" w:color="auto"/>
        <w:left w:val="none" w:sz="0" w:space="0" w:color="auto"/>
        <w:bottom w:val="none" w:sz="0" w:space="0" w:color="auto"/>
        <w:right w:val="none" w:sz="0" w:space="0" w:color="auto"/>
      </w:divBdr>
    </w:div>
    <w:div w:id="1286623890">
      <w:bodyDiv w:val="1"/>
      <w:marLeft w:val="0"/>
      <w:marRight w:val="0"/>
      <w:marTop w:val="0"/>
      <w:marBottom w:val="0"/>
      <w:divBdr>
        <w:top w:val="none" w:sz="0" w:space="0" w:color="auto"/>
        <w:left w:val="none" w:sz="0" w:space="0" w:color="auto"/>
        <w:bottom w:val="none" w:sz="0" w:space="0" w:color="auto"/>
        <w:right w:val="none" w:sz="0" w:space="0" w:color="auto"/>
      </w:divBdr>
    </w:div>
    <w:div w:id="1391884171">
      <w:bodyDiv w:val="1"/>
      <w:marLeft w:val="0"/>
      <w:marRight w:val="0"/>
      <w:marTop w:val="0"/>
      <w:marBottom w:val="0"/>
      <w:divBdr>
        <w:top w:val="none" w:sz="0" w:space="0" w:color="auto"/>
        <w:left w:val="none" w:sz="0" w:space="0" w:color="auto"/>
        <w:bottom w:val="none" w:sz="0" w:space="0" w:color="auto"/>
        <w:right w:val="none" w:sz="0" w:space="0" w:color="auto"/>
      </w:divBdr>
    </w:div>
    <w:div w:id="1394352638">
      <w:bodyDiv w:val="1"/>
      <w:marLeft w:val="0"/>
      <w:marRight w:val="0"/>
      <w:marTop w:val="0"/>
      <w:marBottom w:val="0"/>
      <w:divBdr>
        <w:top w:val="none" w:sz="0" w:space="0" w:color="auto"/>
        <w:left w:val="none" w:sz="0" w:space="0" w:color="auto"/>
        <w:bottom w:val="none" w:sz="0" w:space="0" w:color="auto"/>
        <w:right w:val="none" w:sz="0" w:space="0" w:color="auto"/>
      </w:divBdr>
    </w:div>
    <w:div w:id="1452821561">
      <w:bodyDiv w:val="1"/>
      <w:marLeft w:val="0"/>
      <w:marRight w:val="0"/>
      <w:marTop w:val="0"/>
      <w:marBottom w:val="0"/>
      <w:divBdr>
        <w:top w:val="none" w:sz="0" w:space="0" w:color="auto"/>
        <w:left w:val="none" w:sz="0" w:space="0" w:color="auto"/>
        <w:bottom w:val="none" w:sz="0" w:space="0" w:color="auto"/>
        <w:right w:val="none" w:sz="0" w:space="0" w:color="auto"/>
      </w:divBdr>
    </w:div>
    <w:div w:id="1483618503">
      <w:bodyDiv w:val="1"/>
      <w:marLeft w:val="0"/>
      <w:marRight w:val="0"/>
      <w:marTop w:val="0"/>
      <w:marBottom w:val="0"/>
      <w:divBdr>
        <w:top w:val="none" w:sz="0" w:space="0" w:color="auto"/>
        <w:left w:val="none" w:sz="0" w:space="0" w:color="auto"/>
        <w:bottom w:val="none" w:sz="0" w:space="0" w:color="auto"/>
        <w:right w:val="none" w:sz="0" w:space="0" w:color="auto"/>
      </w:divBdr>
    </w:div>
    <w:div w:id="1594388811">
      <w:bodyDiv w:val="1"/>
      <w:marLeft w:val="0"/>
      <w:marRight w:val="0"/>
      <w:marTop w:val="0"/>
      <w:marBottom w:val="0"/>
      <w:divBdr>
        <w:top w:val="none" w:sz="0" w:space="0" w:color="auto"/>
        <w:left w:val="none" w:sz="0" w:space="0" w:color="auto"/>
        <w:bottom w:val="none" w:sz="0" w:space="0" w:color="auto"/>
        <w:right w:val="none" w:sz="0" w:space="0" w:color="auto"/>
      </w:divBdr>
    </w:div>
    <w:div w:id="1641959391">
      <w:bodyDiv w:val="1"/>
      <w:marLeft w:val="0"/>
      <w:marRight w:val="0"/>
      <w:marTop w:val="0"/>
      <w:marBottom w:val="0"/>
      <w:divBdr>
        <w:top w:val="none" w:sz="0" w:space="0" w:color="auto"/>
        <w:left w:val="none" w:sz="0" w:space="0" w:color="auto"/>
        <w:bottom w:val="none" w:sz="0" w:space="0" w:color="auto"/>
        <w:right w:val="none" w:sz="0" w:space="0" w:color="auto"/>
      </w:divBdr>
    </w:div>
    <w:div w:id="1648782310">
      <w:bodyDiv w:val="1"/>
      <w:marLeft w:val="0"/>
      <w:marRight w:val="0"/>
      <w:marTop w:val="0"/>
      <w:marBottom w:val="0"/>
      <w:divBdr>
        <w:top w:val="none" w:sz="0" w:space="0" w:color="auto"/>
        <w:left w:val="none" w:sz="0" w:space="0" w:color="auto"/>
        <w:bottom w:val="none" w:sz="0" w:space="0" w:color="auto"/>
        <w:right w:val="none" w:sz="0" w:space="0" w:color="auto"/>
      </w:divBdr>
    </w:div>
    <w:div w:id="1706171643">
      <w:bodyDiv w:val="1"/>
      <w:marLeft w:val="0"/>
      <w:marRight w:val="0"/>
      <w:marTop w:val="0"/>
      <w:marBottom w:val="0"/>
      <w:divBdr>
        <w:top w:val="none" w:sz="0" w:space="0" w:color="auto"/>
        <w:left w:val="none" w:sz="0" w:space="0" w:color="auto"/>
        <w:bottom w:val="none" w:sz="0" w:space="0" w:color="auto"/>
        <w:right w:val="none" w:sz="0" w:space="0" w:color="auto"/>
      </w:divBdr>
    </w:div>
    <w:div w:id="1709329341">
      <w:bodyDiv w:val="1"/>
      <w:marLeft w:val="0"/>
      <w:marRight w:val="0"/>
      <w:marTop w:val="0"/>
      <w:marBottom w:val="0"/>
      <w:divBdr>
        <w:top w:val="none" w:sz="0" w:space="0" w:color="auto"/>
        <w:left w:val="none" w:sz="0" w:space="0" w:color="auto"/>
        <w:bottom w:val="none" w:sz="0" w:space="0" w:color="auto"/>
        <w:right w:val="none" w:sz="0" w:space="0" w:color="auto"/>
      </w:divBdr>
    </w:div>
    <w:div w:id="1719671245">
      <w:bodyDiv w:val="1"/>
      <w:marLeft w:val="0"/>
      <w:marRight w:val="0"/>
      <w:marTop w:val="0"/>
      <w:marBottom w:val="0"/>
      <w:divBdr>
        <w:top w:val="none" w:sz="0" w:space="0" w:color="auto"/>
        <w:left w:val="none" w:sz="0" w:space="0" w:color="auto"/>
        <w:bottom w:val="none" w:sz="0" w:space="0" w:color="auto"/>
        <w:right w:val="none" w:sz="0" w:space="0" w:color="auto"/>
      </w:divBdr>
    </w:div>
    <w:div w:id="1841193087">
      <w:bodyDiv w:val="1"/>
      <w:marLeft w:val="0"/>
      <w:marRight w:val="0"/>
      <w:marTop w:val="0"/>
      <w:marBottom w:val="0"/>
      <w:divBdr>
        <w:top w:val="none" w:sz="0" w:space="0" w:color="auto"/>
        <w:left w:val="none" w:sz="0" w:space="0" w:color="auto"/>
        <w:bottom w:val="none" w:sz="0" w:space="0" w:color="auto"/>
        <w:right w:val="none" w:sz="0" w:space="0" w:color="auto"/>
      </w:divBdr>
    </w:div>
    <w:div w:id="1843933730">
      <w:bodyDiv w:val="1"/>
      <w:marLeft w:val="0"/>
      <w:marRight w:val="0"/>
      <w:marTop w:val="0"/>
      <w:marBottom w:val="0"/>
      <w:divBdr>
        <w:top w:val="none" w:sz="0" w:space="0" w:color="auto"/>
        <w:left w:val="none" w:sz="0" w:space="0" w:color="auto"/>
        <w:bottom w:val="none" w:sz="0" w:space="0" w:color="auto"/>
        <w:right w:val="none" w:sz="0" w:space="0" w:color="auto"/>
      </w:divBdr>
    </w:div>
    <w:div w:id="1848009728">
      <w:bodyDiv w:val="1"/>
      <w:marLeft w:val="0"/>
      <w:marRight w:val="0"/>
      <w:marTop w:val="0"/>
      <w:marBottom w:val="0"/>
      <w:divBdr>
        <w:top w:val="none" w:sz="0" w:space="0" w:color="auto"/>
        <w:left w:val="none" w:sz="0" w:space="0" w:color="auto"/>
        <w:bottom w:val="none" w:sz="0" w:space="0" w:color="auto"/>
        <w:right w:val="none" w:sz="0" w:space="0" w:color="auto"/>
      </w:divBdr>
    </w:div>
    <w:div w:id="1880891664">
      <w:bodyDiv w:val="1"/>
      <w:marLeft w:val="0"/>
      <w:marRight w:val="0"/>
      <w:marTop w:val="0"/>
      <w:marBottom w:val="0"/>
      <w:divBdr>
        <w:top w:val="none" w:sz="0" w:space="0" w:color="auto"/>
        <w:left w:val="none" w:sz="0" w:space="0" w:color="auto"/>
        <w:bottom w:val="none" w:sz="0" w:space="0" w:color="auto"/>
        <w:right w:val="none" w:sz="0" w:space="0" w:color="auto"/>
      </w:divBdr>
    </w:div>
    <w:div w:id="1882090595">
      <w:bodyDiv w:val="1"/>
      <w:marLeft w:val="0"/>
      <w:marRight w:val="0"/>
      <w:marTop w:val="0"/>
      <w:marBottom w:val="0"/>
      <w:divBdr>
        <w:top w:val="none" w:sz="0" w:space="0" w:color="auto"/>
        <w:left w:val="none" w:sz="0" w:space="0" w:color="auto"/>
        <w:bottom w:val="none" w:sz="0" w:space="0" w:color="auto"/>
        <w:right w:val="none" w:sz="0" w:space="0" w:color="auto"/>
      </w:divBdr>
    </w:div>
    <w:div w:id="1897281057">
      <w:bodyDiv w:val="1"/>
      <w:marLeft w:val="0"/>
      <w:marRight w:val="0"/>
      <w:marTop w:val="0"/>
      <w:marBottom w:val="0"/>
      <w:divBdr>
        <w:top w:val="none" w:sz="0" w:space="0" w:color="auto"/>
        <w:left w:val="none" w:sz="0" w:space="0" w:color="auto"/>
        <w:bottom w:val="none" w:sz="0" w:space="0" w:color="auto"/>
        <w:right w:val="none" w:sz="0" w:space="0" w:color="auto"/>
      </w:divBdr>
    </w:div>
    <w:div w:id="2017144467">
      <w:bodyDiv w:val="1"/>
      <w:marLeft w:val="0"/>
      <w:marRight w:val="0"/>
      <w:marTop w:val="0"/>
      <w:marBottom w:val="0"/>
      <w:divBdr>
        <w:top w:val="none" w:sz="0" w:space="0" w:color="auto"/>
        <w:left w:val="none" w:sz="0" w:space="0" w:color="auto"/>
        <w:bottom w:val="none" w:sz="0" w:space="0" w:color="auto"/>
        <w:right w:val="none" w:sz="0" w:space="0" w:color="auto"/>
      </w:divBdr>
    </w:div>
    <w:div w:id="2022077897">
      <w:bodyDiv w:val="1"/>
      <w:marLeft w:val="0"/>
      <w:marRight w:val="0"/>
      <w:marTop w:val="0"/>
      <w:marBottom w:val="0"/>
      <w:divBdr>
        <w:top w:val="none" w:sz="0" w:space="0" w:color="auto"/>
        <w:left w:val="none" w:sz="0" w:space="0" w:color="auto"/>
        <w:bottom w:val="none" w:sz="0" w:space="0" w:color="auto"/>
        <w:right w:val="none" w:sz="0" w:space="0" w:color="auto"/>
      </w:divBdr>
    </w:div>
    <w:div w:id="2054771609">
      <w:bodyDiv w:val="1"/>
      <w:marLeft w:val="0"/>
      <w:marRight w:val="0"/>
      <w:marTop w:val="0"/>
      <w:marBottom w:val="0"/>
      <w:divBdr>
        <w:top w:val="none" w:sz="0" w:space="0" w:color="auto"/>
        <w:left w:val="none" w:sz="0" w:space="0" w:color="auto"/>
        <w:bottom w:val="none" w:sz="0" w:space="0" w:color="auto"/>
        <w:right w:val="none" w:sz="0" w:space="0" w:color="auto"/>
      </w:divBdr>
    </w:div>
    <w:div w:id="2082016459">
      <w:bodyDiv w:val="1"/>
      <w:marLeft w:val="0"/>
      <w:marRight w:val="0"/>
      <w:marTop w:val="0"/>
      <w:marBottom w:val="0"/>
      <w:divBdr>
        <w:top w:val="none" w:sz="0" w:space="0" w:color="auto"/>
        <w:left w:val="none" w:sz="0" w:space="0" w:color="auto"/>
        <w:bottom w:val="none" w:sz="0" w:space="0" w:color="auto"/>
        <w:right w:val="none" w:sz="0" w:space="0" w:color="auto"/>
      </w:divBdr>
    </w:div>
    <w:div w:id="2108842304">
      <w:bodyDiv w:val="1"/>
      <w:marLeft w:val="0"/>
      <w:marRight w:val="0"/>
      <w:marTop w:val="0"/>
      <w:marBottom w:val="0"/>
      <w:divBdr>
        <w:top w:val="none" w:sz="0" w:space="0" w:color="auto"/>
        <w:left w:val="none" w:sz="0" w:space="0" w:color="auto"/>
        <w:bottom w:val="none" w:sz="0" w:space="0" w:color="auto"/>
        <w:right w:val="none" w:sz="0" w:space="0" w:color="auto"/>
      </w:divBdr>
    </w:div>
    <w:div w:id="21157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7.jpg@01CFD1C7.B65D040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cid:image008.jpg@01CFD1C7.B65D0400" TargetMode="External"/><Relationship Id="rId1" Type="http://schemas.openxmlformats.org/officeDocument/2006/relationships/image" Target="media/image2.jpeg"/><Relationship Id="rId4" Type="http://schemas.openxmlformats.org/officeDocument/2006/relationships/image" Target="cid:image009.jpg@01CFD1C7.B65D04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cvs\projects\ITPR008572_ARIBA\ITPR008572%20Ariba%20Migration%20-%20RxDW%20Application%20Desig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7E981A308D9B4A97712D994BC8EE93" ma:contentTypeVersion="" ma:contentTypeDescription="Create a new document." ma:contentTypeScope="" ma:versionID="c1266807711ead729ee0f7173f8b0545">
  <xsd:schema xmlns:xsd="http://www.w3.org/2001/XMLSchema" xmlns:xs="http://www.w3.org/2001/XMLSchema" xmlns:p="http://schemas.microsoft.com/office/2006/metadata/properties" xmlns:ns2="877dfa16-47f6-4e9a-a2ac-59213f3b01cd" targetNamespace="http://schemas.microsoft.com/office/2006/metadata/properties" ma:root="true" ma:fieldsID="c10b0f9dabaa73f5b5020474a15abbf9" ns2:_="">
    <xsd:import namespace="877dfa16-47f6-4e9a-a2ac-59213f3b01c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dfa16-47f6-4e9a-a2ac-59213f3b01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F5E7D-F7EC-4817-9CB2-3372B6BCA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dfa16-47f6-4e9a-a2ac-59213f3b0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C0E9D2-464A-4690-9F1F-A6264899E6CC}">
  <ds:schemaRefs>
    <ds:schemaRef ds:uri="http://schemas.microsoft.com/office/2006/metadata/properties"/>
  </ds:schemaRefs>
</ds:datastoreItem>
</file>

<file path=customXml/itemProps3.xml><?xml version="1.0" encoding="utf-8"?>
<ds:datastoreItem xmlns:ds="http://schemas.openxmlformats.org/officeDocument/2006/customXml" ds:itemID="{D80F78BE-5218-4738-B83A-133450D6B9C8}">
  <ds:schemaRefs>
    <ds:schemaRef ds:uri="http://schemas.microsoft.com/sharepoint/v3/contenttype/forms"/>
  </ds:schemaRefs>
</ds:datastoreItem>
</file>

<file path=customXml/itemProps4.xml><?xml version="1.0" encoding="utf-8"?>
<ds:datastoreItem xmlns:ds="http://schemas.openxmlformats.org/officeDocument/2006/customXml" ds:itemID="{1EC555DA-CCFF-42EE-A026-BACC6CFE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ITPR008572 Ariba Migration - RxDW Application Design Document.dotx</Template>
  <TotalTime>0</TotalTime>
  <Pages>1</Pages>
  <Words>12091</Words>
  <Characters>64849</Characters>
  <Application>Microsoft Office Word</Application>
  <DocSecurity>0</DocSecurity>
  <Lines>3680</Lines>
  <Paragraphs>2492</Paragraphs>
  <ScaleCrop>false</ScaleCrop>
  <HeadingPairs>
    <vt:vector size="2" baseType="variant">
      <vt:variant>
        <vt:lpstr>Title</vt:lpstr>
      </vt:variant>
      <vt:variant>
        <vt:i4>1</vt:i4>
      </vt:variant>
    </vt:vector>
  </HeadingPairs>
  <TitlesOfParts>
    <vt:vector size="1" baseType="lpstr">
      <vt:lpstr>ITPR028985 - Run Book - RxDW</vt:lpstr>
    </vt:vector>
  </TitlesOfParts>
  <Manager>Jose Jimenez</Manager>
  <Company>CVS Health</Company>
  <LinksUpToDate>false</LinksUpToDate>
  <CharactersWithSpaces>95463</CharactersWithSpaces>
  <SharedDoc>false</SharedDoc>
  <HLinks>
    <vt:vector size="282" baseType="variant">
      <vt:variant>
        <vt:i4>1966153</vt:i4>
      </vt:variant>
      <vt:variant>
        <vt:i4>267</vt:i4>
      </vt:variant>
      <vt:variant>
        <vt:i4>0</vt:i4>
      </vt:variant>
      <vt:variant>
        <vt:i4>5</vt:i4>
      </vt:variant>
      <vt:variant>
        <vt:lpwstr>http://en.wikipedia.org/wiki/Disaster</vt:lpwstr>
      </vt:variant>
      <vt:variant>
        <vt:lpwstr/>
      </vt:variant>
      <vt:variant>
        <vt:i4>3014685</vt:i4>
      </vt:variant>
      <vt:variant>
        <vt:i4>264</vt:i4>
      </vt:variant>
      <vt:variant>
        <vt:i4>0</vt:i4>
      </vt:variant>
      <vt:variant>
        <vt:i4>5</vt:i4>
      </vt:variant>
      <vt:variant>
        <vt:lpwstr>http://en.wikipedia.org/wiki/Man-made_hazards</vt:lpwstr>
      </vt:variant>
      <vt:variant>
        <vt:lpwstr/>
      </vt:variant>
      <vt:variant>
        <vt:i4>1704035</vt:i4>
      </vt:variant>
      <vt:variant>
        <vt:i4>261</vt:i4>
      </vt:variant>
      <vt:variant>
        <vt:i4>0</vt:i4>
      </vt:variant>
      <vt:variant>
        <vt:i4>5</vt:i4>
      </vt:variant>
      <vt:variant>
        <vt:lpwstr>http://en.wikipedia.org/wiki/Natural_disaster</vt:lpwstr>
      </vt:variant>
      <vt:variant>
        <vt:lpwstr/>
      </vt:variant>
      <vt:variant>
        <vt:i4>852070</vt:i4>
      </vt:variant>
      <vt:variant>
        <vt:i4>258</vt:i4>
      </vt:variant>
      <vt:variant>
        <vt:i4>0</vt:i4>
      </vt:variant>
      <vt:variant>
        <vt:i4>5</vt:i4>
      </vt:variant>
      <vt:variant>
        <vt:lpwstr>http://en.wikipedia.org/wiki/Web_site</vt:lpwstr>
      </vt:variant>
      <vt:variant>
        <vt:lpwstr/>
      </vt:variant>
      <vt:variant>
        <vt:i4>2752577</vt:i4>
      </vt:variant>
      <vt:variant>
        <vt:i4>255</vt:i4>
      </vt:variant>
      <vt:variant>
        <vt:i4>0</vt:i4>
      </vt:variant>
      <vt:variant>
        <vt:i4>5</vt:i4>
      </vt:variant>
      <vt:variant>
        <vt:lpwstr>http://en.wikipedia.org/wiki/Computer_program</vt:lpwstr>
      </vt:variant>
      <vt:variant>
        <vt:lpwstr/>
      </vt:variant>
      <vt:variant>
        <vt:i4>2621524</vt:i4>
      </vt:variant>
      <vt:variant>
        <vt:i4>252</vt:i4>
      </vt:variant>
      <vt:variant>
        <vt:i4>0</vt:i4>
      </vt:variant>
      <vt:variant>
        <vt:i4>5</vt:i4>
      </vt:variant>
      <vt:variant>
        <vt:lpwstr>http://en.wikipedia.org/wiki/Functional_unit</vt:lpwstr>
      </vt:variant>
      <vt:variant>
        <vt:lpwstr/>
      </vt:variant>
      <vt:variant>
        <vt:i4>1048634</vt:i4>
      </vt:variant>
      <vt:variant>
        <vt:i4>245</vt:i4>
      </vt:variant>
      <vt:variant>
        <vt:i4>0</vt:i4>
      </vt:variant>
      <vt:variant>
        <vt:i4>5</vt:i4>
      </vt:variant>
      <vt:variant>
        <vt:lpwstr/>
      </vt:variant>
      <vt:variant>
        <vt:lpwstr>_Toc255195464</vt:lpwstr>
      </vt:variant>
      <vt:variant>
        <vt:i4>1048634</vt:i4>
      </vt:variant>
      <vt:variant>
        <vt:i4>239</vt:i4>
      </vt:variant>
      <vt:variant>
        <vt:i4>0</vt:i4>
      </vt:variant>
      <vt:variant>
        <vt:i4>5</vt:i4>
      </vt:variant>
      <vt:variant>
        <vt:lpwstr/>
      </vt:variant>
      <vt:variant>
        <vt:lpwstr>_Toc255195463</vt:lpwstr>
      </vt:variant>
      <vt:variant>
        <vt:i4>1048634</vt:i4>
      </vt:variant>
      <vt:variant>
        <vt:i4>233</vt:i4>
      </vt:variant>
      <vt:variant>
        <vt:i4>0</vt:i4>
      </vt:variant>
      <vt:variant>
        <vt:i4>5</vt:i4>
      </vt:variant>
      <vt:variant>
        <vt:lpwstr/>
      </vt:variant>
      <vt:variant>
        <vt:lpwstr>_Toc255195462</vt:lpwstr>
      </vt:variant>
      <vt:variant>
        <vt:i4>1048634</vt:i4>
      </vt:variant>
      <vt:variant>
        <vt:i4>227</vt:i4>
      </vt:variant>
      <vt:variant>
        <vt:i4>0</vt:i4>
      </vt:variant>
      <vt:variant>
        <vt:i4>5</vt:i4>
      </vt:variant>
      <vt:variant>
        <vt:lpwstr/>
      </vt:variant>
      <vt:variant>
        <vt:lpwstr>_Toc255195461</vt:lpwstr>
      </vt:variant>
      <vt:variant>
        <vt:i4>1048634</vt:i4>
      </vt:variant>
      <vt:variant>
        <vt:i4>221</vt:i4>
      </vt:variant>
      <vt:variant>
        <vt:i4>0</vt:i4>
      </vt:variant>
      <vt:variant>
        <vt:i4>5</vt:i4>
      </vt:variant>
      <vt:variant>
        <vt:lpwstr/>
      </vt:variant>
      <vt:variant>
        <vt:lpwstr>_Toc255195460</vt:lpwstr>
      </vt:variant>
      <vt:variant>
        <vt:i4>1245242</vt:i4>
      </vt:variant>
      <vt:variant>
        <vt:i4>215</vt:i4>
      </vt:variant>
      <vt:variant>
        <vt:i4>0</vt:i4>
      </vt:variant>
      <vt:variant>
        <vt:i4>5</vt:i4>
      </vt:variant>
      <vt:variant>
        <vt:lpwstr/>
      </vt:variant>
      <vt:variant>
        <vt:lpwstr>_Toc255195459</vt:lpwstr>
      </vt:variant>
      <vt:variant>
        <vt:i4>1245242</vt:i4>
      </vt:variant>
      <vt:variant>
        <vt:i4>209</vt:i4>
      </vt:variant>
      <vt:variant>
        <vt:i4>0</vt:i4>
      </vt:variant>
      <vt:variant>
        <vt:i4>5</vt:i4>
      </vt:variant>
      <vt:variant>
        <vt:lpwstr/>
      </vt:variant>
      <vt:variant>
        <vt:lpwstr>_Toc255195458</vt:lpwstr>
      </vt:variant>
      <vt:variant>
        <vt:i4>1245242</vt:i4>
      </vt:variant>
      <vt:variant>
        <vt:i4>203</vt:i4>
      </vt:variant>
      <vt:variant>
        <vt:i4>0</vt:i4>
      </vt:variant>
      <vt:variant>
        <vt:i4>5</vt:i4>
      </vt:variant>
      <vt:variant>
        <vt:lpwstr/>
      </vt:variant>
      <vt:variant>
        <vt:lpwstr>_Toc255195457</vt:lpwstr>
      </vt:variant>
      <vt:variant>
        <vt:i4>1245242</vt:i4>
      </vt:variant>
      <vt:variant>
        <vt:i4>197</vt:i4>
      </vt:variant>
      <vt:variant>
        <vt:i4>0</vt:i4>
      </vt:variant>
      <vt:variant>
        <vt:i4>5</vt:i4>
      </vt:variant>
      <vt:variant>
        <vt:lpwstr/>
      </vt:variant>
      <vt:variant>
        <vt:lpwstr>_Toc255195456</vt:lpwstr>
      </vt:variant>
      <vt:variant>
        <vt:i4>1245242</vt:i4>
      </vt:variant>
      <vt:variant>
        <vt:i4>191</vt:i4>
      </vt:variant>
      <vt:variant>
        <vt:i4>0</vt:i4>
      </vt:variant>
      <vt:variant>
        <vt:i4>5</vt:i4>
      </vt:variant>
      <vt:variant>
        <vt:lpwstr/>
      </vt:variant>
      <vt:variant>
        <vt:lpwstr>_Toc255195455</vt:lpwstr>
      </vt:variant>
      <vt:variant>
        <vt:i4>1245242</vt:i4>
      </vt:variant>
      <vt:variant>
        <vt:i4>185</vt:i4>
      </vt:variant>
      <vt:variant>
        <vt:i4>0</vt:i4>
      </vt:variant>
      <vt:variant>
        <vt:i4>5</vt:i4>
      </vt:variant>
      <vt:variant>
        <vt:lpwstr/>
      </vt:variant>
      <vt:variant>
        <vt:lpwstr>_Toc255195454</vt:lpwstr>
      </vt:variant>
      <vt:variant>
        <vt:i4>1245242</vt:i4>
      </vt:variant>
      <vt:variant>
        <vt:i4>179</vt:i4>
      </vt:variant>
      <vt:variant>
        <vt:i4>0</vt:i4>
      </vt:variant>
      <vt:variant>
        <vt:i4>5</vt:i4>
      </vt:variant>
      <vt:variant>
        <vt:lpwstr/>
      </vt:variant>
      <vt:variant>
        <vt:lpwstr>_Toc255195453</vt:lpwstr>
      </vt:variant>
      <vt:variant>
        <vt:i4>1245242</vt:i4>
      </vt:variant>
      <vt:variant>
        <vt:i4>173</vt:i4>
      </vt:variant>
      <vt:variant>
        <vt:i4>0</vt:i4>
      </vt:variant>
      <vt:variant>
        <vt:i4>5</vt:i4>
      </vt:variant>
      <vt:variant>
        <vt:lpwstr/>
      </vt:variant>
      <vt:variant>
        <vt:lpwstr>_Toc255195452</vt:lpwstr>
      </vt:variant>
      <vt:variant>
        <vt:i4>1245242</vt:i4>
      </vt:variant>
      <vt:variant>
        <vt:i4>167</vt:i4>
      </vt:variant>
      <vt:variant>
        <vt:i4>0</vt:i4>
      </vt:variant>
      <vt:variant>
        <vt:i4>5</vt:i4>
      </vt:variant>
      <vt:variant>
        <vt:lpwstr/>
      </vt:variant>
      <vt:variant>
        <vt:lpwstr>_Toc255195451</vt:lpwstr>
      </vt:variant>
      <vt:variant>
        <vt:i4>1245242</vt:i4>
      </vt:variant>
      <vt:variant>
        <vt:i4>161</vt:i4>
      </vt:variant>
      <vt:variant>
        <vt:i4>0</vt:i4>
      </vt:variant>
      <vt:variant>
        <vt:i4>5</vt:i4>
      </vt:variant>
      <vt:variant>
        <vt:lpwstr/>
      </vt:variant>
      <vt:variant>
        <vt:lpwstr>_Toc255195450</vt:lpwstr>
      </vt:variant>
      <vt:variant>
        <vt:i4>1179706</vt:i4>
      </vt:variant>
      <vt:variant>
        <vt:i4>155</vt:i4>
      </vt:variant>
      <vt:variant>
        <vt:i4>0</vt:i4>
      </vt:variant>
      <vt:variant>
        <vt:i4>5</vt:i4>
      </vt:variant>
      <vt:variant>
        <vt:lpwstr/>
      </vt:variant>
      <vt:variant>
        <vt:lpwstr>_Toc255195449</vt:lpwstr>
      </vt:variant>
      <vt:variant>
        <vt:i4>1179706</vt:i4>
      </vt:variant>
      <vt:variant>
        <vt:i4>149</vt:i4>
      </vt:variant>
      <vt:variant>
        <vt:i4>0</vt:i4>
      </vt:variant>
      <vt:variant>
        <vt:i4>5</vt:i4>
      </vt:variant>
      <vt:variant>
        <vt:lpwstr/>
      </vt:variant>
      <vt:variant>
        <vt:lpwstr>_Toc255195448</vt:lpwstr>
      </vt:variant>
      <vt:variant>
        <vt:i4>1179706</vt:i4>
      </vt:variant>
      <vt:variant>
        <vt:i4>143</vt:i4>
      </vt:variant>
      <vt:variant>
        <vt:i4>0</vt:i4>
      </vt:variant>
      <vt:variant>
        <vt:i4>5</vt:i4>
      </vt:variant>
      <vt:variant>
        <vt:lpwstr/>
      </vt:variant>
      <vt:variant>
        <vt:lpwstr>_Toc255195447</vt:lpwstr>
      </vt:variant>
      <vt:variant>
        <vt:i4>1179706</vt:i4>
      </vt:variant>
      <vt:variant>
        <vt:i4>137</vt:i4>
      </vt:variant>
      <vt:variant>
        <vt:i4>0</vt:i4>
      </vt:variant>
      <vt:variant>
        <vt:i4>5</vt:i4>
      </vt:variant>
      <vt:variant>
        <vt:lpwstr/>
      </vt:variant>
      <vt:variant>
        <vt:lpwstr>_Toc255195446</vt:lpwstr>
      </vt:variant>
      <vt:variant>
        <vt:i4>1179706</vt:i4>
      </vt:variant>
      <vt:variant>
        <vt:i4>131</vt:i4>
      </vt:variant>
      <vt:variant>
        <vt:i4>0</vt:i4>
      </vt:variant>
      <vt:variant>
        <vt:i4>5</vt:i4>
      </vt:variant>
      <vt:variant>
        <vt:lpwstr/>
      </vt:variant>
      <vt:variant>
        <vt:lpwstr>_Toc255195445</vt:lpwstr>
      </vt:variant>
      <vt:variant>
        <vt:i4>1179706</vt:i4>
      </vt:variant>
      <vt:variant>
        <vt:i4>125</vt:i4>
      </vt:variant>
      <vt:variant>
        <vt:i4>0</vt:i4>
      </vt:variant>
      <vt:variant>
        <vt:i4>5</vt:i4>
      </vt:variant>
      <vt:variant>
        <vt:lpwstr/>
      </vt:variant>
      <vt:variant>
        <vt:lpwstr>_Toc255195444</vt:lpwstr>
      </vt:variant>
      <vt:variant>
        <vt:i4>1179706</vt:i4>
      </vt:variant>
      <vt:variant>
        <vt:i4>119</vt:i4>
      </vt:variant>
      <vt:variant>
        <vt:i4>0</vt:i4>
      </vt:variant>
      <vt:variant>
        <vt:i4>5</vt:i4>
      </vt:variant>
      <vt:variant>
        <vt:lpwstr/>
      </vt:variant>
      <vt:variant>
        <vt:lpwstr>_Toc255195443</vt:lpwstr>
      </vt:variant>
      <vt:variant>
        <vt:i4>1179706</vt:i4>
      </vt:variant>
      <vt:variant>
        <vt:i4>113</vt:i4>
      </vt:variant>
      <vt:variant>
        <vt:i4>0</vt:i4>
      </vt:variant>
      <vt:variant>
        <vt:i4>5</vt:i4>
      </vt:variant>
      <vt:variant>
        <vt:lpwstr/>
      </vt:variant>
      <vt:variant>
        <vt:lpwstr>_Toc255195442</vt:lpwstr>
      </vt:variant>
      <vt:variant>
        <vt:i4>1179706</vt:i4>
      </vt:variant>
      <vt:variant>
        <vt:i4>107</vt:i4>
      </vt:variant>
      <vt:variant>
        <vt:i4>0</vt:i4>
      </vt:variant>
      <vt:variant>
        <vt:i4>5</vt:i4>
      </vt:variant>
      <vt:variant>
        <vt:lpwstr/>
      </vt:variant>
      <vt:variant>
        <vt:lpwstr>_Toc255195441</vt:lpwstr>
      </vt:variant>
      <vt:variant>
        <vt:i4>1179706</vt:i4>
      </vt:variant>
      <vt:variant>
        <vt:i4>101</vt:i4>
      </vt:variant>
      <vt:variant>
        <vt:i4>0</vt:i4>
      </vt:variant>
      <vt:variant>
        <vt:i4>5</vt:i4>
      </vt:variant>
      <vt:variant>
        <vt:lpwstr/>
      </vt:variant>
      <vt:variant>
        <vt:lpwstr>_Toc255195440</vt:lpwstr>
      </vt:variant>
      <vt:variant>
        <vt:i4>1376314</vt:i4>
      </vt:variant>
      <vt:variant>
        <vt:i4>95</vt:i4>
      </vt:variant>
      <vt:variant>
        <vt:i4>0</vt:i4>
      </vt:variant>
      <vt:variant>
        <vt:i4>5</vt:i4>
      </vt:variant>
      <vt:variant>
        <vt:lpwstr/>
      </vt:variant>
      <vt:variant>
        <vt:lpwstr>_Toc255195439</vt:lpwstr>
      </vt:variant>
      <vt:variant>
        <vt:i4>1376314</vt:i4>
      </vt:variant>
      <vt:variant>
        <vt:i4>89</vt:i4>
      </vt:variant>
      <vt:variant>
        <vt:i4>0</vt:i4>
      </vt:variant>
      <vt:variant>
        <vt:i4>5</vt:i4>
      </vt:variant>
      <vt:variant>
        <vt:lpwstr/>
      </vt:variant>
      <vt:variant>
        <vt:lpwstr>_Toc255195438</vt:lpwstr>
      </vt:variant>
      <vt:variant>
        <vt:i4>1376314</vt:i4>
      </vt:variant>
      <vt:variant>
        <vt:i4>83</vt:i4>
      </vt:variant>
      <vt:variant>
        <vt:i4>0</vt:i4>
      </vt:variant>
      <vt:variant>
        <vt:i4>5</vt:i4>
      </vt:variant>
      <vt:variant>
        <vt:lpwstr/>
      </vt:variant>
      <vt:variant>
        <vt:lpwstr>_Toc255195437</vt:lpwstr>
      </vt:variant>
      <vt:variant>
        <vt:i4>1376314</vt:i4>
      </vt:variant>
      <vt:variant>
        <vt:i4>77</vt:i4>
      </vt:variant>
      <vt:variant>
        <vt:i4>0</vt:i4>
      </vt:variant>
      <vt:variant>
        <vt:i4>5</vt:i4>
      </vt:variant>
      <vt:variant>
        <vt:lpwstr/>
      </vt:variant>
      <vt:variant>
        <vt:lpwstr>_Toc255195436</vt:lpwstr>
      </vt:variant>
      <vt:variant>
        <vt:i4>1376314</vt:i4>
      </vt:variant>
      <vt:variant>
        <vt:i4>71</vt:i4>
      </vt:variant>
      <vt:variant>
        <vt:i4>0</vt:i4>
      </vt:variant>
      <vt:variant>
        <vt:i4>5</vt:i4>
      </vt:variant>
      <vt:variant>
        <vt:lpwstr/>
      </vt:variant>
      <vt:variant>
        <vt:lpwstr>_Toc255195435</vt:lpwstr>
      </vt:variant>
      <vt:variant>
        <vt:i4>1376314</vt:i4>
      </vt:variant>
      <vt:variant>
        <vt:i4>65</vt:i4>
      </vt:variant>
      <vt:variant>
        <vt:i4>0</vt:i4>
      </vt:variant>
      <vt:variant>
        <vt:i4>5</vt:i4>
      </vt:variant>
      <vt:variant>
        <vt:lpwstr/>
      </vt:variant>
      <vt:variant>
        <vt:lpwstr>_Toc255195434</vt:lpwstr>
      </vt:variant>
      <vt:variant>
        <vt:i4>1376314</vt:i4>
      </vt:variant>
      <vt:variant>
        <vt:i4>59</vt:i4>
      </vt:variant>
      <vt:variant>
        <vt:i4>0</vt:i4>
      </vt:variant>
      <vt:variant>
        <vt:i4>5</vt:i4>
      </vt:variant>
      <vt:variant>
        <vt:lpwstr/>
      </vt:variant>
      <vt:variant>
        <vt:lpwstr>_Toc255195433</vt:lpwstr>
      </vt:variant>
      <vt:variant>
        <vt:i4>1376314</vt:i4>
      </vt:variant>
      <vt:variant>
        <vt:i4>53</vt:i4>
      </vt:variant>
      <vt:variant>
        <vt:i4>0</vt:i4>
      </vt:variant>
      <vt:variant>
        <vt:i4>5</vt:i4>
      </vt:variant>
      <vt:variant>
        <vt:lpwstr/>
      </vt:variant>
      <vt:variant>
        <vt:lpwstr>_Toc255195432</vt:lpwstr>
      </vt:variant>
      <vt:variant>
        <vt:i4>1376314</vt:i4>
      </vt:variant>
      <vt:variant>
        <vt:i4>47</vt:i4>
      </vt:variant>
      <vt:variant>
        <vt:i4>0</vt:i4>
      </vt:variant>
      <vt:variant>
        <vt:i4>5</vt:i4>
      </vt:variant>
      <vt:variant>
        <vt:lpwstr/>
      </vt:variant>
      <vt:variant>
        <vt:lpwstr>_Toc255195431</vt:lpwstr>
      </vt:variant>
      <vt:variant>
        <vt:i4>1376314</vt:i4>
      </vt:variant>
      <vt:variant>
        <vt:i4>41</vt:i4>
      </vt:variant>
      <vt:variant>
        <vt:i4>0</vt:i4>
      </vt:variant>
      <vt:variant>
        <vt:i4>5</vt:i4>
      </vt:variant>
      <vt:variant>
        <vt:lpwstr/>
      </vt:variant>
      <vt:variant>
        <vt:lpwstr>_Toc255195430</vt:lpwstr>
      </vt:variant>
      <vt:variant>
        <vt:i4>1310778</vt:i4>
      </vt:variant>
      <vt:variant>
        <vt:i4>35</vt:i4>
      </vt:variant>
      <vt:variant>
        <vt:i4>0</vt:i4>
      </vt:variant>
      <vt:variant>
        <vt:i4>5</vt:i4>
      </vt:variant>
      <vt:variant>
        <vt:lpwstr/>
      </vt:variant>
      <vt:variant>
        <vt:lpwstr>_Toc255195429</vt:lpwstr>
      </vt:variant>
      <vt:variant>
        <vt:i4>1310778</vt:i4>
      </vt:variant>
      <vt:variant>
        <vt:i4>29</vt:i4>
      </vt:variant>
      <vt:variant>
        <vt:i4>0</vt:i4>
      </vt:variant>
      <vt:variant>
        <vt:i4>5</vt:i4>
      </vt:variant>
      <vt:variant>
        <vt:lpwstr/>
      </vt:variant>
      <vt:variant>
        <vt:lpwstr>_Toc255195428</vt:lpwstr>
      </vt:variant>
      <vt:variant>
        <vt:i4>1310778</vt:i4>
      </vt:variant>
      <vt:variant>
        <vt:i4>23</vt:i4>
      </vt:variant>
      <vt:variant>
        <vt:i4>0</vt:i4>
      </vt:variant>
      <vt:variant>
        <vt:i4>5</vt:i4>
      </vt:variant>
      <vt:variant>
        <vt:lpwstr/>
      </vt:variant>
      <vt:variant>
        <vt:lpwstr>_Toc255195427</vt:lpwstr>
      </vt:variant>
      <vt:variant>
        <vt:i4>1310778</vt:i4>
      </vt:variant>
      <vt:variant>
        <vt:i4>17</vt:i4>
      </vt:variant>
      <vt:variant>
        <vt:i4>0</vt:i4>
      </vt:variant>
      <vt:variant>
        <vt:i4>5</vt:i4>
      </vt:variant>
      <vt:variant>
        <vt:lpwstr/>
      </vt:variant>
      <vt:variant>
        <vt:lpwstr>_Toc255195426</vt:lpwstr>
      </vt:variant>
      <vt:variant>
        <vt:i4>1310778</vt:i4>
      </vt:variant>
      <vt:variant>
        <vt:i4>11</vt:i4>
      </vt:variant>
      <vt:variant>
        <vt:i4>0</vt:i4>
      </vt:variant>
      <vt:variant>
        <vt:i4>5</vt:i4>
      </vt:variant>
      <vt:variant>
        <vt:lpwstr/>
      </vt:variant>
      <vt:variant>
        <vt:lpwstr>_Toc255195425</vt:lpwstr>
      </vt:variant>
      <vt:variant>
        <vt:i4>1310778</vt:i4>
      </vt:variant>
      <vt:variant>
        <vt:i4>5</vt:i4>
      </vt:variant>
      <vt:variant>
        <vt:i4>0</vt:i4>
      </vt:variant>
      <vt:variant>
        <vt:i4>5</vt:i4>
      </vt:variant>
      <vt:variant>
        <vt:lpwstr/>
      </vt:variant>
      <vt:variant>
        <vt:lpwstr>_Toc255195424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ITPR028985 - Run Book - RxDW</dc:title>
  <dc:subject>Operational</dc:subject>
  <dc:creator>Pao Kha</dc:creator>
  <cp:keywords>Run Book</cp:keywords>
  <cp:lastModifiedBy>Ajit, Padmalatha</cp:lastModifiedBy>
  <cp:revision>2</cp:revision>
  <cp:lastPrinted>2009-12-31T21:19:00Z</cp:lastPrinted>
  <dcterms:created xsi:type="dcterms:W3CDTF">2021-04-21T16:20:00Z</dcterms:created>
  <dcterms:modified xsi:type="dcterms:W3CDTF">2021-04-21T16:20:00Z</dcterms:modified>
  <cp:category>Operational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0x010100497E981A308D9B4A97712D994BC8EE93</vt:lpwstr>
  </property>
</Properties>
</file>