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7272" w:rsidP="00423C6E" w:rsidRDefault="00267272" w14:paraId="7AF206A7" w14:textId="77777777">
      <w:pPr>
        <w:pStyle w:val="Scheme10L1"/>
        <w:numPr>
          <w:ilvl w:val="0"/>
          <w:numId w:val="0"/>
        </w:numPr>
        <w:rPr>
          <w:szCs w:val="24"/>
        </w:rPr>
      </w:pPr>
    </w:p>
    <w:p w:rsidR="00423C6E" w:rsidP="00423C6E" w:rsidRDefault="003336CD" w14:paraId="14B27E18" w14:textId="06BD9553">
      <w:pPr>
        <w:pStyle w:val="Scheme10L1"/>
        <w:numPr>
          <w:ilvl w:val="0"/>
          <w:numId w:val="0"/>
        </w:numPr>
        <w:rPr>
          <w:szCs w:val="24"/>
        </w:rPr>
      </w:pPr>
      <w:r w:rsidRPr="00522F03">
        <w:rPr>
          <w:szCs w:val="24"/>
        </w:rPr>
        <w:t>PURPOSE</w:t>
      </w:r>
    </w:p>
    <w:p w:rsidRPr="000743BF" w:rsidR="009F7DE4" w:rsidP="009F7DE4" w:rsidRDefault="009F7DE4" w14:paraId="0F85FE1B" w14:textId="06AB0F76">
      <w:pPr>
        <w:pStyle w:val="NormalWeb"/>
        <w:jc w:val="both"/>
        <w:rPr>
          <w:color w:val="000000"/>
        </w:rPr>
      </w:pPr>
      <w:r w:rsidRPr="000743BF">
        <w:rPr>
          <w:color w:val="000000"/>
        </w:rPr>
        <w:t xml:space="preserve">To achieve operational and strategic goals, CVS Health relies on Third Parties for a variety of purposes. While utilizing these Third Parties brings multiple benefits to CVS Health, the engagement of these Third Parties can also present risk exposing CVS Health to regulatory actions, financial penalties or loss, reputational harm, market share decline, regulatory and legal action, or other negative impacts. As such, all CVS Health employees and CVS Health’s Agents that engage Third Parties are responsible for ensuring that all Third Party interactions and activities are conducted in a sound manner and in compliance with applicable laws, </w:t>
      </w:r>
      <w:r w:rsidRPr="000743BF" w:rsidR="00366C1E">
        <w:rPr>
          <w:color w:val="000000"/>
        </w:rPr>
        <w:t>regulations,</w:t>
      </w:r>
      <w:r w:rsidRPr="000743BF">
        <w:rPr>
          <w:color w:val="000000"/>
        </w:rPr>
        <w:t xml:space="preserve"> and </w:t>
      </w:r>
      <w:r w:rsidRPr="000743BF" w:rsidR="002C503D">
        <w:rPr>
          <w:color w:val="000000"/>
        </w:rPr>
        <w:t>CVS Health</w:t>
      </w:r>
      <w:r w:rsidRPr="000743BF">
        <w:rPr>
          <w:color w:val="000000"/>
        </w:rPr>
        <w:t xml:space="preserve"> standards.</w:t>
      </w:r>
    </w:p>
    <w:p w:rsidRPr="000743BF" w:rsidR="009F3036" w:rsidP="009F7DE4" w:rsidRDefault="009F7DE4" w14:paraId="459A3234" w14:textId="7398413F" w14:noSpellErr="1">
      <w:pPr>
        <w:pStyle w:val="NormalWeb"/>
        <w:jc w:val="both"/>
        <w:rPr>
          <w:ins w:author="Bavasso, Michael Herbert" w:date="2022-03-02T17:49:58.47Z" w:id="1645449961"/>
          <w:color w:val="000000"/>
        </w:rPr>
      </w:pPr>
      <w:r w:rsidRPr="081386D2" w:rsidR="009F7DE4">
        <w:rPr>
          <w:color w:val="000000" w:themeColor="text1" w:themeTint="FF" w:themeShade="FF"/>
        </w:rPr>
        <w:t>The purpose of this Policy is to define CVS Health’s guiding principles with respect to Enterprise Third Party Risk Management (</w:t>
      </w:r>
      <w:r w:rsidRPr="081386D2" w:rsidR="002C503D">
        <w:rPr>
          <w:color w:val="000000" w:themeColor="text1" w:themeTint="FF" w:themeShade="FF"/>
        </w:rPr>
        <w:t>“</w:t>
      </w:r>
      <w:r w:rsidRPr="081386D2" w:rsidR="009F7DE4">
        <w:rPr>
          <w:color w:val="000000" w:themeColor="text1" w:themeTint="FF" w:themeShade="FF"/>
        </w:rPr>
        <w:t>ETPRM</w:t>
      </w:r>
      <w:r w:rsidRPr="081386D2" w:rsidR="002C503D">
        <w:rPr>
          <w:color w:val="000000" w:themeColor="text1" w:themeTint="FF" w:themeShade="FF"/>
        </w:rPr>
        <w:t>”</w:t>
      </w:r>
      <w:r w:rsidRPr="081386D2" w:rsidR="009F7DE4">
        <w:rPr>
          <w:color w:val="000000" w:themeColor="text1" w:themeTint="FF" w:themeShade="FF"/>
        </w:rPr>
        <w:t>)</w:t>
      </w:r>
      <w:r w:rsidRPr="081386D2" w:rsidR="00DE6B52">
        <w:rPr>
          <w:color w:val="000000" w:themeColor="text1" w:themeTint="FF" w:themeShade="FF"/>
        </w:rPr>
        <w:t xml:space="preserve"> to effectively manage the risk presented by any Third Party providing services to CVS Health. </w:t>
      </w:r>
    </w:p>
    <w:p w:rsidR="081386D2" w:rsidP="081386D2" w:rsidRDefault="081386D2" w14:paraId="255A6464" w14:textId="07B1EF26">
      <w:pPr>
        <w:pStyle w:val="NormalWeb"/>
        <w:jc w:val="both"/>
        <w:rPr>
          <w:color w:val="000000" w:themeColor="text1" w:themeTint="FF" w:themeShade="FF"/>
        </w:rPr>
      </w:pPr>
    </w:p>
    <w:p w:rsidRPr="00522F03" w:rsidR="009C0D90" w:rsidP="00423C6E" w:rsidRDefault="00423C6E" w14:paraId="4784CD61" w14:textId="77777777">
      <w:pPr>
        <w:pStyle w:val="Default"/>
        <w:rPr>
          <w:rFonts w:eastAsiaTheme="minorHAnsi"/>
          <w:b/>
          <w:color w:val="auto"/>
        </w:rPr>
      </w:pPr>
      <w:r w:rsidRPr="00522F03">
        <w:rPr>
          <w:rFonts w:eastAsiaTheme="minorHAnsi"/>
          <w:b/>
        </w:rPr>
        <w:t xml:space="preserve">SCOPE </w:t>
      </w:r>
    </w:p>
    <w:p w:rsidRPr="000743BF" w:rsidR="005F3981" w:rsidP="009F7DE4" w:rsidRDefault="00152BC3" w14:paraId="685A366C" w14:textId="3AC0054D">
      <w:pPr>
        <w:pStyle w:val="Default"/>
        <w:jc w:val="both"/>
      </w:pPr>
      <w:r w:rsidRPr="000743BF">
        <w:t xml:space="preserve">This document </w:t>
      </w:r>
      <w:r w:rsidRPr="000743BF" w:rsidR="003172DB">
        <w:t>establishes</w:t>
      </w:r>
      <w:r w:rsidRPr="000743BF">
        <w:t xml:space="preserve"> policies and procedures for all CVS Health </w:t>
      </w:r>
      <w:r w:rsidRPr="000743BF" w:rsidR="002C503D">
        <w:t>Business Units</w:t>
      </w:r>
      <w:r w:rsidRPr="000743BF">
        <w:t xml:space="preserve"> to follow in engaging Third Parties.</w:t>
      </w:r>
      <w:r w:rsidRPr="000743BF" w:rsidR="003172DB">
        <w:t xml:space="preserve">  It also provides the foundation and principles for Business </w:t>
      </w:r>
      <w:r w:rsidRPr="000743BF" w:rsidR="00F0570D">
        <w:t>Unit</w:t>
      </w:r>
      <w:r w:rsidRPr="000743BF" w:rsidR="00F36EF5">
        <w:t>s t</w:t>
      </w:r>
      <w:r w:rsidRPr="000743BF" w:rsidR="003172DB">
        <w:t xml:space="preserve">o develop corresponding procedures commensurate with their strategies and business activities. </w:t>
      </w:r>
    </w:p>
    <w:p w:rsidRPr="000743BF" w:rsidR="00CF2D3E" w:rsidP="009F7DE4" w:rsidRDefault="00CF2D3E" w14:paraId="68C2A2FF" w14:textId="0ECA94F6">
      <w:pPr>
        <w:pStyle w:val="Default"/>
        <w:jc w:val="both"/>
        <w:rPr>
          <w:rFonts w:ascii="CVS Health Sans" w:hAnsi="CVS Health Sans"/>
          <w:b/>
        </w:rPr>
      </w:pPr>
    </w:p>
    <w:p w:rsidRPr="000743BF" w:rsidR="009F7DE4" w:rsidP="003F67D2" w:rsidRDefault="009F7DE4" w14:paraId="0F58E2C2" w14:textId="4EABBF92">
      <w:pPr>
        <w:spacing w:after="200" w:line="276" w:lineRule="auto"/>
        <w:contextualSpacing/>
        <w:jc w:val="both"/>
        <w:rPr>
          <w:rFonts w:eastAsia="Calibri"/>
        </w:rPr>
      </w:pPr>
      <w:r w:rsidRPr="000743BF">
        <w:rPr>
          <w:rFonts w:eastAsia="Calibri"/>
        </w:rPr>
        <w:t>As a good business practice, and consistent with past practices</w:t>
      </w:r>
      <w:r w:rsidRPr="000743BF" w:rsidR="002C503D">
        <w:rPr>
          <w:rFonts w:eastAsia="Calibri"/>
        </w:rPr>
        <w:t>,</w:t>
      </w:r>
      <w:r w:rsidRPr="000743BF">
        <w:rPr>
          <w:rFonts w:eastAsia="Calibri"/>
        </w:rPr>
        <w:t xml:space="preserve"> CVS Health has established a program to review and assess </w:t>
      </w:r>
      <w:r w:rsidRPr="000743BF" w:rsidR="002C503D">
        <w:rPr>
          <w:rFonts w:eastAsia="Calibri"/>
        </w:rPr>
        <w:t>T</w:t>
      </w:r>
      <w:r w:rsidRPr="000743BF">
        <w:rPr>
          <w:rFonts w:eastAsia="Calibri"/>
        </w:rPr>
        <w:t xml:space="preserve">hird </w:t>
      </w:r>
      <w:r w:rsidRPr="000743BF" w:rsidR="002C503D">
        <w:rPr>
          <w:rFonts w:eastAsia="Calibri"/>
        </w:rPr>
        <w:t>P</w:t>
      </w:r>
      <w:r w:rsidRPr="000743BF">
        <w:rPr>
          <w:rFonts w:eastAsia="Calibri"/>
        </w:rPr>
        <w:t>arties who provide or intend to provide non-resale services or goods to CVS Health</w:t>
      </w:r>
      <w:r w:rsidRPr="000743BF" w:rsidR="002C503D">
        <w:rPr>
          <w:rFonts w:eastAsia="Calibri"/>
        </w:rPr>
        <w:t xml:space="preserve">. </w:t>
      </w:r>
    </w:p>
    <w:p w:rsidRPr="000743BF" w:rsidR="003F67D2" w:rsidP="003F67D2" w:rsidRDefault="003F67D2" w14:paraId="28230281" w14:textId="77777777">
      <w:pPr>
        <w:jc w:val="both"/>
        <w:rPr>
          <w:rFonts w:eastAsia="Calibri"/>
        </w:rPr>
      </w:pPr>
    </w:p>
    <w:p w:rsidRPr="000743BF" w:rsidR="003F67D2" w:rsidP="003F67D2" w:rsidRDefault="003F67D2" w14:paraId="254850E8" w14:textId="26E63DF3">
      <w:pPr>
        <w:jc w:val="both"/>
        <w:rPr>
          <w:rFonts w:eastAsia="Calibri"/>
        </w:rPr>
      </w:pPr>
      <w:r w:rsidRPr="000743BF">
        <w:rPr>
          <w:rFonts w:eastAsia="Calibri"/>
        </w:rPr>
        <w:t xml:space="preserve">The </w:t>
      </w:r>
      <w:r w:rsidRPr="000743BF" w:rsidR="002C503D">
        <w:rPr>
          <w:rFonts w:eastAsia="Calibri"/>
        </w:rPr>
        <w:t>ETPRM</w:t>
      </w:r>
      <w:r w:rsidRPr="000743BF">
        <w:rPr>
          <w:rFonts w:eastAsia="Calibri"/>
        </w:rPr>
        <w:t xml:space="preserve"> program facilitates comprehensive review and assessment across applicable CVS Health risk domains for Third </w:t>
      </w:r>
      <w:r w:rsidRPr="000743BF" w:rsidR="00366C1E">
        <w:rPr>
          <w:rFonts w:eastAsia="Calibri"/>
        </w:rPr>
        <w:t>Parties and</w:t>
      </w:r>
      <w:r w:rsidRPr="000743BF">
        <w:rPr>
          <w:rFonts w:eastAsia="Calibri"/>
        </w:rPr>
        <w:t xml:space="preserve"> provides a centralized repository for documenting In Scope Third Party attributes and security controls.  Assessment of Third Parties is conducted through the coordinated efforts </w:t>
      </w:r>
      <w:r w:rsidRPr="000743BF" w:rsidR="00366C1E">
        <w:rPr>
          <w:rFonts w:eastAsia="Calibri"/>
        </w:rPr>
        <w:t>of Procurement</w:t>
      </w:r>
      <w:r w:rsidRPr="000743BF">
        <w:rPr>
          <w:rFonts w:eastAsia="Calibri"/>
        </w:rPr>
        <w:t>, Third Party Risk Governance</w:t>
      </w:r>
      <w:r w:rsidRPr="000743BF" w:rsidR="002C503D">
        <w:rPr>
          <w:rFonts w:eastAsia="Calibri"/>
        </w:rPr>
        <w:t>, Legal</w:t>
      </w:r>
      <w:r w:rsidRPr="000743BF">
        <w:rPr>
          <w:rFonts w:eastAsia="Calibri"/>
        </w:rPr>
        <w:t xml:space="preserve"> and other relevant departments, depending on the level of potential risk presented by the engagement with the In Scope Third Party.</w:t>
      </w:r>
    </w:p>
    <w:p w:rsidRPr="003F67D2" w:rsidR="003F67D2" w:rsidP="003F67D2" w:rsidRDefault="003F67D2" w14:paraId="42F69984" w14:textId="77777777">
      <w:pPr>
        <w:jc w:val="both"/>
        <w:rPr>
          <w:rFonts w:eastAsia="Calibri"/>
          <w:sz w:val="22"/>
          <w:szCs w:val="22"/>
        </w:rPr>
      </w:pPr>
    </w:p>
    <w:p w:rsidRPr="00F128FA" w:rsidR="003F67D2" w:rsidP="00315746" w:rsidRDefault="003F67D2" w14:paraId="4377AA96" w14:textId="77777777">
      <w:pPr>
        <w:pStyle w:val="ListParagraph"/>
        <w:numPr>
          <w:ilvl w:val="0"/>
          <w:numId w:val="5"/>
        </w:numPr>
        <w:jc w:val="both"/>
        <w:rPr>
          <w:rFonts w:ascii="Times New Roman" w:hAnsi="Times New Roman" w:eastAsia="Calibri" w:cs="Times New Roman"/>
          <w:b/>
          <w:bCs/>
          <w:sz w:val="24"/>
          <w:szCs w:val="24"/>
        </w:rPr>
      </w:pPr>
      <w:r w:rsidRPr="00F128FA">
        <w:rPr>
          <w:rFonts w:ascii="Times New Roman" w:hAnsi="Times New Roman" w:eastAsia="Calibri" w:cs="Times New Roman"/>
          <w:b/>
          <w:bCs/>
          <w:sz w:val="24"/>
          <w:szCs w:val="24"/>
        </w:rPr>
        <w:t>In Scope Third Party Types</w:t>
      </w:r>
    </w:p>
    <w:p w:rsidR="003F67D2" w:rsidP="00F128FA" w:rsidRDefault="003F67D2" w14:paraId="1127C69E" w14:textId="6A33811B">
      <w:pPr>
        <w:pStyle w:val="ListParagraph"/>
        <w:jc w:val="both"/>
        <w:rPr>
          <w:rFonts w:ascii="Times New Roman" w:hAnsi="Times New Roman" w:eastAsia="Calibri" w:cs="Times New Roman"/>
          <w:sz w:val="24"/>
          <w:szCs w:val="24"/>
        </w:rPr>
      </w:pPr>
      <w:r w:rsidRPr="003F67D2">
        <w:rPr>
          <w:rFonts w:ascii="Times New Roman" w:hAnsi="Times New Roman" w:eastAsia="Calibri" w:cs="Times New Roman"/>
          <w:sz w:val="24"/>
          <w:szCs w:val="24"/>
        </w:rPr>
        <w:t>For the purposes of this Policy document, “Third Party” is defined as</w:t>
      </w:r>
      <w:r w:rsidR="002C503D">
        <w:rPr>
          <w:rFonts w:ascii="Times New Roman" w:hAnsi="Times New Roman" w:eastAsia="Calibri" w:cs="Times New Roman"/>
          <w:sz w:val="24"/>
          <w:szCs w:val="24"/>
        </w:rPr>
        <w:t>:</w:t>
      </w:r>
      <w:r w:rsidRPr="003F67D2">
        <w:rPr>
          <w:rFonts w:ascii="Times New Roman" w:hAnsi="Times New Roman" w:eastAsia="Calibri" w:cs="Times New Roman"/>
          <w:sz w:val="24"/>
          <w:szCs w:val="24"/>
        </w:rPr>
        <w:t xml:space="preserve"> </w:t>
      </w:r>
      <w:bookmarkStart w:name="OLE_LINK1" w:id="0"/>
      <w:r w:rsidRPr="003F67D2">
        <w:rPr>
          <w:rFonts w:ascii="Times New Roman" w:hAnsi="Times New Roman" w:eastAsia="Calibri" w:cs="Times New Roman"/>
          <w:sz w:val="24"/>
          <w:szCs w:val="24"/>
        </w:rPr>
        <w:t xml:space="preserve">a) individuals and/or entities with whom </w:t>
      </w:r>
      <w:r>
        <w:rPr>
          <w:rFonts w:ascii="Times New Roman" w:hAnsi="Times New Roman" w:eastAsia="Calibri" w:cs="Times New Roman"/>
          <w:sz w:val="24"/>
          <w:szCs w:val="24"/>
        </w:rPr>
        <w:t>CVS Health</w:t>
      </w:r>
      <w:r w:rsidRPr="003F67D2">
        <w:rPr>
          <w:rFonts w:ascii="Times New Roman" w:hAnsi="Times New Roman" w:eastAsia="Calibri" w:cs="Times New Roman"/>
          <w:sz w:val="24"/>
          <w:szCs w:val="24"/>
        </w:rPr>
        <w:t xml:space="preserve"> engages and/or transacts with for products, materials, technologies, </w:t>
      </w:r>
      <w:r w:rsidRPr="003F67D2" w:rsidR="00366C1E">
        <w:rPr>
          <w:rFonts w:ascii="Times New Roman" w:hAnsi="Times New Roman" w:eastAsia="Calibri" w:cs="Times New Roman"/>
          <w:sz w:val="24"/>
          <w:szCs w:val="24"/>
        </w:rPr>
        <w:t>goods,</w:t>
      </w:r>
      <w:r w:rsidRPr="003F67D2">
        <w:rPr>
          <w:rFonts w:ascii="Times New Roman" w:hAnsi="Times New Roman" w:eastAsia="Calibri" w:cs="Times New Roman"/>
          <w:sz w:val="24"/>
          <w:szCs w:val="24"/>
        </w:rPr>
        <w:t xml:space="preserve"> or services, across both indirect and direct channels; b) individuals and/or entities that sell, re-sell, and/or distribute </w:t>
      </w:r>
      <w:r>
        <w:rPr>
          <w:rFonts w:ascii="Times New Roman" w:hAnsi="Times New Roman" w:eastAsia="Calibri" w:cs="Times New Roman"/>
          <w:sz w:val="24"/>
          <w:szCs w:val="24"/>
        </w:rPr>
        <w:t>CVS Health</w:t>
      </w:r>
      <w:r w:rsidRPr="003F67D2">
        <w:rPr>
          <w:rFonts w:ascii="Times New Roman" w:hAnsi="Times New Roman" w:eastAsia="Calibri" w:cs="Times New Roman"/>
          <w:sz w:val="24"/>
          <w:szCs w:val="24"/>
        </w:rPr>
        <w:t xml:space="preserve"> products; </w:t>
      </w:r>
      <w:r w:rsidR="00F128FA">
        <w:rPr>
          <w:rFonts w:ascii="Times New Roman" w:hAnsi="Times New Roman" w:eastAsia="Calibri" w:cs="Times New Roman"/>
          <w:sz w:val="24"/>
          <w:szCs w:val="24"/>
        </w:rPr>
        <w:t xml:space="preserve"> </w:t>
      </w:r>
      <w:r w:rsidRPr="003F67D2">
        <w:rPr>
          <w:rFonts w:ascii="Times New Roman" w:hAnsi="Times New Roman" w:eastAsia="Calibri" w:cs="Times New Roman"/>
          <w:sz w:val="24"/>
          <w:szCs w:val="24"/>
        </w:rPr>
        <w:t xml:space="preserve">c) entities that </w:t>
      </w:r>
      <w:r>
        <w:rPr>
          <w:rFonts w:ascii="Times New Roman" w:hAnsi="Times New Roman" w:eastAsia="Calibri" w:cs="Times New Roman"/>
          <w:sz w:val="24"/>
          <w:szCs w:val="24"/>
        </w:rPr>
        <w:t xml:space="preserve">CVS Health </w:t>
      </w:r>
      <w:r w:rsidRPr="003F67D2">
        <w:rPr>
          <w:rFonts w:ascii="Times New Roman" w:hAnsi="Times New Roman" w:eastAsia="Calibri" w:cs="Times New Roman"/>
          <w:sz w:val="24"/>
          <w:szCs w:val="24"/>
        </w:rPr>
        <w:t>shares</w:t>
      </w:r>
      <w:r w:rsidR="00645844">
        <w:rPr>
          <w:rFonts w:ascii="Times New Roman" w:hAnsi="Times New Roman" w:eastAsia="Calibri" w:cs="Times New Roman"/>
          <w:sz w:val="24"/>
          <w:szCs w:val="24"/>
        </w:rPr>
        <w:t xml:space="preserve">, </w:t>
      </w:r>
      <w:r w:rsidR="00942D57">
        <w:rPr>
          <w:rFonts w:ascii="Times New Roman" w:hAnsi="Times New Roman" w:eastAsia="Calibri" w:cs="Times New Roman"/>
          <w:sz w:val="24"/>
          <w:szCs w:val="24"/>
        </w:rPr>
        <w:t xml:space="preserve">processes, transmits, stores, or has access to proprietary, confidential or </w:t>
      </w:r>
      <w:r w:rsidR="00942D57">
        <w:rPr>
          <w:rFonts w:ascii="Times New Roman" w:hAnsi="Times New Roman" w:eastAsia="Calibri" w:cs="Times New Roman"/>
          <w:sz w:val="24"/>
          <w:szCs w:val="24"/>
        </w:rPr>
        <w:lastRenderedPageBreak/>
        <w:t>sensitive</w:t>
      </w:r>
      <w:r w:rsidRPr="003F67D2">
        <w:rPr>
          <w:rFonts w:ascii="Times New Roman" w:hAnsi="Times New Roman" w:eastAsia="Calibri" w:cs="Times New Roman"/>
          <w:sz w:val="24"/>
          <w:szCs w:val="24"/>
        </w:rPr>
        <w:t xml:space="preserve"> member data for research purpose</w:t>
      </w:r>
      <w:bookmarkEnd w:id="0"/>
      <w:r w:rsidR="00F36EF5">
        <w:rPr>
          <w:rFonts w:ascii="Times New Roman" w:hAnsi="Times New Roman" w:eastAsia="Calibri" w:cs="Times New Roman"/>
          <w:sz w:val="24"/>
          <w:szCs w:val="24"/>
        </w:rPr>
        <w:t xml:space="preserve"> and/or </w:t>
      </w:r>
      <w:r w:rsidR="00B17D36">
        <w:rPr>
          <w:rFonts w:ascii="Times New Roman" w:hAnsi="Times New Roman" w:eastAsia="Calibri" w:cs="Times New Roman"/>
          <w:sz w:val="24"/>
          <w:szCs w:val="24"/>
        </w:rPr>
        <w:t xml:space="preserve">d) </w:t>
      </w:r>
      <w:r w:rsidR="00F36EF5">
        <w:rPr>
          <w:rFonts w:ascii="Times New Roman" w:hAnsi="Times New Roman" w:eastAsia="Calibri" w:cs="Times New Roman"/>
          <w:sz w:val="24"/>
          <w:szCs w:val="24"/>
        </w:rPr>
        <w:t>Third Parties who CVS Health has fully outsourced</w:t>
      </w:r>
      <w:r w:rsidR="00B17D36">
        <w:rPr>
          <w:rFonts w:ascii="Times New Roman" w:hAnsi="Times New Roman" w:eastAsia="Calibri" w:cs="Times New Roman"/>
          <w:sz w:val="24"/>
          <w:szCs w:val="24"/>
        </w:rPr>
        <w:t xml:space="preserve"> to</w:t>
      </w:r>
      <w:r w:rsidR="00F36EF5">
        <w:rPr>
          <w:rFonts w:ascii="Times New Roman" w:hAnsi="Times New Roman" w:eastAsia="Calibri" w:cs="Times New Roman"/>
          <w:sz w:val="24"/>
          <w:szCs w:val="24"/>
        </w:rPr>
        <w:t xml:space="preserve"> an activity that is critical to its ongoing operations. </w:t>
      </w:r>
    </w:p>
    <w:p w:rsidR="00F128FA" w:rsidP="00F128FA" w:rsidRDefault="00F128FA" w14:paraId="4B286EA7" w14:textId="2C5F67BD">
      <w:pPr>
        <w:pStyle w:val="ListParagraph"/>
        <w:jc w:val="both"/>
        <w:rPr>
          <w:rFonts w:ascii="Times New Roman" w:hAnsi="Times New Roman" w:eastAsia="Calibri" w:cs="Times New Roman"/>
          <w:sz w:val="24"/>
          <w:szCs w:val="24"/>
        </w:rPr>
      </w:pPr>
    </w:p>
    <w:p w:rsidRPr="00F128FA" w:rsidR="002C503D" w:rsidP="00F128FA" w:rsidRDefault="002C503D" w14:paraId="631B83A4" w14:textId="77777777">
      <w:pPr>
        <w:pStyle w:val="ListParagraph"/>
        <w:jc w:val="both"/>
        <w:rPr>
          <w:rFonts w:ascii="Times New Roman" w:hAnsi="Times New Roman" w:eastAsia="Calibri" w:cs="Times New Roman"/>
          <w:sz w:val="24"/>
          <w:szCs w:val="24"/>
        </w:rPr>
      </w:pPr>
    </w:p>
    <w:p w:rsidRPr="00F128FA" w:rsidR="003F67D2" w:rsidP="00315746" w:rsidRDefault="003F67D2" w14:paraId="321341F1" w14:textId="3DFB4330">
      <w:pPr>
        <w:pStyle w:val="ListParagraph"/>
        <w:numPr>
          <w:ilvl w:val="0"/>
          <w:numId w:val="5"/>
        </w:numPr>
        <w:jc w:val="both"/>
        <w:rPr>
          <w:rFonts w:ascii="Times New Roman" w:hAnsi="Times New Roman" w:eastAsia="Calibri" w:cs="Times New Roman"/>
          <w:b/>
          <w:bCs/>
          <w:sz w:val="24"/>
          <w:szCs w:val="24"/>
        </w:rPr>
      </w:pPr>
      <w:r w:rsidRPr="00F128FA">
        <w:rPr>
          <w:rFonts w:ascii="Times New Roman" w:hAnsi="Times New Roman" w:eastAsia="Calibri" w:cs="Times New Roman"/>
          <w:b/>
          <w:bCs/>
          <w:sz w:val="24"/>
          <w:szCs w:val="24"/>
        </w:rPr>
        <w:t>In Scope Third Party Risk Domains</w:t>
      </w:r>
    </w:p>
    <w:p w:rsidRPr="003F67D2" w:rsidR="003F67D2" w:rsidP="003F67D2" w:rsidRDefault="00437383" w14:paraId="60B07887" w14:textId="02D3B011">
      <w:pPr>
        <w:pStyle w:val="ListParagraph"/>
        <w:jc w:val="both"/>
        <w:rPr>
          <w:rFonts w:ascii="Times New Roman" w:hAnsi="Times New Roman" w:eastAsia="Calibri" w:cs="Times New Roman"/>
          <w:sz w:val="24"/>
          <w:szCs w:val="24"/>
        </w:rPr>
      </w:pPr>
      <w:r>
        <w:rPr>
          <w:rFonts w:ascii="Times New Roman" w:hAnsi="Times New Roman" w:eastAsia="Calibri" w:cs="Times New Roman"/>
          <w:sz w:val="24"/>
          <w:szCs w:val="24"/>
        </w:rPr>
        <w:t>To properly assess and manage risks presented by the use of Third Parties</w:t>
      </w:r>
      <w:r w:rsidRPr="003F67D2" w:rsidR="003F67D2">
        <w:rPr>
          <w:rFonts w:ascii="Times New Roman" w:hAnsi="Times New Roman" w:eastAsia="Calibri" w:cs="Times New Roman"/>
          <w:sz w:val="24"/>
          <w:szCs w:val="24"/>
        </w:rPr>
        <w:t xml:space="preserve">, </w:t>
      </w:r>
      <w:r w:rsidRPr="00437383">
        <w:rPr>
          <w:rFonts w:ascii="Times New Roman" w:hAnsi="Times New Roman" w:cs="Times New Roman"/>
          <w:sz w:val="24"/>
          <w:szCs w:val="24"/>
        </w:rPr>
        <w:t>CVS Health has identified key risk focused areas, used to identify, assess, and validate controls in accordance with each area’s standards.  These are referred to as Risk Domains</w:t>
      </w:r>
      <w:r>
        <w:rPr>
          <w:rFonts w:ascii="Times New Roman" w:hAnsi="Times New Roman" w:eastAsia="Calibri" w:cs="Times New Roman"/>
          <w:sz w:val="24"/>
          <w:szCs w:val="24"/>
        </w:rPr>
        <w:t>:</w:t>
      </w:r>
    </w:p>
    <w:p w:rsidRPr="003F67D2" w:rsidR="003F67D2" w:rsidP="003F67D2" w:rsidRDefault="003F67D2" w14:paraId="6D0CAA68" w14:textId="77777777">
      <w:pPr>
        <w:pStyle w:val="ListParagraph"/>
        <w:jc w:val="both"/>
        <w:rPr>
          <w:rFonts w:ascii="Times New Roman" w:hAnsi="Times New Roman" w:eastAsia="Calibri" w:cs="Times New Roman"/>
          <w:sz w:val="24"/>
          <w:szCs w:val="24"/>
        </w:rPr>
      </w:pPr>
    </w:p>
    <w:p w:rsidRPr="002C503D" w:rsidR="002C503D" w:rsidP="002C503D" w:rsidRDefault="003F67D2" w14:paraId="1A3CA33B" w14:textId="5C267E11">
      <w:pPr>
        <w:pStyle w:val="ListParagraph"/>
        <w:jc w:val="both"/>
        <w:rPr>
          <w:rFonts w:ascii="Times New Roman" w:hAnsi="Times New Roman" w:eastAsia="Calibri" w:cs="Times New Roman"/>
          <w:sz w:val="24"/>
          <w:szCs w:val="24"/>
        </w:rPr>
      </w:pPr>
      <w:r w:rsidRPr="003F67D2">
        <w:rPr>
          <w:rFonts w:ascii="Times New Roman" w:hAnsi="Times New Roman" w:eastAsia="Calibri" w:cs="Times New Roman"/>
          <w:sz w:val="24"/>
          <w:szCs w:val="24"/>
        </w:rPr>
        <w:t>The following Third Party Risk Domains are in scope for this Policy:</w:t>
      </w:r>
    </w:p>
    <w:p w:rsidRPr="002C503D" w:rsidR="003F67D2" w:rsidP="002C503D" w:rsidRDefault="003F67D2" w14:paraId="048F4F63" w14:textId="1A5CFE05">
      <w:pPr>
        <w:pStyle w:val="ListParagraph"/>
        <w:jc w:val="both"/>
        <w:rPr>
          <w:rFonts w:ascii="Times New Roman" w:hAnsi="Times New Roman" w:eastAsia="Calibri" w:cs="Times New Roman"/>
          <w:sz w:val="24"/>
          <w:szCs w:val="24"/>
        </w:rPr>
      </w:pPr>
      <w:r w:rsidRPr="003F67D2">
        <w:rPr>
          <w:rFonts w:ascii="Times New Roman" w:hAnsi="Times New Roman" w:eastAsia="Calibri" w:cs="Times New Roman"/>
          <w:sz w:val="24"/>
          <w:szCs w:val="24"/>
        </w:rPr>
        <w:t>· Business Resiliency Risk</w:t>
      </w:r>
    </w:p>
    <w:p w:rsidRPr="003F67D2" w:rsidR="003F67D2" w:rsidP="003F67D2" w:rsidRDefault="003F67D2" w14:paraId="5DE205FF" w14:textId="22DADF7A">
      <w:pPr>
        <w:pStyle w:val="ListParagraph"/>
        <w:jc w:val="both"/>
        <w:rPr>
          <w:rFonts w:ascii="Times New Roman" w:hAnsi="Times New Roman" w:eastAsia="Calibri" w:cs="Times New Roman"/>
          <w:sz w:val="24"/>
          <w:szCs w:val="24"/>
        </w:rPr>
      </w:pPr>
      <w:r w:rsidRPr="003F67D2">
        <w:rPr>
          <w:rFonts w:ascii="Times New Roman" w:hAnsi="Times New Roman" w:eastAsia="Calibri" w:cs="Times New Roman"/>
          <w:sz w:val="24"/>
          <w:szCs w:val="24"/>
        </w:rPr>
        <w:t>· Contract Risk</w:t>
      </w:r>
    </w:p>
    <w:p w:rsidRPr="003F67D2" w:rsidR="003F67D2" w:rsidP="003F67D2" w:rsidRDefault="003F67D2" w14:paraId="6282FC59" w14:textId="43A46D09">
      <w:pPr>
        <w:pStyle w:val="ListParagraph"/>
        <w:jc w:val="both"/>
        <w:rPr>
          <w:rFonts w:ascii="Times New Roman" w:hAnsi="Times New Roman" w:eastAsia="Calibri" w:cs="Times New Roman"/>
          <w:sz w:val="24"/>
          <w:szCs w:val="24"/>
        </w:rPr>
      </w:pPr>
      <w:r w:rsidRPr="003F67D2">
        <w:rPr>
          <w:rFonts w:ascii="Times New Roman" w:hAnsi="Times New Roman" w:eastAsia="Calibri" w:cs="Times New Roman"/>
          <w:sz w:val="24"/>
          <w:szCs w:val="24"/>
        </w:rPr>
        <w:t>· Data Privacy Risk</w:t>
      </w:r>
    </w:p>
    <w:p w:rsidRPr="003F67D2" w:rsidR="003F67D2" w:rsidP="003F67D2" w:rsidRDefault="003F67D2" w14:paraId="6C8B7CC0" w14:textId="28A98C40">
      <w:pPr>
        <w:pStyle w:val="ListParagraph"/>
        <w:jc w:val="both"/>
        <w:rPr>
          <w:rFonts w:ascii="Times New Roman" w:hAnsi="Times New Roman" w:eastAsia="Calibri" w:cs="Times New Roman"/>
          <w:sz w:val="24"/>
          <w:szCs w:val="24"/>
        </w:rPr>
      </w:pPr>
      <w:r w:rsidRPr="003F67D2">
        <w:rPr>
          <w:rFonts w:ascii="Times New Roman" w:hAnsi="Times New Roman" w:eastAsia="Calibri" w:cs="Times New Roman"/>
          <w:sz w:val="24"/>
          <w:szCs w:val="24"/>
        </w:rPr>
        <w:t>· Data Protection and Physical Security Risk</w:t>
      </w:r>
    </w:p>
    <w:p w:rsidRPr="002C503D" w:rsidR="0005724F" w:rsidP="002C503D" w:rsidRDefault="003F67D2" w14:paraId="08A4CEE1" w14:textId="4C4BE722">
      <w:pPr>
        <w:pStyle w:val="ListParagraph"/>
        <w:jc w:val="both"/>
        <w:rPr>
          <w:rFonts w:ascii="Times New Roman" w:hAnsi="Times New Roman" w:eastAsia="Calibri" w:cs="Times New Roman"/>
          <w:sz w:val="24"/>
          <w:szCs w:val="24"/>
        </w:rPr>
      </w:pPr>
      <w:r w:rsidRPr="003F67D2">
        <w:rPr>
          <w:rFonts w:ascii="Times New Roman" w:hAnsi="Times New Roman" w:eastAsia="Calibri" w:cs="Times New Roman"/>
          <w:sz w:val="24"/>
          <w:szCs w:val="24"/>
        </w:rPr>
        <w:t>· Regulatory and Compliance Risk</w:t>
      </w:r>
    </w:p>
    <w:p w:rsidRPr="00522F03" w:rsidR="00423C6E" w:rsidP="003D2E53" w:rsidRDefault="00423C6E" w14:paraId="0DF40348" w14:textId="2A7FEC9B">
      <w:pPr>
        <w:pStyle w:val="Default"/>
        <w:rPr>
          <w:b/>
          <w:color w:val="auto"/>
        </w:rPr>
      </w:pPr>
      <w:r w:rsidRPr="00522F03">
        <w:rPr>
          <w:b/>
        </w:rPr>
        <w:t xml:space="preserve">POLICY </w:t>
      </w:r>
    </w:p>
    <w:p w:rsidR="00935CC9" w:rsidRDefault="00935CC9" w14:paraId="652EA830" w14:textId="75B1396B">
      <w:pPr>
        <w:pStyle w:val="Default"/>
        <w:rPr>
          <w:rFonts w:ascii="CVS Health Sans" w:hAnsi="CVS Health Sans"/>
          <w:sz w:val="23"/>
          <w:szCs w:val="23"/>
        </w:rPr>
      </w:pPr>
    </w:p>
    <w:p w:rsidR="0090511F" w:rsidP="00315746" w:rsidRDefault="0090511F" w14:paraId="7119BFFE" w14:textId="5FD7F807">
      <w:pPr>
        <w:pStyle w:val="Default"/>
        <w:numPr>
          <w:ilvl w:val="0"/>
          <w:numId w:val="7"/>
        </w:numPr>
        <w:jc w:val="both"/>
        <w:rPr>
          <w:b/>
          <w:bCs/>
        </w:rPr>
      </w:pPr>
      <w:bookmarkStart w:name="OLE_LINK2" w:id="1"/>
      <w:r w:rsidRPr="0090511F">
        <w:rPr>
          <w:b/>
          <w:bCs/>
        </w:rPr>
        <w:t>Business Relationship Owner</w:t>
      </w:r>
    </w:p>
    <w:p w:rsidRPr="000743BF" w:rsidR="00796052" w:rsidP="002C503D" w:rsidRDefault="002C503D" w14:paraId="483623B8" w14:textId="57B5E143">
      <w:pPr>
        <w:ind w:left="720"/>
        <w:jc w:val="both"/>
      </w:pPr>
      <w:r w:rsidRPr="000743BF">
        <w:rPr>
          <w:rFonts w:eastAsia="Calibri"/>
        </w:rPr>
        <w:t xml:space="preserve">Business relationship owners who engage, interact </w:t>
      </w:r>
      <w:r w:rsidRPr="000743BF" w:rsidR="00366C1E">
        <w:rPr>
          <w:rFonts w:eastAsia="Calibri"/>
        </w:rPr>
        <w:t>with,</w:t>
      </w:r>
      <w:r w:rsidRPr="000743BF">
        <w:rPr>
          <w:rFonts w:eastAsia="Calibri"/>
        </w:rPr>
        <w:t xml:space="preserve"> or utilize Third Parties (“Business Relationship Owners”) are responsible for ensuring that Third Parties are assessed by ETPRM. This Policy applies to all current and potential Business Relationship Owners involved in any or </w:t>
      </w:r>
      <w:r w:rsidRPr="000743BF" w:rsidR="00366C1E">
        <w:rPr>
          <w:rFonts w:eastAsia="Calibri"/>
        </w:rPr>
        <w:t>all</w:t>
      </w:r>
      <w:r w:rsidRPr="000743BF">
        <w:rPr>
          <w:rFonts w:eastAsia="Calibri"/>
        </w:rPr>
        <w:t xml:space="preserve"> the Third Party Engagement Lifecycle activities such as, planning, due </w:t>
      </w:r>
      <w:r w:rsidRPr="000743BF" w:rsidR="00366C1E">
        <w:rPr>
          <w:rFonts w:eastAsia="Calibri"/>
        </w:rPr>
        <w:t>diligence,</w:t>
      </w:r>
      <w:r w:rsidRPr="000743BF">
        <w:rPr>
          <w:rFonts w:eastAsia="Calibri"/>
        </w:rPr>
        <w:t xml:space="preserve"> contracting, continuous monitoring, and/or renewal or termination of Third Party Engagements.</w:t>
      </w:r>
      <w:r w:rsidRPr="000743BF" w:rsidR="00796052">
        <w:rPr>
          <w:rFonts w:eastAsia="Calibri"/>
        </w:rPr>
        <w:t xml:space="preserve">  The Primary factor </w:t>
      </w:r>
      <w:r w:rsidRPr="000743BF" w:rsidR="00796052">
        <w:t xml:space="preserve">for determining who has accountability </w:t>
      </w:r>
      <w:r w:rsidRPr="000743BF" w:rsidR="00CF292F">
        <w:t>of</w:t>
      </w:r>
      <w:r w:rsidRPr="000743BF" w:rsidR="00796052">
        <w:t xml:space="preserve"> a Third Party Relationship is risk.  The risk is carried by the Business Relationship Owner that has made the determination to outsource an activity or leverage a particular Third Party to provide a product or service.</w:t>
      </w:r>
    </w:p>
    <w:p w:rsidRPr="000743BF" w:rsidR="00796052" w:rsidP="002C503D" w:rsidRDefault="00796052" w14:paraId="3E6AD6F0" w14:textId="77777777">
      <w:pPr>
        <w:ind w:left="720"/>
        <w:jc w:val="both"/>
        <w:rPr>
          <w:rFonts w:eastAsia="Calibri"/>
        </w:rPr>
      </w:pPr>
    </w:p>
    <w:p w:rsidRPr="000743BF" w:rsidR="002C503D" w:rsidP="002C503D" w:rsidRDefault="002C503D" w14:paraId="1EAB22FD" w14:textId="600517B1">
      <w:pPr>
        <w:ind w:left="720"/>
        <w:jc w:val="both"/>
        <w:rPr>
          <w:rFonts w:eastAsia="Calibri"/>
        </w:rPr>
      </w:pPr>
      <w:r w:rsidRPr="000743BF">
        <w:rPr>
          <w:rFonts w:eastAsia="Calibri"/>
        </w:rPr>
        <w:t xml:space="preserve"> Business </w:t>
      </w:r>
      <w:r w:rsidRPr="000743BF">
        <w:rPr>
          <w:color w:val="000000"/>
        </w:rPr>
        <w:t>Relationship Owners adherence to this Policy, as well as exercising good judgment and sound decision making, will support better overall management of the risks presented by Third Party Engagements.</w:t>
      </w:r>
    </w:p>
    <w:p w:rsidRPr="000743BF" w:rsidR="002C503D" w:rsidP="002C503D" w:rsidRDefault="002C503D" w14:paraId="7B5316F5" w14:textId="77777777">
      <w:pPr>
        <w:pStyle w:val="Default"/>
        <w:ind w:left="720"/>
        <w:jc w:val="both"/>
        <w:rPr>
          <w:b/>
          <w:bCs/>
        </w:rPr>
      </w:pPr>
    </w:p>
    <w:p w:rsidRPr="000743BF" w:rsidR="0090511F" w:rsidP="0090511F" w:rsidRDefault="0090511F" w14:paraId="4D2A04FC" w14:textId="347ECE6F">
      <w:pPr>
        <w:pStyle w:val="Default"/>
        <w:ind w:left="720"/>
        <w:jc w:val="both"/>
      </w:pPr>
      <w:r w:rsidRPr="000743BF">
        <w:t xml:space="preserve">Business Relationship </w:t>
      </w:r>
      <w:commentRangeStart w:id="2"/>
      <w:r w:rsidRPr="000743BF">
        <w:t xml:space="preserve">Managers </w:t>
      </w:r>
      <w:commentRangeEnd w:id="2"/>
      <w:r w:rsidR="00010B86">
        <w:rPr>
          <w:rStyle w:val="CommentReference"/>
          <w:color w:val="auto"/>
        </w:rPr>
        <w:commentReference w:id="2"/>
      </w:r>
      <w:r w:rsidRPr="000743BF">
        <w:t xml:space="preserve">are the individuals who are the primary CVS Health contacts for specific </w:t>
      </w:r>
      <w:proofErr w:type="gramStart"/>
      <w:r w:rsidRPr="000743BF">
        <w:t>Third Party</w:t>
      </w:r>
      <w:proofErr w:type="gramEnd"/>
      <w:r w:rsidRPr="000743BF">
        <w:t xml:space="preserve"> Engagements and are ultimately responsible for managing risk associated with their Third Party Engagements. Business Relationship Managers are also responsible for understanding the contractual obligations of both CVS Health and the Third Party and ensuring that they are met. Business units are responsible for enabling the Business Relationship Managers to be compliant with the following responsibilities and any other obligations set forth in this Policy.</w:t>
      </w:r>
    </w:p>
    <w:p w:rsidR="0090511F" w:rsidP="0090511F" w:rsidRDefault="0090511F" w14:paraId="7FC2584E" w14:textId="28E02EFE">
      <w:pPr>
        <w:pStyle w:val="Default"/>
        <w:ind w:left="720"/>
        <w:jc w:val="both"/>
      </w:pPr>
    </w:p>
    <w:p w:rsidR="00D4022A" w:rsidP="0090511F" w:rsidRDefault="00D4022A" w14:paraId="3B77903B" w14:textId="74E4FCA0">
      <w:pPr>
        <w:pStyle w:val="Default"/>
        <w:ind w:left="720"/>
        <w:jc w:val="both"/>
      </w:pPr>
    </w:p>
    <w:p w:rsidR="00D4022A" w:rsidP="0090511F" w:rsidRDefault="00D4022A" w14:paraId="0FBC741F" w14:textId="4BBF959D">
      <w:pPr>
        <w:pStyle w:val="Default"/>
        <w:ind w:left="720"/>
        <w:jc w:val="both"/>
      </w:pPr>
    </w:p>
    <w:p w:rsidR="00D4022A" w:rsidP="0090511F" w:rsidRDefault="00D4022A" w14:paraId="0FDB8566" w14:textId="77777777">
      <w:pPr>
        <w:pStyle w:val="Default"/>
        <w:ind w:left="720"/>
        <w:jc w:val="both"/>
      </w:pPr>
    </w:p>
    <w:p w:rsidRPr="0090511F" w:rsidR="0090511F" w:rsidP="0090511F" w:rsidRDefault="0090511F" w14:paraId="167BB79D" w14:textId="07EB7BEB">
      <w:pPr>
        <w:pStyle w:val="Default"/>
        <w:ind w:left="720"/>
        <w:jc w:val="both"/>
        <w:rPr>
          <w:b/>
          <w:bCs/>
        </w:rPr>
      </w:pPr>
      <w:r w:rsidRPr="0090511F">
        <w:rPr>
          <w:b/>
          <w:bCs/>
        </w:rPr>
        <w:lastRenderedPageBreak/>
        <w:t>Key Responsibilities</w:t>
      </w:r>
    </w:p>
    <w:p w:rsidR="0090511F" w:rsidP="00315746" w:rsidRDefault="0090511F" w14:paraId="743E9836" w14:textId="3FED39B2">
      <w:pPr>
        <w:pStyle w:val="Default"/>
        <w:numPr>
          <w:ilvl w:val="0"/>
          <w:numId w:val="8"/>
        </w:numPr>
        <w:jc w:val="both"/>
      </w:pPr>
      <w:r>
        <w:t>Own the risk of the relevant Third Party Engagement (also responsible to identify a transition plan if a change in circumstance (e.g., role change) requires a change in risk ownership).</w:t>
      </w:r>
    </w:p>
    <w:p w:rsidR="0090511F" w:rsidP="00315746" w:rsidRDefault="0090511F" w14:paraId="2062336D" w14:textId="5C60B0CB">
      <w:pPr>
        <w:pStyle w:val="Default"/>
        <w:numPr>
          <w:ilvl w:val="0"/>
          <w:numId w:val="8"/>
        </w:numPr>
        <w:jc w:val="both"/>
      </w:pPr>
      <w:r>
        <w:t>Identify</w:t>
      </w:r>
      <w:r w:rsidR="000A7D1C">
        <w:t xml:space="preserve"> and properly assist in remediation efforts of </w:t>
      </w:r>
      <w:r>
        <w:t>risk</w:t>
      </w:r>
      <w:r w:rsidR="000A7D1C">
        <w:t xml:space="preserve">s identified </w:t>
      </w:r>
      <w:r w:rsidR="00CF292F">
        <w:t>and presented</w:t>
      </w:r>
      <w:r>
        <w:t xml:space="preserve"> to </w:t>
      </w:r>
      <w:r w:rsidR="00B66F11">
        <w:t xml:space="preserve">CVS Health </w:t>
      </w:r>
      <w:r>
        <w:t>by Third Party Engagements</w:t>
      </w:r>
      <w:r w:rsidR="00B66F11">
        <w:t>.</w:t>
      </w:r>
    </w:p>
    <w:p w:rsidR="0090511F" w:rsidP="00315746" w:rsidRDefault="0090511F" w14:paraId="387E3303" w14:textId="22CA05CE">
      <w:pPr>
        <w:pStyle w:val="Default"/>
        <w:numPr>
          <w:ilvl w:val="0"/>
          <w:numId w:val="8"/>
        </w:numPr>
        <w:jc w:val="both"/>
      </w:pPr>
      <w:r>
        <w:t>Submit</w:t>
      </w:r>
      <w:r w:rsidR="0005724F">
        <w:t xml:space="preserve"> accurate and complete information about Third Parties in accordance with ETPRM program requirements.</w:t>
      </w:r>
    </w:p>
    <w:p w:rsidR="00765CC9" w:rsidP="00315746" w:rsidRDefault="0090511F" w14:paraId="31064090" w14:textId="54B53F03">
      <w:pPr>
        <w:pStyle w:val="Default"/>
        <w:numPr>
          <w:ilvl w:val="0"/>
          <w:numId w:val="8"/>
        </w:numPr>
        <w:jc w:val="both"/>
      </w:pPr>
      <w:r>
        <w:t>R</w:t>
      </w:r>
      <w:r w:rsidRPr="0090511F">
        <w:t xml:space="preserve">espond to </w:t>
      </w:r>
      <w:r w:rsidR="00366C1E">
        <w:t>all</w:t>
      </w:r>
      <w:r w:rsidRPr="0090511F">
        <w:t xml:space="preserve"> ETPRM documentation requests in an accurate, </w:t>
      </w:r>
      <w:r w:rsidRPr="0090511F" w:rsidR="00366C1E">
        <w:t>complete,</w:t>
      </w:r>
      <w:r w:rsidRPr="0090511F">
        <w:t xml:space="preserve"> and timely manner</w:t>
      </w:r>
      <w:r>
        <w:t>.</w:t>
      </w:r>
    </w:p>
    <w:p w:rsidR="00765CC9" w:rsidP="00315746" w:rsidRDefault="00765CC9" w14:paraId="379E6BB8" w14:textId="11E48666">
      <w:pPr>
        <w:pStyle w:val="Default"/>
        <w:numPr>
          <w:ilvl w:val="0"/>
          <w:numId w:val="8"/>
        </w:numPr>
        <w:jc w:val="both"/>
      </w:pPr>
      <w:commentRangeStart w:id="3"/>
      <w:r>
        <w:t>E</w:t>
      </w:r>
      <w:r w:rsidRPr="00765CC9">
        <w:t xml:space="preserve">nsure that the Inherent Risks associated with the reliance on Third Party storing, </w:t>
      </w:r>
      <w:r w:rsidRPr="00765CC9" w:rsidR="00366C1E">
        <w:t>processing,</w:t>
      </w:r>
      <w:r w:rsidRPr="00765CC9">
        <w:t xml:space="preserve"> and transmitting of CVS Confidential or Restricted Information are identified, documented, and mitigated to an acceptable Residual Risk level prior to commencement of an engagement</w:t>
      </w:r>
      <w:r>
        <w:t xml:space="preserve"> or execution of a contract.</w:t>
      </w:r>
      <w:commentRangeEnd w:id="3"/>
      <w:r w:rsidR="00E30644">
        <w:rPr>
          <w:rStyle w:val="CommentReference"/>
          <w:color w:val="auto"/>
        </w:rPr>
        <w:commentReference w:id="3"/>
      </w:r>
    </w:p>
    <w:p w:rsidR="00B66F11" w:rsidP="00315746" w:rsidRDefault="00B66F11" w14:paraId="0EA1FE7E" w14:textId="475200EA">
      <w:pPr>
        <w:pStyle w:val="Default"/>
        <w:numPr>
          <w:ilvl w:val="0"/>
          <w:numId w:val="8"/>
        </w:numPr>
        <w:jc w:val="both"/>
      </w:pPr>
      <w:r>
        <w:t xml:space="preserve">Work with ETPRM, applicable Risk Domain SMEs, and the Third Party to remediate and close </w:t>
      </w:r>
      <w:r w:rsidR="00366C1E">
        <w:t>all</w:t>
      </w:r>
      <w:r>
        <w:t xml:space="preserve"> contingencies and risk findings resulting from Due Diligence conducted on the Third Party Engagement to ensure the Third Party </w:t>
      </w:r>
      <w:r w:rsidR="000A7D1C">
        <w:t>adheres to</w:t>
      </w:r>
      <w:r>
        <w:t xml:space="preserve"> controls and at an acceptable Residual Risk level prior to commencement of an Engagement.</w:t>
      </w:r>
    </w:p>
    <w:p w:rsidR="0090511F" w:rsidP="00315746" w:rsidRDefault="0090511F" w14:paraId="4E3B967D" w14:textId="4A770681">
      <w:pPr>
        <w:pStyle w:val="Default"/>
        <w:numPr>
          <w:ilvl w:val="0"/>
          <w:numId w:val="8"/>
        </w:numPr>
        <w:jc w:val="both"/>
      </w:pPr>
      <w:r>
        <w:t>Proactively monitor the Third Party Engagement to identify risk and manage all identified risk throughout the Third Party Engagement Lifecycle.</w:t>
      </w:r>
    </w:p>
    <w:p w:rsidR="00765CC9" w:rsidP="00315746" w:rsidRDefault="0090511F" w14:paraId="167C909F" w14:textId="77777777">
      <w:pPr>
        <w:pStyle w:val="Default"/>
        <w:numPr>
          <w:ilvl w:val="0"/>
          <w:numId w:val="8"/>
        </w:numPr>
        <w:jc w:val="both"/>
      </w:pPr>
      <w:r>
        <w:t>P</w:t>
      </w:r>
      <w:r w:rsidRPr="0090511F">
        <w:t>articipate in the assessment or re-assessment</w:t>
      </w:r>
      <w:r>
        <w:t xml:space="preserve"> of the Third Party Engagement</w:t>
      </w:r>
      <w:r w:rsidRPr="0090511F">
        <w:t xml:space="preserve"> to the extent req</w:t>
      </w:r>
      <w:r>
        <w:t>uired</w:t>
      </w:r>
      <w:r w:rsidRPr="0090511F">
        <w:t xml:space="preserve"> by ETPRM. </w:t>
      </w:r>
    </w:p>
    <w:p w:rsidR="00765CC9" w:rsidP="00315746" w:rsidRDefault="00765CC9" w14:paraId="0E10154D" w14:textId="1FD9E85D">
      <w:pPr>
        <w:pStyle w:val="Default"/>
        <w:numPr>
          <w:ilvl w:val="0"/>
          <w:numId w:val="8"/>
        </w:numPr>
        <w:jc w:val="both"/>
      </w:pPr>
      <w:r>
        <w:t>Promptly report to ETPRM any material changes to the Third Party attributes, Engagement, Risk, or level of access to Confidential or Restricted Information.</w:t>
      </w:r>
    </w:p>
    <w:p w:rsidR="000A7D1C" w:rsidP="00315746" w:rsidRDefault="000A7D1C" w14:paraId="05B3F3CE" w14:textId="66856072">
      <w:pPr>
        <w:pStyle w:val="Default"/>
        <w:numPr>
          <w:ilvl w:val="0"/>
          <w:numId w:val="8"/>
        </w:numPr>
        <w:jc w:val="both"/>
      </w:pPr>
      <w:r>
        <w:t>Conduct termin</w:t>
      </w:r>
      <w:r w:rsidR="00B96C7F">
        <w:t>a</w:t>
      </w:r>
      <w:r>
        <w:t>tion activities/tasks a</w:t>
      </w:r>
      <w:r w:rsidR="00B96C7F">
        <w:t>s</w:t>
      </w:r>
      <w:r>
        <w:t xml:space="preserve"> required and in accordance with ETPRM guidance, to ensure shared data is properly destroyed or returned to CVS Health. </w:t>
      </w:r>
    </w:p>
    <w:p w:rsidR="0005724F" w:rsidRDefault="0005724F" w14:paraId="2AF4A3DA" w14:textId="77777777">
      <w:pPr>
        <w:pStyle w:val="Default"/>
        <w:rPr>
          <w:rFonts w:ascii="CVS Health Sans" w:hAnsi="CVS Health Sans"/>
          <w:sz w:val="23"/>
          <w:szCs w:val="23"/>
        </w:rPr>
      </w:pPr>
    </w:p>
    <w:bookmarkEnd w:id="1"/>
    <w:p w:rsidRPr="0090511F" w:rsidR="0005724F" w:rsidP="00315746" w:rsidRDefault="0005724F" w14:paraId="66419679" w14:textId="0EF7E651">
      <w:pPr>
        <w:pStyle w:val="Default"/>
        <w:numPr>
          <w:ilvl w:val="0"/>
          <w:numId w:val="7"/>
        </w:numPr>
        <w:jc w:val="both"/>
        <w:rPr>
          <w:b/>
          <w:bCs/>
        </w:rPr>
      </w:pPr>
      <w:r w:rsidRPr="0090511F">
        <w:rPr>
          <w:b/>
          <w:bCs/>
        </w:rPr>
        <w:t>Third Party Engagement Lifecycle</w:t>
      </w:r>
    </w:p>
    <w:p w:rsidR="0005724F" w:rsidP="0005724F" w:rsidRDefault="00366C1E" w14:paraId="7489C1DA" w14:textId="47DDF481">
      <w:pPr>
        <w:pStyle w:val="Default"/>
        <w:ind w:left="720"/>
        <w:jc w:val="both"/>
      </w:pPr>
      <w:r w:rsidRPr="0005724F">
        <w:t>To</w:t>
      </w:r>
      <w:r w:rsidRPr="0005724F" w:rsidR="0005724F">
        <w:t xml:space="preserve"> enable a cohesive approach and appropriate oversight throughout the entirety of a Third Party Engagement, </w:t>
      </w:r>
      <w:r w:rsidR="0005724F">
        <w:t xml:space="preserve">Business </w:t>
      </w:r>
      <w:r w:rsidRPr="0005724F" w:rsidR="0005724F">
        <w:t xml:space="preserve">Relationship </w:t>
      </w:r>
      <w:r w:rsidR="00B66F11">
        <w:t>Owners</w:t>
      </w:r>
      <w:r w:rsidRPr="0005724F" w:rsidR="0005724F">
        <w:t xml:space="preserve"> must follow </w:t>
      </w:r>
      <w:r w:rsidR="0005724F">
        <w:t>the</w:t>
      </w:r>
      <w:r w:rsidRPr="0005724F" w:rsidR="0005724F">
        <w:t xml:space="preserve"> Enterprise Third Party Risk Management Lifecycle when engaging Third Parties.</w:t>
      </w:r>
      <w:r w:rsidR="0005724F">
        <w:t xml:space="preserve"> </w:t>
      </w:r>
    </w:p>
    <w:p w:rsidR="0005724F" w:rsidP="0005724F" w:rsidRDefault="0005724F" w14:paraId="008D9910" w14:textId="5335A765">
      <w:pPr>
        <w:pStyle w:val="Default"/>
        <w:ind w:left="720"/>
        <w:jc w:val="both"/>
      </w:pPr>
    </w:p>
    <w:p w:rsidRPr="0090511F" w:rsidR="0005724F" w:rsidP="00315746" w:rsidRDefault="0005724F" w14:paraId="4C63AA74" w14:textId="4C5D0AC6">
      <w:pPr>
        <w:pStyle w:val="Default"/>
        <w:numPr>
          <w:ilvl w:val="0"/>
          <w:numId w:val="6"/>
        </w:numPr>
        <w:jc w:val="both"/>
        <w:rPr>
          <w:b/>
          <w:bCs/>
        </w:rPr>
      </w:pPr>
      <w:r w:rsidRPr="0090511F">
        <w:rPr>
          <w:b/>
          <w:bCs/>
        </w:rPr>
        <w:t>Initial Intake and Pre-Engagement</w:t>
      </w:r>
    </w:p>
    <w:p w:rsidR="0005724F" w:rsidP="0005724F" w:rsidRDefault="0005724F" w14:paraId="28733DB9" w14:textId="24CD554C">
      <w:pPr>
        <w:pStyle w:val="Default"/>
        <w:ind w:left="1440"/>
        <w:jc w:val="both"/>
      </w:pPr>
      <w:r w:rsidRPr="0090511F">
        <w:t xml:space="preserve">At the Initial Intake &amp; Pre-Engagement stages, </w:t>
      </w:r>
      <w:r w:rsidR="00B66F11">
        <w:t>Business Relationship Owners</w:t>
      </w:r>
      <w:r w:rsidRPr="0090511F">
        <w:t xml:space="preserve"> are required to identify the Inherent Risk, perform further due diligence to better understand and</w:t>
      </w:r>
      <w:r w:rsidR="00B66F11">
        <w:t xml:space="preserve"> </w:t>
      </w:r>
      <w:r w:rsidRPr="0090511F">
        <w:t>manage the potential risk posed by the Third Party Engagement.</w:t>
      </w:r>
      <w:r w:rsidR="00217E28">
        <w:t xml:space="preserve">  The Business Relationship Owners are required to conduct planning activities commensurate with the level of risk and complexity of the Third Party relationship, assessing the volume of activity, potential for subcontractors, technology needed, and use of potential offshore support.  Required activities must be documented and</w:t>
      </w:r>
      <w:r w:rsidR="00A713B6">
        <w:t xml:space="preserve"> completion of the Inherent Risk Assessment prior to contract signing. </w:t>
      </w:r>
    </w:p>
    <w:p w:rsidR="0090511F" w:rsidP="0005724F" w:rsidRDefault="0090511F" w14:paraId="231EDA0E" w14:textId="25D1E429">
      <w:pPr>
        <w:pStyle w:val="Default"/>
        <w:ind w:left="1440"/>
        <w:jc w:val="both"/>
      </w:pPr>
    </w:p>
    <w:p w:rsidR="00B96C7F" w:rsidP="0005724F" w:rsidRDefault="00B96C7F" w14:paraId="002ABE35" w14:textId="02CFAB68">
      <w:pPr>
        <w:pStyle w:val="Default"/>
        <w:ind w:left="1440"/>
        <w:jc w:val="both"/>
      </w:pPr>
    </w:p>
    <w:p w:rsidRPr="0090511F" w:rsidR="00B96C7F" w:rsidP="0005724F" w:rsidRDefault="00B96C7F" w14:paraId="73EF7871" w14:textId="77777777">
      <w:pPr>
        <w:pStyle w:val="Default"/>
        <w:ind w:left="1440"/>
        <w:jc w:val="both"/>
      </w:pPr>
    </w:p>
    <w:p w:rsidRPr="0090511F" w:rsidR="0005724F" w:rsidP="00315746" w:rsidRDefault="0005724F" w14:paraId="10957506" w14:textId="260DFCA6">
      <w:pPr>
        <w:pStyle w:val="Default"/>
        <w:numPr>
          <w:ilvl w:val="0"/>
          <w:numId w:val="6"/>
        </w:numPr>
        <w:jc w:val="both"/>
        <w:rPr>
          <w:b/>
          <w:bCs/>
        </w:rPr>
      </w:pPr>
      <w:r w:rsidRPr="0090511F">
        <w:rPr>
          <w:b/>
          <w:bCs/>
        </w:rPr>
        <w:lastRenderedPageBreak/>
        <w:t>Contracting and Onboarding</w:t>
      </w:r>
    </w:p>
    <w:p w:rsidRPr="000743BF" w:rsidR="0005724F" w:rsidP="0005724F" w:rsidRDefault="0005724F" w14:paraId="01A22E65" w14:textId="21465F63">
      <w:pPr>
        <w:pStyle w:val="Default"/>
        <w:ind w:left="1440"/>
        <w:jc w:val="both"/>
      </w:pPr>
      <w:r w:rsidRPr="000743BF">
        <w:t>At the Contracting</w:t>
      </w:r>
      <w:r w:rsidRPr="000743BF" w:rsidR="00B66F11">
        <w:t xml:space="preserve"> </w:t>
      </w:r>
      <w:r w:rsidRPr="000743BF">
        <w:t xml:space="preserve">and Onboarding stage, </w:t>
      </w:r>
      <w:r w:rsidRPr="000743BF" w:rsidR="00B66F11">
        <w:t>Business Relationship Owners</w:t>
      </w:r>
      <w:r w:rsidRPr="000743BF">
        <w:t xml:space="preserve"> are required to follow the approved contracting process for each respective </w:t>
      </w:r>
      <w:r w:rsidRPr="000743BF" w:rsidR="00B66F11">
        <w:t>T</w:t>
      </w:r>
      <w:r w:rsidRPr="000743BF">
        <w:t xml:space="preserve">hird </w:t>
      </w:r>
      <w:r w:rsidRPr="000743BF" w:rsidR="00B66F11">
        <w:t>P</w:t>
      </w:r>
      <w:r w:rsidRPr="000743BF">
        <w:t xml:space="preserve">arty. This includes, but is not limited to, engaging </w:t>
      </w:r>
      <w:r w:rsidRPr="000743BF" w:rsidR="00B66F11">
        <w:t xml:space="preserve">Procurement and </w:t>
      </w:r>
      <w:r w:rsidRPr="000743BF">
        <w:t>the applicable risk SMEs (</w:t>
      </w:r>
      <w:r w:rsidRPr="000743BF" w:rsidR="00366C1E">
        <w:t>e.g.,</w:t>
      </w:r>
      <w:r w:rsidRPr="000743BF">
        <w:t xml:space="preserve"> Privacy, Security</w:t>
      </w:r>
      <w:r w:rsidRPr="000743BF" w:rsidR="00B66F11">
        <w:t>, Compliance, Legal)</w:t>
      </w:r>
      <w:r w:rsidRPr="000743BF">
        <w:t xml:space="preserve"> to support and/or drive Contract </w:t>
      </w:r>
      <w:r w:rsidRPr="000743BF" w:rsidR="00366C1E">
        <w:t>drafting and</w:t>
      </w:r>
      <w:r w:rsidRPr="000743BF">
        <w:t xml:space="preserve"> leveraging only approved contract templates.</w:t>
      </w:r>
      <w:r w:rsidRPr="000743BF" w:rsidR="00B96C7F">
        <w:t xml:space="preserve">  Contract clauses/provisions must be properly documented and in alignment with Third Party Risk Management activities (</w:t>
      </w:r>
      <w:r w:rsidRPr="000743BF" w:rsidR="00CF292F">
        <w:t>i.e.,</w:t>
      </w:r>
      <w:r w:rsidRPr="000743BF" w:rsidR="00B96C7F">
        <w:t xml:space="preserve"> completion of required assessments/right to audit, SLAs, Business continuity plans, etc.).</w:t>
      </w:r>
    </w:p>
    <w:p w:rsidRPr="000743BF" w:rsidR="0090511F" w:rsidP="0005724F" w:rsidRDefault="0090511F" w14:paraId="23099F92" w14:textId="77777777">
      <w:pPr>
        <w:pStyle w:val="Default"/>
        <w:ind w:left="1440"/>
        <w:jc w:val="both"/>
      </w:pPr>
    </w:p>
    <w:p w:rsidRPr="0090511F" w:rsidR="0005724F" w:rsidP="00315746" w:rsidRDefault="0005724F" w14:paraId="418224FD" w14:textId="53F6601F">
      <w:pPr>
        <w:pStyle w:val="Default"/>
        <w:numPr>
          <w:ilvl w:val="0"/>
          <w:numId w:val="6"/>
        </w:numPr>
        <w:jc w:val="both"/>
        <w:rPr>
          <w:b/>
          <w:bCs/>
        </w:rPr>
      </w:pPr>
      <w:bookmarkStart w:name="OLE_LINK6" w:id="4"/>
      <w:commentRangeStart w:id="5"/>
      <w:r w:rsidRPr="0090511F">
        <w:rPr>
          <w:b/>
          <w:bCs/>
        </w:rPr>
        <w:t xml:space="preserve">Management </w:t>
      </w:r>
      <w:commentRangeEnd w:id="5"/>
      <w:r w:rsidR="00965FAF">
        <w:rPr>
          <w:rStyle w:val="CommentReference"/>
          <w:color w:val="auto"/>
        </w:rPr>
        <w:commentReference w:id="5"/>
      </w:r>
      <w:r w:rsidRPr="0090511F">
        <w:rPr>
          <w:b/>
          <w:bCs/>
        </w:rPr>
        <w:t>and Monitoring</w:t>
      </w:r>
    </w:p>
    <w:p w:rsidR="0090511F" w:rsidP="0090511F" w:rsidRDefault="0090511F" w14:paraId="2DD2779B" w14:textId="7DD7DBC0">
      <w:pPr>
        <w:pStyle w:val="Default"/>
        <w:ind w:left="1440"/>
        <w:jc w:val="both"/>
      </w:pPr>
      <w:r w:rsidRPr="0090511F">
        <w:t xml:space="preserve">At the Management and Monitoring stage, </w:t>
      </w:r>
      <w:r w:rsidR="00B66F11">
        <w:t>Business Relationship Owners</w:t>
      </w:r>
      <w:r w:rsidRPr="0090511F">
        <w:t xml:space="preserve"> are required to understand and comply with their ongoing risk management and monitoring responsibilities for their Third Party Engagements, including proactive identification and mitigation of risk</w:t>
      </w:r>
      <w:bookmarkEnd w:id="4"/>
      <w:r w:rsidR="00B96C7F">
        <w:t>.</w:t>
      </w:r>
    </w:p>
    <w:p w:rsidR="009F08DE" w:rsidP="0090511F" w:rsidRDefault="009F08DE" w14:paraId="5D1656C0" w14:textId="488A467B">
      <w:pPr>
        <w:pStyle w:val="Default"/>
        <w:ind w:left="1440"/>
        <w:jc w:val="both"/>
      </w:pPr>
    </w:p>
    <w:p w:rsidR="009F08DE" w:rsidP="00BE44A6" w:rsidRDefault="009F08DE" w14:paraId="53FD40BC" w14:textId="27E630C4">
      <w:pPr>
        <w:pStyle w:val="Default"/>
        <w:ind w:left="1080"/>
        <w:jc w:val="both"/>
        <w:rPr>
          <w:b/>
          <w:bCs/>
        </w:rPr>
      </w:pPr>
      <w:r>
        <w:rPr>
          <w:b/>
          <w:bCs/>
        </w:rPr>
        <w:t>d.</w:t>
      </w:r>
      <w:r>
        <w:rPr>
          <w:b/>
          <w:bCs/>
        </w:rPr>
        <w:tab/>
      </w:r>
      <w:r>
        <w:rPr>
          <w:b/>
          <w:bCs/>
        </w:rPr>
        <w:t xml:space="preserve">Issue Management </w:t>
      </w:r>
    </w:p>
    <w:p w:rsidR="009F08DE" w:rsidP="009F08DE" w:rsidRDefault="009F08DE" w14:paraId="35A93C52" w14:textId="744E0E69">
      <w:pPr>
        <w:pStyle w:val="Default"/>
        <w:ind w:left="1440"/>
        <w:jc w:val="both"/>
      </w:pPr>
      <w:r>
        <w:t xml:space="preserve">Through ongoing monitoring activities required to be perform by the Business Relationship Owner (Security Assessments, Third Party Review, etc.) risks identified and associated with the Third Party service, must be properly documented in Archer.  The Business Relationship Owner must work with the Third Party to establish action plans and target dates to remediate risks identified.  Risks that cannot be remediated and the Business Relationship Owner deems acceptable, should be </w:t>
      </w:r>
      <w:r w:rsidR="00CF292F">
        <w:t>escalated,</w:t>
      </w:r>
      <w:r>
        <w:t xml:space="preserve"> and properly reviewed by the Risk Domain Review Group (“RDRG”). </w:t>
      </w:r>
    </w:p>
    <w:p w:rsidR="009F08DE" w:rsidP="0090511F" w:rsidRDefault="009F08DE" w14:paraId="737AE804" w14:textId="77777777">
      <w:pPr>
        <w:pStyle w:val="Default"/>
        <w:ind w:left="1440"/>
        <w:jc w:val="both"/>
      </w:pPr>
    </w:p>
    <w:p w:rsidRPr="0090511F" w:rsidR="0005724F" w:rsidP="00315746" w:rsidRDefault="0005724F" w14:paraId="08762E6E" w14:textId="52F4370D">
      <w:pPr>
        <w:pStyle w:val="Default"/>
        <w:numPr>
          <w:ilvl w:val="0"/>
          <w:numId w:val="10"/>
        </w:numPr>
        <w:jc w:val="both"/>
        <w:rPr>
          <w:b/>
          <w:bCs/>
        </w:rPr>
      </w:pPr>
      <w:r w:rsidRPr="0090511F">
        <w:rPr>
          <w:b/>
          <w:bCs/>
        </w:rPr>
        <w:t>Renewal or Termination</w:t>
      </w:r>
    </w:p>
    <w:p w:rsidR="000F4639" w:rsidP="00765CC9" w:rsidRDefault="0090511F" w14:paraId="237254F3" w14:textId="1401B788">
      <w:pPr>
        <w:pStyle w:val="Default"/>
        <w:ind w:left="1440"/>
        <w:jc w:val="both"/>
      </w:pPr>
      <w:r w:rsidRPr="0090511F">
        <w:t xml:space="preserve">At the Termination or Renewal stage, </w:t>
      </w:r>
      <w:r w:rsidR="00B66F11">
        <w:t>Business Relationship Owners</w:t>
      </w:r>
      <w:r w:rsidRPr="0090511F">
        <w:t xml:space="preserve"> are required to understand and comply with their responsibilities in relation to the Renewal and/or Termination of Third Party Engagements (e.g., risk re-assessment of the </w:t>
      </w:r>
      <w:r w:rsidR="00B66F11">
        <w:t>T</w:t>
      </w:r>
      <w:r w:rsidRPr="0090511F">
        <w:t xml:space="preserve">hird </w:t>
      </w:r>
      <w:r w:rsidR="00B66F11">
        <w:t>P</w:t>
      </w:r>
      <w:r w:rsidRPr="0090511F">
        <w:t xml:space="preserve">arty prior to renewal of the </w:t>
      </w:r>
      <w:r w:rsidR="00B66F11">
        <w:t>contract</w:t>
      </w:r>
      <w:r w:rsidRPr="0090511F">
        <w:t xml:space="preserve">, completion of required termination checklists </w:t>
      </w:r>
      <w:r w:rsidRPr="0090511F" w:rsidR="00366C1E">
        <w:t>if</w:t>
      </w:r>
      <w:r w:rsidRPr="0090511F">
        <w:t xml:space="preserve"> a contract will not be renewed).</w:t>
      </w:r>
      <w:r w:rsidR="00D9112D">
        <w:t xml:space="preserve"> </w:t>
      </w:r>
      <w:r w:rsidR="000F4639">
        <w:t xml:space="preserve"> Business Relationship Owners should develop termination and exit plans to ensure the business can exit and/or transition activities to another Third Party or have the capability to bring services in-house. </w:t>
      </w:r>
    </w:p>
    <w:p w:rsidR="000F4639" w:rsidP="00765CC9" w:rsidRDefault="000F4639" w14:paraId="31CEDB7D" w14:textId="77777777">
      <w:pPr>
        <w:pStyle w:val="Default"/>
        <w:ind w:left="1440"/>
        <w:jc w:val="both"/>
      </w:pPr>
    </w:p>
    <w:p w:rsidR="00721003" w:rsidP="00765CC9" w:rsidRDefault="00D9112D" w14:paraId="25669705" w14:textId="4CEC5353">
      <w:pPr>
        <w:pStyle w:val="Default"/>
        <w:ind w:left="1440"/>
        <w:jc w:val="both"/>
      </w:pPr>
      <w:r>
        <w:t xml:space="preserve"> In addition, Business Relationship Owners should ensure that all CVS Health data and property are returned and/or destroyed in accordance with applicable data retention requirements.  If a third party is unable to return data, they should provide an attestation in writing that the data has been removed from all systems and all physical records have been properly destroyed. </w:t>
      </w:r>
    </w:p>
    <w:p w:rsidR="00BE44A6" w:rsidP="00765CC9" w:rsidRDefault="00BE44A6" w14:paraId="214581B4" w14:textId="028D951C">
      <w:pPr>
        <w:pStyle w:val="Default"/>
        <w:ind w:left="1440"/>
        <w:jc w:val="both"/>
      </w:pPr>
    </w:p>
    <w:p w:rsidRPr="00C23657" w:rsidR="00BE44A6" w:rsidP="00315746" w:rsidRDefault="00BE44A6" w14:paraId="0C9E07ED" w14:textId="7467C60F">
      <w:pPr>
        <w:pStyle w:val="Default"/>
        <w:numPr>
          <w:ilvl w:val="0"/>
          <w:numId w:val="6"/>
        </w:numPr>
        <w:jc w:val="both"/>
        <w:rPr>
          <w:b/>
          <w:bCs/>
        </w:rPr>
      </w:pPr>
      <w:bookmarkStart w:name="OLE_LINK4" w:id="6"/>
      <w:r w:rsidRPr="00C23657">
        <w:rPr>
          <w:b/>
          <w:bCs/>
        </w:rPr>
        <w:t xml:space="preserve">Training and Awareness </w:t>
      </w:r>
    </w:p>
    <w:p w:rsidR="00BE44A6" w:rsidP="00BE44A6" w:rsidRDefault="00DB2D89" w14:paraId="4C262F4D" w14:textId="74E6DCEA">
      <w:pPr>
        <w:pStyle w:val="Default"/>
        <w:ind w:left="1440"/>
        <w:jc w:val="both"/>
      </w:pPr>
      <w:r>
        <w:t xml:space="preserve">Training is an essential part of the </w:t>
      </w:r>
      <w:r w:rsidR="006029FC">
        <w:t xml:space="preserve">Enterprise Third Party Risk Management </w:t>
      </w:r>
      <w:r>
        <w:t xml:space="preserve">program and was </w:t>
      </w:r>
      <w:r w:rsidR="00CF292F">
        <w:t>developed</w:t>
      </w:r>
      <w:r>
        <w:t xml:space="preserve"> to provide guidance </w:t>
      </w:r>
      <w:r w:rsidR="00654250">
        <w:t xml:space="preserve">on properly managing Third Party Relationships in accordance with established guidelines, </w:t>
      </w:r>
      <w:r>
        <w:t xml:space="preserve">to Business Relationship Owners.  Training is available </w:t>
      </w:r>
      <w:r w:rsidR="00654250">
        <w:t>through the</w:t>
      </w:r>
      <w:r>
        <w:t xml:space="preserve"> Training </w:t>
      </w:r>
      <w:r w:rsidR="00654250">
        <w:t>-</w:t>
      </w:r>
      <w:r>
        <w:t xml:space="preserve">Leaning Hub and will be </w:t>
      </w:r>
      <w:r w:rsidR="00654250">
        <w:lastRenderedPageBreak/>
        <w:t xml:space="preserve">administer to appropriate CVS Health personnel.  </w:t>
      </w:r>
      <w:commentRangeStart w:id="7"/>
      <w:r w:rsidR="00654250">
        <w:t xml:space="preserve">Business areas and Risk domains should establish additional training as needed </w:t>
      </w:r>
      <w:commentRangeEnd w:id="7"/>
      <w:r w:rsidR="00965FAF">
        <w:rPr>
          <w:rStyle w:val="CommentReference"/>
          <w:color w:val="auto"/>
        </w:rPr>
        <w:commentReference w:id="7"/>
      </w:r>
    </w:p>
    <w:bookmarkEnd w:id="6"/>
    <w:p w:rsidR="00BE44A6" w:rsidP="00765CC9" w:rsidRDefault="00BE44A6" w14:paraId="474EA1EC" w14:textId="2EA6AAE9">
      <w:pPr>
        <w:pStyle w:val="Default"/>
        <w:ind w:left="1440"/>
        <w:jc w:val="both"/>
      </w:pPr>
    </w:p>
    <w:p w:rsidR="009F08DE" w:rsidP="00765CC9" w:rsidRDefault="009F08DE" w14:paraId="7382E20A" w14:textId="77777777">
      <w:pPr>
        <w:pStyle w:val="Default"/>
        <w:ind w:left="1440"/>
        <w:jc w:val="both"/>
      </w:pPr>
    </w:p>
    <w:p w:rsidR="00DB06CD" w:rsidP="00765CC9" w:rsidRDefault="00DB06CD" w14:paraId="794D6909" w14:textId="77777777">
      <w:pPr>
        <w:pStyle w:val="Default"/>
        <w:ind w:left="1440"/>
        <w:jc w:val="both"/>
      </w:pPr>
    </w:p>
    <w:p w:rsidRPr="00E25723" w:rsidR="0090511F" w:rsidP="00315746" w:rsidRDefault="0090511F" w14:paraId="36F599F9" w14:textId="77777777">
      <w:pPr>
        <w:pStyle w:val="ListParagraph"/>
        <w:numPr>
          <w:ilvl w:val="0"/>
          <w:numId w:val="7"/>
        </w:numPr>
        <w:jc w:val="both"/>
        <w:rPr>
          <w:rFonts w:ascii="Times New Roman" w:hAnsi="Times New Roman" w:cs="Times New Roman"/>
          <w:b/>
          <w:bCs/>
          <w:sz w:val="24"/>
          <w:szCs w:val="24"/>
        </w:rPr>
      </w:pPr>
      <w:r w:rsidRPr="00E25723">
        <w:rPr>
          <w:rFonts w:ascii="Times New Roman" w:hAnsi="Times New Roman" w:cs="Times New Roman"/>
          <w:b/>
          <w:bCs/>
          <w:sz w:val="24"/>
          <w:szCs w:val="24"/>
        </w:rPr>
        <w:t>Consequences of Non-Compliance</w:t>
      </w:r>
    </w:p>
    <w:p w:rsidRPr="008F1D08" w:rsidR="008F1D08" w:rsidP="008F1D08" w:rsidRDefault="0090511F" w14:paraId="45C1A438" w14:textId="052B6688">
      <w:pPr>
        <w:pStyle w:val="ListParagraph"/>
        <w:jc w:val="both"/>
        <w:rPr>
          <w:rFonts w:ascii="Times New Roman" w:hAnsi="Times New Roman" w:cs="Times New Roman"/>
          <w:sz w:val="24"/>
          <w:szCs w:val="24"/>
        </w:rPr>
      </w:pPr>
      <w:r w:rsidRPr="00E25723">
        <w:rPr>
          <w:rFonts w:ascii="Times New Roman" w:hAnsi="Times New Roman" w:cs="Times New Roman"/>
          <w:sz w:val="24"/>
          <w:szCs w:val="24"/>
        </w:rPr>
        <w:t xml:space="preserve">Failure to comply with CVS Health </w:t>
      </w:r>
      <w:r w:rsidRPr="00E25723" w:rsidR="00366C1E">
        <w:rPr>
          <w:rFonts w:ascii="Times New Roman" w:hAnsi="Times New Roman" w:cs="Times New Roman"/>
          <w:sz w:val="24"/>
          <w:szCs w:val="24"/>
        </w:rPr>
        <w:t>Policies</w:t>
      </w:r>
      <w:r w:rsidRPr="00E25723">
        <w:rPr>
          <w:rFonts w:ascii="Times New Roman" w:hAnsi="Times New Roman" w:cs="Times New Roman"/>
          <w:sz w:val="24"/>
          <w:szCs w:val="24"/>
        </w:rPr>
        <w:t xml:space="preserve"> and Procedures is a violation of the CVS Health Code of Conduct. </w:t>
      </w:r>
      <w:r w:rsidRPr="00E25723" w:rsidR="009C31EE">
        <w:rPr>
          <w:rFonts w:ascii="Times New Roman" w:hAnsi="Times New Roman" w:cs="Times New Roman"/>
          <w:sz w:val="24"/>
          <w:szCs w:val="24"/>
        </w:rPr>
        <w:t xml:space="preserve">Any CVS Health </w:t>
      </w:r>
      <w:r w:rsidRPr="00E25723">
        <w:rPr>
          <w:rFonts w:ascii="Times New Roman" w:hAnsi="Times New Roman" w:cs="Times New Roman"/>
          <w:sz w:val="24"/>
          <w:szCs w:val="24"/>
        </w:rPr>
        <w:t xml:space="preserve">Business </w:t>
      </w:r>
      <w:r w:rsidR="00765CC9">
        <w:rPr>
          <w:rFonts w:ascii="Times New Roman" w:hAnsi="Times New Roman" w:cs="Times New Roman"/>
          <w:sz w:val="24"/>
          <w:szCs w:val="24"/>
        </w:rPr>
        <w:t xml:space="preserve">Relationship </w:t>
      </w:r>
      <w:r w:rsidRPr="00E25723">
        <w:rPr>
          <w:rFonts w:ascii="Times New Roman" w:hAnsi="Times New Roman" w:cs="Times New Roman"/>
          <w:sz w:val="24"/>
          <w:szCs w:val="24"/>
        </w:rPr>
        <w:t>Owner who</w:t>
      </w:r>
      <w:r w:rsidRPr="00E25723" w:rsidR="009C31EE">
        <w:rPr>
          <w:rFonts w:ascii="Times New Roman" w:hAnsi="Times New Roman" w:cs="Times New Roman"/>
          <w:sz w:val="24"/>
          <w:szCs w:val="24"/>
        </w:rPr>
        <w:t xml:space="preserve"> violates this Policy will be subject to sanctions, up to and including termination of their employment, in accordance with the CVS Health Code of Conduct.</w:t>
      </w:r>
    </w:p>
    <w:p w:rsidR="008F1D08" w:rsidP="008F1D08" w:rsidRDefault="008F1D08" w14:paraId="0B9E4D74" w14:textId="1DB9F3BF">
      <w:pPr>
        <w:pStyle w:val="Default"/>
        <w:ind w:left="720"/>
        <w:jc w:val="both"/>
      </w:pPr>
      <w:r>
        <w:t xml:space="preserve">Any CVS Health </w:t>
      </w:r>
      <w:r w:rsidR="00765CC9">
        <w:t>Colleague</w:t>
      </w:r>
      <w:r>
        <w:t xml:space="preserve"> who is aware of any violation or potential violation of this Policy shall promptly report any concerns to the CVS Health Legal Department.</w:t>
      </w:r>
    </w:p>
    <w:p w:rsidRPr="008F1D08" w:rsidR="008F1D08" w:rsidP="008F1D08" w:rsidRDefault="008F1D08" w14:paraId="2D7C8503" w14:textId="77777777">
      <w:pPr>
        <w:jc w:val="both"/>
      </w:pPr>
    </w:p>
    <w:p w:rsidRPr="00F2114B" w:rsidR="00721003" w:rsidP="00721003" w:rsidRDefault="00721003" w14:paraId="17E3A2B1" w14:textId="2F2FCB70">
      <w:pPr>
        <w:jc w:val="both"/>
        <w:rPr>
          <w:b/>
          <w:bCs/>
        </w:rPr>
      </w:pPr>
      <w:commentRangeStart w:id="8"/>
      <w:r w:rsidRPr="00F2114B">
        <w:rPr>
          <w:b/>
          <w:bCs/>
        </w:rPr>
        <w:t>PROCEDURE</w:t>
      </w:r>
      <w:commentRangeEnd w:id="8"/>
      <w:r w:rsidR="00965FAF">
        <w:rPr>
          <w:rStyle w:val="CommentReference"/>
        </w:rPr>
        <w:commentReference w:id="8"/>
      </w:r>
    </w:p>
    <w:p w:rsidRPr="00F2114B" w:rsidR="00721003" w:rsidP="00F2114B" w:rsidRDefault="00721003" w14:paraId="28D412E0" w14:textId="13D69AE7">
      <w:pPr>
        <w:jc w:val="both"/>
      </w:pPr>
      <w:r>
        <w:t xml:space="preserve">Each Business Relationship Owner is required to engage the ETPRM process at least </w:t>
      </w:r>
      <w:r w:rsidRPr="00765CC9" w:rsidR="00765CC9">
        <w:rPr>
          <w:highlight w:val="yellow"/>
        </w:rPr>
        <w:t>__</w:t>
      </w:r>
      <w:r>
        <w:t xml:space="preserve"> days prior </w:t>
      </w:r>
      <w:r w:rsidRPr="00F2114B">
        <w:t xml:space="preserve">to project start </w:t>
      </w:r>
      <w:r w:rsidRPr="00F2114B" w:rsidR="00366C1E">
        <w:t>to</w:t>
      </w:r>
      <w:r w:rsidRPr="00F2114B">
        <w:t xml:space="preserve"> allow sufficient time for review and assessment to take place. No work by a Third Party shall commence</w:t>
      </w:r>
      <w:r w:rsidR="00765CC9">
        <w:t xml:space="preserve"> and no contract shall be executed until</w:t>
      </w:r>
      <w:r w:rsidRPr="00F2114B">
        <w:t xml:space="preserve"> prior to the completion of the appropriate procedures as stated in this Policy.</w:t>
      </w:r>
    </w:p>
    <w:p w:rsidRPr="00F2114B" w:rsidR="00721003" w:rsidP="00F2114B" w:rsidRDefault="00721003" w14:paraId="7B10AB36" w14:textId="77777777">
      <w:pPr>
        <w:jc w:val="both"/>
      </w:pPr>
    </w:p>
    <w:p w:rsidRPr="00F2114B" w:rsidR="00721003" w:rsidP="00315746" w:rsidRDefault="00721003" w14:paraId="462E0F27" w14:textId="77777777">
      <w:pPr>
        <w:pStyle w:val="ListParagraph"/>
        <w:numPr>
          <w:ilvl w:val="0"/>
          <w:numId w:val="9"/>
        </w:numPr>
        <w:jc w:val="both"/>
        <w:rPr>
          <w:rFonts w:ascii="Times New Roman" w:hAnsi="Times New Roman" w:cs="Times New Roman"/>
          <w:b/>
          <w:bCs/>
          <w:sz w:val="24"/>
          <w:szCs w:val="24"/>
        </w:rPr>
      </w:pPr>
      <w:r w:rsidRPr="00F2114B">
        <w:rPr>
          <w:rFonts w:ascii="Times New Roman" w:hAnsi="Times New Roman" w:cs="Times New Roman"/>
          <w:b/>
          <w:bCs/>
          <w:sz w:val="24"/>
          <w:szCs w:val="24"/>
        </w:rPr>
        <w:t xml:space="preserve">Process Flow Overview </w:t>
      </w:r>
    </w:p>
    <w:p w:rsidRPr="00F2114B" w:rsidR="00721003" w:rsidP="00F2114B" w:rsidRDefault="00721003" w14:paraId="0BB30D4B" w14:textId="77777777">
      <w:pPr>
        <w:pStyle w:val="ListParagraph"/>
        <w:jc w:val="both"/>
        <w:rPr>
          <w:rFonts w:ascii="Times New Roman" w:hAnsi="Times New Roman" w:cs="Times New Roman"/>
          <w:sz w:val="24"/>
          <w:szCs w:val="24"/>
        </w:rPr>
      </w:pPr>
    </w:p>
    <w:p w:rsidRPr="00F2114B" w:rsidR="00721003" w:rsidP="00F2114B" w:rsidRDefault="00721003" w14:paraId="6F11B51C" w14:textId="0C649C8D">
      <w:pPr>
        <w:pStyle w:val="ListParagraph"/>
        <w:jc w:val="both"/>
        <w:rPr>
          <w:rFonts w:ascii="Times New Roman" w:hAnsi="Times New Roman" w:cs="Times New Roman"/>
          <w:sz w:val="24"/>
          <w:szCs w:val="24"/>
        </w:rPr>
      </w:pPr>
      <w:r w:rsidRPr="00F2114B">
        <w:rPr>
          <w:rFonts w:ascii="Times New Roman" w:hAnsi="Times New Roman" w:cs="Times New Roman"/>
          <w:sz w:val="24"/>
          <w:szCs w:val="24"/>
        </w:rPr>
        <w:t xml:space="preserve">The following Process Flow Overview Description walks through each step of the ETPRM Third Party Engagement Assessment Management Process: </w:t>
      </w:r>
    </w:p>
    <w:p w:rsidRPr="00F2114B" w:rsidR="00721003" w:rsidP="00F2114B" w:rsidRDefault="00721003" w14:paraId="155DDC39" w14:textId="77777777">
      <w:pPr>
        <w:pStyle w:val="ListParagraph"/>
        <w:jc w:val="both"/>
        <w:rPr>
          <w:rFonts w:ascii="Times New Roman" w:hAnsi="Times New Roman" w:cs="Times New Roman"/>
          <w:sz w:val="24"/>
          <w:szCs w:val="24"/>
        </w:rPr>
      </w:pPr>
    </w:p>
    <w:p w:rsidR="00721003" w:rsidP="00315746" w:rsidRDefault="00721003" w14:paraId="373EE7A4" w14:textId="77EE0955">
      <w:pPr>
        <w:pStyle w:val="ListParagraph"/>
        <w:numPr>
          <w:ilvl w:val="1"/>
          <w:numId w:val="9"/>
        </w:numPr>
        <w:jc w:val="both"/>
        <w:rPr>
          <w:rFonts w:ascii="Times New Roman" w:hAnsi="Times New Roman" w:cs="Times New Roman"/>
          <w:b/>
          <w:bCs/>
          <w:sz w:val="24"/>
          <w:szCs w:val="24"/>
        </w:rPr>
      </w:pPr>
      <w:r w:rsidRPr="00F2114B">
        <w:rPr>
          <w:rFonts w:ascii="Times New Roman" w:hAnsi="Times New Roman" w:cs="Times New Roman"/>
          <w:b/>
          <w:bCs/>
          <w:sz w:val="24"/>
          <w:szCs w:val="24"/>
        </w:rPr>
        <w:t xml:space="preserve">Third Party Engagement Intake </w:t>
      </w:r>
    </w:p>
    <w:p w:rsidRPr="00F2114B" w:rsidR="00F2114B" w:rsidP="00F2114B" w:rsidRDefault="00F2114B" w14:paraId="01E904EF" w14:textId="77777777">
      <w:pPr>
        <w:pStyle w:val="ListParagraph"/>
        <w:jc w:val="both"/>
        <w:rPr>
          <w:rFonts w:ascii="Times New Roman" w:hAnsi="Times New Roman" w:cs="Times New Roman"/>
          <w:b/>
          <w:bCs/>
          <w:sz w:val="24"/>
          <w:szCs w:val="24"/>
        </w:rPr>
      </w:pPr>
    </w:p>
    <w:p w:rsidR="00721003" w:rsidP="00F2114B" w:rsidRDefault="00721003" w14:paraId="1923B188" w14:textId="00C72AE1">
      <w:pPr>
        <w:pStyle w:val="ListParagraph"/>
        <w:ind w:left="1440"/>
        <w:jc w:val="both"/>
        <w:rPr>
          <w:rFonts w:ascii="Times New Roman" w:hAnsi="Times New Roman" w:cs="Times New Roman"/>
          <w:sz w:val="24"/>
          <w:szCs w:val="24"/>
        </w:rPr>
      </w:pPr>
      <w:r w:rsidRPr="00F2114B">
        <w:rPr>
          <w:rFonts w:ascii="Times New Roman" w:hAnsi="Times New Roman" w:cs="Times New Roman"/>
          <w:sz w:val="24"/>
          <w:szCs w:val="24"/>
        </w:rPr>
        <w:t xml:space="preserve">A new Third Party Engagement will be </w:t>
      </w:r>
      <w:r w:rsidR="00B33EC6">
        <w:rPr>
          <w:rFonts w:ascii="Times New Roman" w:hAnsi="Times New Roman" w:cs="Times New Roman"/>
          <w:sz w:val="24"/>
          <w:szCs w:val="24"/>
        </w:rPr>
        <w:t xml:space="preserve">entered </w:t>
      </w:r>
      <w:r w:rsidRPr="00F2114B">
        <w:rPr>
          <w:rFonts w:ascii="Times New Roman" w:hAnsi="Times New Roman" w:cs="Times New Roman"/>
          <w:sz w:val="24"/>
          <w:szCs w:val="24"/>
        </w:rPr>
        <w:t xml:space="preserve">in the Archer ETPRM module in one of two ways: </w:t>
      </w:r>
    </w:p>
    <w:p w:rsidRPr="00F2114B" w:rsidR="00F2114B" w:rsidP="00F2114B" w:rsidRDefault="00F2114B" w14:paraId="31724815" w14:textId="77777777">
      <w:pPr>
        <w:pStyle w:val="ListParagraph"/>
        <w:jc w:val="both"/>
        <w:rPr>
          <w:rFonts w:ascii="Times New Roman" w:hAnsi="Times New Roman" w:cs="Times New Roman"/>
          <w:sz w:val="24"/>
          <w:szCs w:val="24"/>
        </w:rPr>
      </w:pPr>
    </w:p>
    <w:p w:rsidRPr="00F2114B" w:rsidR="00721003" w:rsidP="00F2114B" w:rsidRDefault="00721003" w14:paraId="095E62B6" w14:textId="739A2400">
      <w:pPr>
        <w:pStyle w:val="ListParagraph"/>
        <w:ind w:left="1440"/>
        <w:jc w:val="both"/>
        <w:rPr>
          <w:rFonts w:ascii="Times New Roman" w:hAnsi="Times New Roman" w:cs="Times New Roman"/>
          <w:sz w:val="24"/>
          <w:szCs w:val="24"/>
        </w:rPr>
      </w:pPr>
      <w:r w:rsidRPr="00F2114B">
        <w:rPr>
          <w:rFonts w:ascii="Times New Roman" w:hAnsi="Times New Roman" w:cs="Times New Roman"/>
          <w:sz w:val="24"/>
          <w:szCs w:val="24"/>
        </w:rPr>
        <w:t xml:space="preserve">(1) An SAP Ariba Contract Workspace is created for a new Third Party Engagement </w:t>
      </w:r>
      <w:r w:rsidR="00F2114B">
        <w:rPr>
          <w:rFonts w:ascii="Times New Roman" w:hAnsi="Times New Roman" w:cs="Times New Roman"/>
          <w:sz w:val="24"/>
          <w:szCs w:val="24"/>
        </w:rPr>
        <w:t xml:space="preserve">and </w:t>
      </w:r>
      <w:r w:rsidRPr="00F2114B">
        <w:rPr>
          <w:rFonts w:ascii="Times New Roman" w:hAnsi="Times New Roman" w:cs="Times New Roman"/>
          <w:sz w:val="24"/>
          <w:szCs w:val="24"/>
        </w:rPr>
        <w:t>includes a Privacy/Security Risk value of “Risk Review Required”, automatically</w:t>
      </w:r>
      <w:r w:rsidR="00B33EC6">
        <w:rPr>
          <w:rFonts w:ascii="Times New Roman" w:hAnsi="Times New Roman" w:cs="Times New Roman"/>
          <w:sz w:val="24"/>
          <w:szCs w:val="24"/>
        </w:rPr>
        <w:t xml:space="preserve"> initiate</w:t>
      </w:r>
      <w:r w:rsidRPr="00F2114B">
        <w:rPr>
          <w:rFonts w:ascii="Times New Roman" w:hAnsi="Times New Roman" w:cs="Times New Roman"/>
          <w:sz w:val="24"/>
          <w:szCs w:val="24"/>
        </w:rPr>
        <w:t xml:space="preserve"> the Third Party Engagement </w:t>
      </w:r>
      <w:r w:rsidR="00B33EC6">
        <w:rPr>
          <w:rFonts w:ascii="Times New Roman" w:hAnsi="Times New Roman" w:cs="Times New Roman"/>
          <w:sz w:val="24"/>
          <w:szCs w:val="24"/>
        </w:rPr>
        <w:t>in the</w:t>
      </w:r>
      <w:r w:rsidRPr="00F2114B">
        <w:rPr>
          <w:rFonts w:ascii="Times New Roman" w:hAnsi="Times New Roman" w:cs="Times New Roman"/>
          <w:sz w:val="24"/>
          <w:szCs w:val="24"/>
        </w:rPr>
        <w:t xml:space="preserve"> Archer ETPRM module; OR,   </w:t>
      </w:r>
    </w:p>
    <w:p w:rsidRPr="00F2114B" w:rsidR="00721003" w:rsidP="00F2114B" w:rsidRDefault="00721003" w14:paraId="04FD96DB" w14:textId="77777777">
      <w:pPr>
        <w:pStyle w:val="ListParagraph"/>
        <w:jc w:val="both"/>
        <w:rPr>
          <w:rFonts w:ascii="Times New Roman" w:hAnsi="Times New Roman" w:cs="Times New Roman"/>
          <w:sz w:val="24"/>
          <w:szCs w:val="24"/>
        </w:rPr>
      </w:pPr>
    </w:p>
    <w:p w:rsidRPr="00F2114B" w:rsidR="00721003" w:rsidP="00F2114B" w:rsidRDefault="00721003" w14:paraId="0F910A45" w14:textId="1A1ED273">
      <w:pPr>
        <w:pStyle w:val="ListParagraph"/>
        <w:ind w:left="1440"/>
        <w:jc w:val="both"/>
        <w:rPr>
          <w:rFonts w:ascii="Times New Roman" w:hAnsi="Times New Roman" w:cs="Times New Roman"/>
          <w:sz w:val="24"/>
          <w:szCs w:val="24"/>
        </w:rPr>
      </w:pPr>
      <w:commentRangeStart w:id="9"/>
      <w:r w:rsidRPr="00F2114B">
        <w:rPr>
          <w:rFonts w:ascii="Times New Roman" w:hAnsi="Times New Roman" w:cs="Times New Roman"/>
          <w:sz w:val="24"/>
          <w:szCs w:val="24"/>
        </w:rPr>
        <w:t xml:space="preserve">(2) </w:t>
      </w:r>
      <w:r w:rsidR="00F2114B">
        <w:rPr>
          <w:rFonts w:ascii="Times New Roman" w:hAnsi="Times New Roman" w:cs="Times New Roman"/>
          <w:sz w:val="24"/>
          <w:szCs w:val="24"/>
        </w:rPr>
        <w:t xml:space="preserve">Direct </w:t>
      </w:r>
      <w:r w:rsidRPr="00F2114B">
        <w:rPr>
          <w:rFonts w:ascii="Times New Roman" w:hAnsi="Times New Roman" w:cs="Times New Roman"/>
          <w:sz w:val="24"/>
          <w:szCs w:val="24"/>
        </w:rPr>
        <w:t>Third Party Engagements</w:t>
      </w:r>
      <w:r w:rsidR="00B33EC6">
        <w:rPr>
          <w:rFonts w:ascii="Times New Roman" w:hAnsi="Times New Roman" w:cs="Times New Roman"/>
          <w:sz w:val="24"/>
          <w:szCs w:val="24"/>
        </w:rPr>
        <w:t xml:space="preserve"> outside the scope of the Non-Merchandise Purchases Policy</w:t>
      </w:r>
      <w:r w:rsidRPr="00F2114B">
        <w:rPr>
          <w:rFonts w:ascii="Times New Roman" w:hAnsi="Times New Roman" w:cs="Times New Roman"/>
          <w:sz w:val="24"/>
          <w:szCs w:val="24"/>
        </w:rPr>
        <w:t xml:space="preserve"> </w:t>
      </w:r>
      <w:r w:rsidR="00B33EC6">
        <w:rPr>
          <w:rFonts w:ascii="Times New Roman" w:hAnsi="Times New Roman" w:cs="Times New Roman"/>
          <w:sz w:val="24"/>
          <w:szCs w:val="24"/>
        </w:rPr>
        <w:t xml:space="preserve">and </w:t>
      </w:r>
      <w:r w:rsidRPr="00F2114B">
        <w:rPr>
          <w:rFonts w:ascii="Times New Roman" w:hAnsi="Times New Roman" w:cs="Times New Roman"/>
          <w:sz w:val="24"/>
          <w:szCs w:val="24"/>
        </w:rPr>
        <w:t>not entered into SAP Ariba may be</w:t>
      </w:r>
      <w:r w:rsidR="00F2114B">
        <w:rPr>
          <w:rFonts w:ascii="Times New Roman" w:hAnsi="Times New Roman" w:cs="Times New Roman"/>
          <w:sz w:val="24"/>
          <w:szCs w:val="24"/>
        </w:rPr>
        <w:t xml:space="preserve"> manually entered </w:t>
      </w:r>
      <w:r w:rsidRPr="00F2114B">
        <w:rPr>
          <w:rFonts w:ascii="Times New Roman" w:hAnsi="Times New Roman" w:cs="Times New Roman"/>
          <w:sz w:val="24"/>
          <w:szCs w:val="24"/>
        </w:rPr>
        <w:t xml:space="preserve">into Archer by the </w:t>
      </w:r>
      <w:r w:rsidR="00F2114B">
        <w:rPr>
          <w:rFonts w:ascii="Times New Roman" w:hAnsi="Times New Roman" w:cs="Times New Roman"/>
          <w:sz w:val="24"/>
          <w:szCs w:val="24"/>
        </w:rPr>
        <w:t xml:space="preserve">Business </w:t>
      </w:r>
      <w:r w:rsidRPr="00F2114B">
        <w:rPr>
          <w:rFonts w:ascii="Times New Roman" w:hAnsi="Times New Roman" w:cs="Times New Roman"/>
          <w:sz w:val="24"/>
          <w:szCs w:val="24"/>
        </w:rPr>
        <w:t xml:space="preserve">Relationship </w:t>
      </w:r>
      <w:r w:rsidR="00B33EC6">
        <w:rPr>
          <w:rFonts w:ascii="Times New Roman" w:hAnsi="Times New Roman" w:cs="Times New Roman"/>
          <w:sz w:val="24"/>
          <w:szCs w:val="24"/>
        </w:rPr>
        <w:t>Owner</w:t>
      </w:r>
      <w:r w:rsidRPr="00F2114B">
        <w:rPr>
          <w:rFonts w:ascii="Times New Roman" w:hAnsi="Times New Roman" w:cs="Times New Roman"/>
          <w:sz w:val="24"/>
          <w:szCs w:val="24"/>
        </w:rPr>
        <w:t xml:space="preserve">. </w:t>
      </w:r>
      <w:commentRangeEnd w:id="9"/>
      <w:r w:rsidR="001922D5">
        <w:rPr>
          <w:rStyle w:val="CommentReference"/>
          <w:rFonts w:ascii="Times New Roman" w:hAnsi="Times New Roman" w:eastAsia="Times New Roman" w:cs="Times New Roman"/>
        </w:rPr>
        <w:commentReference w:id="9"/>
      </w:r>
    </w:p>
    <w:p w:rsidRPr="00F2114B" w:rsidR="00721003" w:rsidP="00F2114B" w:rsidRDefault="00721003" w14:paraId="4A43A576" w14:textId="77777777">
      <w:pPr>
        <w:pStyle w:val="ListParagraph"/>
        <w:jc w:val="both"/>
        <w:rPr>
          <w:rFonts w:ascii="Times New Roman" w:hAnsi="Times New Roman" w:cs="Times New Roman"/>
          <w:sz w:val="24"/>
          <w:szCs w:val="24"/>
        </w:rPr>
      </w:pPr>
    </w:p>
    <w:p w:rsidRPr="00F128FA" w:rsidR="00721003" w:rsidP="00315746" w:rsidRDefault="00721003" w14:paraId="202F7E64" w14:textId="77777777">
      <w:pPr>
        <w:pStyle w:val="ListParagraph"/>
        <w:numPr>
          <w:ilvl w:val="1"/>
          <w:numId w:val="9"/>
        </w:numPr>
        <w:jc w:val="both"/>
        <w:rPr>
          <w:rFonts w:ascii="Times New Roman" w:hAnsi="Times New Roman" w:cs="Times New Roman"/>
          <w:b/>
          <w:bCs/>
          <w:sz w:val="24"/>
          <w:szCs w:val="24"/>
        </w:rPr>
      </w:pPr>
      <w:r w:rsidRPr="00F128FA">
        <w:rPr>
          <w:rFonts w:ascii="Times New Roman" w:hAnsi="Times New Roman" w:cs="Times New Roman"/>
          <w:b/>
          <w:bCs/>
          <w:sz w:val="24"/>
          <w:szCs w:val="24"/>
        </w:rPr>
        <w:t xml:space="preserve">Inherent Risk Assessment Completion </w:t>
      </w:r>
    </w:p>
    <w:p w:rsidRPr="00F128FA" w:rsidR="00F128FA" w:rsidP="00F128FA" w:rsidRDefault="00721003" w14:paraId="3F1AEE96" w14:textId="1389C13D">
      <w:pPr>
        <w:pStyle w:val="ListParagraph"/>
        <w:ind w:left="1440"/>
        <w:jc w:val="both"/>
        <w:rPr>
          <w:rFonts w:ascii="Times New Roman" w:hAnsi="Times New Roman" w:cs="Times New Roman"/>
          <w:sz w:val="24"/>
          <w:szCs w:val="24"/>
        </w:rPr>
      </w:pPr>
      <w:r w:rsidRPr="00F128FA">
        <w:rPr>
          <w:rFonts w:ascii="Times New Roman" w:hAnsi="Times New Roman" w:cs="Times New Roman"/>
          <w:sz w:val="24"/>
          <w:szCs w:val="24"/>
        </w:rPr>
        <w:t xml:space="preserve">The </w:t>
      </w:r>
      <w:r w:rsidRPr="00F128FA" w:rsidR="00CF0264">
        <w:rPr>
          <w:rFonts w:ascii="Times New Roman" w:hAnsi="Times New Roman" w:cs="Times New Roman"/>
          <w:sz w:val="24"/>
          <w:szCs w:val="24"/>
        </w:rPr>
        <w:t xml:space="preserve">Business </w:t>
      </w:r>
      <w:r w:rsidRPr="00F128FA">
        <w:rPr>
          <w:rFonts w:ascii="Times New Roman" w:hAnsi="Times New Roman" w:cs="Times New Roman"/>
          <w:sz w:val="24"/>
          <w:szCs w:val="24"/>
        </w:rPr>
        <w:t xml:space="preserve">Relationship </w:t>
      </w:r>
      <w:r w:rsidR="00B33EC6">
        <w:rPr>
          <w:rFonts w:ascii="Times New Roman" w:hAnsi="Times New Roman" w:cs="Times New Roman"/>
          <w:sz w:val="24"/>
          <w:szCs w:val="24"/>
        </w:rPr>
        <w:t xml:space="preserve">Owner </w:t>
      </w:r>
      <w:r w:rsidRPr="00F128FA">
        <w:rPr>
          <w:rFonts w:ascii="Times New Roman" w:hAnsi="Times New Roman" w:cs="Times New Roman"/>
          <w:sz w:val="24"/>
          <w:szCs w:val="24"/>
        </w:rPr>
        <w:t xml:space="preserve">will automatically be assigned and notified </w:t>
      </w:r>
      <w:r w:rsidR="00B33EC6">
        <w:rPr>
          <w:rFonts w:ascii="Times New Roman" w:hAnsi="Times New Roman" w:cs="Times New Roman"/>
          <w:sz w:val="24"/>
          <w:szCs w:val="24"/>
        </w:rPr>
        <w:t>through Archer</w:t>
      </w:r>
      <w:r w:rsidRPr="00F128FA">
        <w:rPr>
          <w:rFonts w:ascii="Times New Roman" w:hAnsi="Times New Roman" w:cs="Times New Roman"/>
          <w:sz w:val="24"/>
          <w:szCs w:val="24"/>
        </w:rPr>
        <w:t xml:space="preserve"> to the complete an Inherent Risk Assessment when the Third Party </w:t>
      </w:r>
      <w:r w:rsidRPr="00F128FA">
        <w:rPr>
          <w:rFonts w:ascii="Times New Roman" w:hAnsi="Times New Roman" w:cs="Times New Roman"/>
          <w:sz w:val="24"/>
          <w:szCs w:val="24"/>
        </w:rPr>
        <w:lastRenderedPageBreak/>
        <w:t xml:space="preserve">Engagement information has been entered. The </w:t>
      </w:r>
      <w:r w:rsidR="00B33EC6">
        <w:rPr>
          <w:rFonts w:ascii="Times New Roman" w:hAnsi="Times New Roman" w:cs="Times New Roman"/>
          <w:sz w:val="24"/>
          <w:szCs w:val="24"/>
        </w:rPr>
        <w:t>Business Relationship Owner</w:t>
      </w:r>
      <w:r w:rsidRPr="00F128FA">
        <w:rPr>
          <w:rFonts w:ascii="Times New Roman" w:hAnsi="Times New Roman" w:cs="Times New Roman"/>
          <w:sz w:val="24"/>
          <w:szCs w:val="24"/>
        </w:rPr>
        <w:t xml:space="preserve"> or a delegate will complete the Inherent Risk Assessment questions, detailing various specifics about the Third Party and the Engagement.  </w:t>
      </w:r>
    </w:p>
    <w:p w:rsidRPr="00F128FA" w:rsidR="00F128FA" w:rsidP="00F128FA" w:rsidRDefault="00F128FA" w14:paraId="31E3975A" w14:textId="77777777">
      <w:pPr>
        <w:pStyle w:val="ListParagraph"/>
        <w:ind w:left="1440"/>
        <w:jc w:val="both"/>
        <w:rPr>
          <w:rFonts w:ascii="Times New Roman" w:hAnsi="Times New Roman" w:cs="Times New Roman"/>
          <w:sz w:val="24"/>
          <w:szCs w:val="24"/>
        </w:rPr>
      </w:pPr>
    </w:p>
    <w:p w:rsidRPr="00F128FA" w:rsidR="00721003" w:rsidP="00F128FA" w:rsidRDefault="00721003" w14:paraId="646170AD" w14:textId="6E2C6133">
      <w:pPr>
        <w:pStyle w:val="ListParagraph"/>
        <w:ind w:left="1440"/>
        <w:jc w:val="both"/>
        <w:rPr>
          <w:rFonts w:ascii="Times New Roman" w:hAnsi="Times New Roman" w:cs="Times New Roman"/>
          <w:sz w:val="24"/>
          <w:szCs w:val="24"/>
        </w:rPr>
      </w:pPr>
      <w:r w:rsidRPr="00F128FA">
        <w:rPr>
          <w:rFonts w:ascii="Times New Roman" w:hAnsi="Times New Roman" w:cs="Times New Roman"/>
          <w:sz w:val="24"/>
          <w:szCs w:val="24"/>
        </w:rPr>
        <w:t>Risk scoring logic has been applied to I</w:t>
      </w:r>
      <w:r w:rsidR="00B33EC6">
        <w:rPr>
          <w:rFonts w:ascii="Times New Roman" w:hAnsi="Times New Roman" w:cs="Times New Roman"/>
          <w:sz w:val="24"/>
          <w:szCs w:val="24"/>
        </w:rPr>
        <w:t>nherent Risk Assessment</w:t>
      </w:r>
      <w:r w:rsidRPr="00F128FA">
        <w:rPr>
          <w:rFonts w:ascii="Times New Roman" w:hAnsi="Times New Roman" w:cs="Times New Roman"/>
          <w:sz w:val="24"/>
          <w:szCs w:val="24"/>
        </w:rPr>
        <w:t xml:space="preserve"> responses </w:t>
      </w:r>
      <w:r w:rsidRPr="00F128FA" w:rsidR="00366C1E">
        <w:rPr>
          <w:rFonts w:ascii="Times New Roman" w:hAnsi="Times New Roman" w:cs="Times New Roman"/>
          <w:sz w:val="24"/>
          <w:szCs w:val="24"/>
        </w:rPr>
        <w:t>to</w:t>
      </w:r>
      <w:r w:rsidRPr="00F128FA">
        <w:rPr>
          <w:rFonts w:ascii="Times New Roman" w:hAnsi="Times New Roman" w:cs="Times New Roman"/>
          <w:sz w:val="24"/>
          <w:szCs w:val="24"/>
        </w:rPr>
        <w:t xml:space="preserve"> identify known risks related to each </w:t>
      </w:r>
      <w:r w:rsidR="00B33EC6">
        <w:rPr>
          <w:rFonts w:ascii="Times New Roman" w:hAnsi="Times New Roman" w:cs="Times New Roman"/>
          <w:sz w:val="24"/>
          <w:szCs w:val="24"/>
        </w:rPr>
        <w:t xml:space="preserve">Risk </w:t>
      </w:r>
      <w:r w:rsidRPr="00F128FA">
        <w:rPr>
          <w:rFonts w:ascii="Times New Roman" w:hAnsi="Times New Roman" w:cs="Times New Roman"/>
          <w:sz w:val="24"/>
          <w:szCs w:val="24"/>
        </w:rPr>
        <w:t>Domain, which compose an overall Inherent Risk Score. The Risk Scores will help drive the I</w:t>
      </w:r>
      <w:r w:rsidR="00B33EC6">
        <w:rPr>
          <w:rFonts w:ascii="Times New Roman" w:hAnsi="Times New Roman" w:cs="Times New Roman"/>
          <w:sz w:val="24"/>
          <w:szCs w:val="24"/>
        </w:rPr>
        <w:t>nherent Risk Assessment</w:t>
      </w:r>
      <w:r w:rsidRPr="00F128FA">
        <w:rPr>
          <w:rFonts w:ascii="Times New Roman" w:hAnsi="Times New Roman" w:cs="Times New Roman"/>
          <w:sz w:val="24"/>
          <w:szCs w:val="24"/>
        </w:rPr>
        <w:t xml:space="preserve"> disposition of Third Party Engagements but are not dispositive. </w:t>
      </w:r>
    </w:p>
    <w:p w:rsidRPr="00F128FA" w:rsidR="00F128FA" w:rsidP="00F128FA" w:rsidRDefault="00F128FA" w14:paraId="5AE8823F" w14:textId="77777777">
      <w:pPr>
        <w:pStyle w:val="ListParagraph"/>
        <w:ind w:left="1440"/>
        <w:jc w:val="both"/>
        <w:rPr>
          <w:rFonts w:ascii="Times New Roman" w:hAnsi="Times New Roman" w:cs="Times New Roman"/>
          <w:sz w:val="24"/>
          <w:szCs w:val="24"/>
        </w:rPr>
      </w:pPr>
    </w:p>
    <w:p w:rsidRPr="00F128FA" w:rsidR="00721003" w:rsidP="00315746" w:rsidRDefault="00721003" w14:paraId="092C96D6" w14:textId="77777777">
      <w:pPr>
        <w:pStyle w:val="ListParagraph"/>
        <w:numPr>
          <w:ilvl w:val="1"/>
          <w:numId w:val="9"/>
        </w:numPr>
        <w:jc w:val="both"/>
        <w:rPr>
          <w:rFonts w:ascii="Times New Roman" w:hAnsi="Times New Roman" w:cs="Times New Roman"/>
          <w:b/>
          <w:bCs/>
          <w:sz w:val="24"/>
          <w:szCs w:val="24"/>
        </w:rPr>
      </w:pPr>
      <w:commentRangeStart w:id="10"/>
      <w:r w:rsidRPr="00F128FA">
        <w:rPr>
          <w:rFonts w:ascii="Times New Roman" w:hAnsi="Times New Roman" w:cs="Times New Roman"/>
          <w:b/>
          <w:bCs/>
          <w:sz w:val="24"/>
          <w:szCs w:val="24"/>
        </w:rPr>
        <w:t xml:space="preserve">Due Diligence Assessment </w:t>
      </w:r>
    </w:p>
    <w:p w:rsidRPr="00F128FA" w:rsidR="00F128FA" w:rsidP="00F128FA" w:rsidRDefault="00F128FA" w14:paraId="032F6FF8" w14:textId="08DB39C1">
      <w:pPr>
        <w:pStyle w:val="ListParagraph"/>
        <w:ind w:left="1440"/>
        <w:jc w:val="both"/>
        <w:rPr>
          <w:rFonts w:ascii="Times New Roman" w:hAnsi="Times New Roman" w:cs="Times New Roman"/>
          <w:sz w:val="24"/>
          <w:szCs w:val="24"/>
        </w:rPr>
      </w:pPr>
      <w:r w:rsidRPr="00F128FA">
        <w:rPr>
          <w:rFonts w:ascii="Times New Roman" w:hAnsi="Times New Roman" w:cs="Times New Roman"/>
          <w:sz w:val="24"/>
          <w:szCs w:val="24"/>
        </w:rPr>
        <w:t>Risk Domains</w:t>
      </w:r>
      <w:r w:rsidRPr="00F128FA" w:rsidR="00721003">
        <w:rPr>
          <w:rFonts w:ascii="Times New Roman" w:hAnsi="Times New Roman" w:cs="Times New Roman"/>
          <w:sz w:val="24"/>
          <w:szCs w:val="24"/>
        </w:rPr>
        <w:t xml:space="preserve"> will ask questions of the Third Party and require certain evidentiary documentation of controls. The depth of this scrutiny will depend on the nature of the Third Party and the relevant Engagement.       </w:t>
      </w:r>
    </w:p>
    <w:p w:rsidRPr="00F128FA" w:rsidR="00F128FA" w:rsidP="00F128FA" w:rsidRDefault="00F128FA" w14:paraId="375F1850" w14:textId="77777777">
      <w:pPr>
        <w:pStyle w:val="ListParagraph"/>
        <w:ind w:left="1440"/>
        <w:jc w:val="both"/>
        <w:rPr>
          <w:rFonts w:ascii="Times New Roman" w:hAnsi="Times New Roman" w:cs="Times New Roman"/>
          <w:sz w:val="24"/>
          <w:szCs w:val="24"/>
        </w:rPr>
      </w:pPr>
    </w:p>
    <w:p w:rsidRPr="00F128FA" w:rsidR="00F128FA" w:rsidP="00315746" w:rsidRDefault="00721003" w14:paraId="6AE7B6D3" w14:textId="77777777">
      <w:pPr>
        <w:pStyle w:val="ListParagraph"/>
        <w:numPr>
          <w:ilvl w:val="1"/>
          <w:numId w:val="9"/>
        </w:numPr>
        <w:jc w:val="both"/>
        <w:rPr>
          <w:rFonts w:ascii="Times New Roman" w:hAnsi="Times New Roman" w:cs="Times New Roman"/>
          <w:b/>
          <w:bCs/>
          <w:sz w:val="24"/>
          <w:szCs w:val="24"/>
        </w:rPr>
      </w:pPr>
      <w:r w:rsidRPr="00F128FA">
        <w:rPr>
          <w:rFonts w:ascii="Times New Roman" w:hAnsi="Times New Roman" w:cs="Times New Roman"/>
          <w:b/>
          <w:bCs/>
          <w:sz w:val="24"/>
          <w:szCs w:val="24"/>
        </w:rPr>
        <w:t xml:space="preserve">Risk Domain Review Group </w:t>
      </w:r>
    </w:p>
    <w:p w:rsidRPr="00F128FA" w:rsidR="00F128FA" w:rsidP="00F128FA" w:rsidRDefault="00B33EC6" w14:paraId="36100541" w14:textId="2364D536">
      <w:pPr>
        <w:pStyle w:val="ListParagraph"/>
        <w:ind w:left="1440"/>
        <w:jc w:val="both"/>
        <w:rPr>
          <w:rFonts w:ascii="Times New Roman" w:hAnsi="Times New Roman" w:cs="Times New Roman"/>
          <w:sz w:val="24"/>
          <w:szCs w:val="24"/>
        </w:rPr>
      </w:pPr>
      <w:bookmarkStart w:name="OLE_LINK7" w:id="11"/>
      <w:r>
        <w:rPr>
          <w:rFonts w:ascii="Times New Roman" w:hAnsi="Times New Roman" w:cs="Times New Roman"/>
          <w:sz w:val="24"/>
          <w:szCs w:val="24"/>
        </w:rPr>
        <w:t>The Risk Domain Review Group (“RDRG”)</w:t>
      </w:r>
      <w:r w:rsidRPr="00F128FA" w:rsidR="00F2114B">
        <w:rPr>
          <w:rFonts w:ascii="Times New Roman" w:hAnsi="Times New Roman" w:cs="Times New Roman"/>
          <w:sz w:val="24"/>
          <w:szCs w:val="24"/>
        </w:rPr>
        <w:t xml:space="preserve"> </w:t>
      </w:r>
      <w:bookmarkEnd w:id="11"/>
      <w:r w:rsidRPr="00F128FA" w:rsidR="00F2114B">
        <w:rPr>
          <w:rFonts w:ascii="Times New Roman" w:hAnsi="Times New Roman" w:cs="Times New Roman"/>
          <w:sz w:val="24"/>
          <w:szCs w:val="24"/>
        </w:rPr>
        <w:t>is composed of stakeholders from relevant CVS</w:t>
      </w:r>
      <w:r>
        <w:rPr>
          <w:rFonts w:ascii="Times New Roman" w:hAnsi="Times New Roman" w:cs="Times New Roman"/>
          <w:sz w:val="24"/>
          <w:szCs w:val="24"/>
        </w:rPr>
        <w:t xml:space="preserve"> Health</w:t>
      </w:r>
      <w:r w:rsidRPr="00F128FA" w:rsidR="00F2114B">
        <w:rPr>
          <w:rFonts w:ascii="Times New Roman" w:hAnsi="Times New Roman" w:cs="Times New Roman"/>
          <w:sz w:val="24"/>
          <w:szCs w:val="24"/>
        </w:rPr>
        <w:t xml:space="preserve"> departments that serve as Subject Matter Experts on a given Risk Domain. </w:t>
      </w:r>
    </w:p>
    <w:p w:rsidRPr="00F128FA" w:rsidR="00F128FA" w:rsidP="00F128FA" w:rsidRDefault="00F128FA" w14:paraId="4A5EA5B7" w14:textId="77777777">
      <w:pPr>
        <w:pStyle w:val="ListParagraph"/>
        <w:ind w:left="1440"/>
        <w:jc w:val="both"/>
        <w:rPr>
          <w:rFonts w:ascii="Times New Roman" w:hAnsi="Times New Roman" w:cs="Times New Roman"/>
          <w:sz w:val="24"/>
          <w:szCs w:val="24"/>
        </w:rPr>
      </w:pPr>
    </w:p>
    <w:p w:rsidRPr="00F128FA" w:rsidR="00F128FA" w:rsidP="00F128FA" w:rsidRDefault="00F2114B" w14:paraId="02144916" w14:textId="532EC62A">
      <w:pPr>
        <w:pStyle w:val="ListParagraph"/>
        <w:ind w:left="1440"/>
        <w:jc w:val="both"/>
        <w:rPr>
          <w:rFonts w:ascii="Times New Roman" w:hAnsi="Times New Roman" w:cs="Times New Roman"/>
          <w:sz w:val="24"/>
          <w:szCs w:val="24"/>
        </w:rPr>
      </w:pPr>
      <w:r w:rsidRPr="00F128FA">
        <w:rPr>
          <w:rFonts w:ascii="Times New Roman" w:hAnsi="Times New Roman" w:cs="Times New Roman"/>
          <w:sz w:val="24"/>
          <w:szCs w:val="24"/>
        </w:rPr>
        <w:t xml:space="preserve">Each Risk Domain Owner is tasked with ensuring issues and risks are properly identified and corrected as part of the ETPRM process. </w:t>
      </w:r>
      <w:commentRangeStart w:id="12"/>
      <w:r w:rsidRPr="00F128FA">
        <w:rPr>
          <w:rFonts w:ascii="Times New Roman" w:hAnsi="Times New Roman" w:cs="Times New Roman"/>
          <w:sz w:val="24"/>
          <w:szCs w:val="24"/>
        </w:rPr>
        <w:t>Risk Domain Owners are responsible for the inclusion and upkeep of I</w:t>
      </w:r>
      <w:r w:rsidR="00B33EC6">
        <w:rPr>
          <w:rFonts w:ascii="Times New Roman" w:hAnsi="Times New Roman" w:cs="Times New Roman"/>
          <w:sz w:val="24"/>
          <w:szCs w:val="24"/>
        </w:rPr>
        <w:t>nherent Risk Assessment</w:t>
      </w:r>
      <w:r w:rsidRPr="00F128FA">
        <w:rPr>
          <w:rFonts w:ascii="Times New Roman" w:hAnsi="Times New Roman" w:cs="Times New Roman"/>
          <w:sz w:val="24"/>
          <w:szCs w:val="24"/>
        </w:rPr>
        <w:t xml:space="preserve"> questions, Due Diligence questions, and assistance with the development of</w:t>
      </w:r>
      <w:r w:rsidR="00B33EC6">
        <w:rPr>
          <w:rFonts w:ascii="Times New Roman" w:hAnsi="Times New Roman" w:cs="Times New Roman"/>
          <w:sz w:val="24"/>
          <w:szCs w:val="24"/>
        </w:rPr>
        <w:t xml:space="preserve"> remediation and/or</w:t>
      </w:r>
      <w:r w:rsidRPr="00F128FA">
        <w:rPr>
          <w:rFonts w:ascii="Times New Roman" w:hAnsi="Times New Roman" w:cs="Times New Roman"/>
          <w:sz w:val="24"/>
          <w:szCs w:val="24"/>
        </w:rPr>
        <w:t xml:space="preserve"> corrective action plans.  </w:t>
      </w:r>
      <w:commentRangeEnd w:id="12"/>
      <w:r w:rsidR="00965FAF">
        <w:rPr>
          <w:rStyle w:val="CommentReference"/>
          <w:rFonts w:ascii="Times New Roman" w:hAnsi="Times New Roman" w:eastAsia="Times New Roman" w:cs="Times New Roman"/>
        </w:rPr>
        <w:commentReference w:id="12"/>
      </w:r>
    </w:p>
    <w:p w:rsidRPr="00F128FA" w:rsidR="00F128FA" w:rsidP="00F128FA" w:rsidRDefault="00F128FA" w14:paraId="61531002" w14:textId="77777777">
      <w:pPr>
        <w:pStyle w:val="ListParagraph"/>
        <w:ind w:left="1440"/>
        <w:jc w:val="both"/>
        <w:rPr>
          <w:rFonts w:ascii="Times New Roman" w:hAnsi="Times New Roman" w:cs="Times New Roman"/>
          <w:sz w:val="24"/>
          <w:szCs w:val="24"/>
        </w:rPr>
      </w:pPr>
    </w:p>
    <w:p w:rsidRPr="00F128FA" w:rsidR="00F128FA" w:rsidP="00F128FA" w:rsidRDefault="00F2114B" w14:paraId="4FA3B20B" w14:textId="109DBDB4">
      <w:pPr>
        <w:pStyle w:val="ListParagraph"/>
        <w:ind w:left="1440"/>
        <w:jc w:val="both"/>
        <w:rPr>
          <w:rFonts w:ascii="Times New Roman" w:hAnsi="Times New Roman" w:cs="Times New Roman"/>
          <w:sz w:val="24"/>
          <w:szCs w:val="24"/>
        </w:rPr>
      </w:pPr>
      <w:r w:rsidRPr="00F128FA">
        <w:rPr>
          <w:rFonts w:ascii="Times New Roman" w:hAnsi="Times New Roman" w:cs="Times New Roman"/>
          <w:sz w:val="24"/>
          <w:szCs w:val="24"/>
        </w:rPr>
        <w:t xml:space="preserve">RDRG review Third Party Engagements as well as the Findings &amp; Corrective Action Plans when </w:t>
      </w:r>
      <w:r w:rsidR="00B33EC6">
        <w:rPr>
          <w:rFonts w:ascii="Times New Roman" w:hAnsi="Times New Roman" w:cs="Times New Roman"/>
          <w:sz w:val="24"/>
          <w:szCs w:val="24"/>
        </w:rPr>
        <w:t xml:space="preserve">Business </w:t>
      </w:r>
      <w:r w:rsidR="00044AC8">
        <w:rPr>
          <w:rFonts w:ascii="Times New Roman" w:hAnsi="Times New Roman" w:cs="Times New Roman"/>
          <w:sz w:val="24"/>
          <w:szCs w:val="24"/>
        </w:rPr>
        <w:t>Relationship Owners</w:t>
      </w:r>
      <w:r w:rsidRPr="00F128FA">
        <w:rPr>
          <w:rFonts w:ascii="Times New Roman" w:hAnsi="Times New Roman" w:cs="Times New Roman"/>
          <w:sz w:val="24"/>
          <w:szCs w:val="24"/>
        </w:rPr>
        <w:t xml:space="preserve"> would like to proceed with a Third-Party Engagement that would otherwise be “Denied” due to not meeting specific control requirements or </w:t>
      </w:r>
      <w:r w:rsidR="00044AC8">
        <w:rPr>
          <w:rFonts w:ascii="Times New Roman" w:hAnsi="Times New Roman" w:cs="Times New Roman"/>
          <w:sz w:val="24"/>
          <w:szCs w:val="24"/>
        </w:rPr>
        <w:t>an acceptable Residual Risk level.</w:t>
      </w:r>
      <w:r w:rsidRPr="00F128FA">
        <w:rPr>
          <w:rFonts w:ascii="Times New Roman" w:hAnsi="Times New Roman" w:cs="Times New Roman"/>
          <w:sz w:val="24"/>
          <w:szCs w:val="24"/>
        </w:rPr>
        <w:t xml:space="preserve">  </w:t>
      </w:r>
      <w:commentRangeEnd w:id="10"/>
      <w:r w:rsidR="00E30644">
        <w:rPr>
          <w:rStyle w:val="CommentReference"/>
          <w:rFonts w:ascii="Times New Roman" w:hAnsi="Times New Roman" w:eastAsia="Times New Roman" w:cs="Times New Roman"/>
        </w:rPr>
        <w:commentReference w:id="10"/>
      </w:r>
    </w:p>
    <w:p w:rsidRPr="00F128FA" w:rsidR="00F128FA" w:rsidP="00F128FA" w:rsidRDefault="00F128FA" w14:paraId="4483FC33" w14:textId="77777777">
      <w:pPr>
        <w:pStyle w:val="ListParagraph"/>
        <w:ind w:left="1440"/>
        <w:jc w:val="both"/>
        <w:rPr>
          <w:rFonts w:ascii="Times New Roman" w:hAnsi="Times New Roman" w:cs="Times New Roman"/>
          <w:sz w:val="24"/>
          <w:szCs w:val="24"/>
        </w:rPr>
      </w:pPr>
    </w:p>
    <w:p w:rsidRPr="00F128FA" w:rsidR="00F128FA" w:rsidP="00315746" w:rsidRDefault="00721003" w14:paraId="70C20FC9" w14:textId="77777777">
      <w:pPr>
        <w:pStyle w:val="ListParagraph"/>
        <w:numPr>
          <w:ilvl w:val="1"/>
          <w:numId w:val="9"/>
        </w:numPr>
        <w:jc w:val="both"/>
        <w:rPr>
          <w:rFonts w:ascii="Times New Roman" w:hAnsi="Times New Roman" w:cs="Times New Roman"/>
          <w:b/>
          <w:bCs/>
          <w:sz w:val="24"/>
          <w:szCs w:val="24"/>
        </w:rPr>
      </w:pPr>
      <w:r w:rsidRPr="00F128FA">
        <w:rPr>
          <w:rFonts w:ascii="Times New Roman" w:hAnsi="Times New Roman" w:cs="Times New Roman"/>
          <w:b/>
          <w:bCs/>
          <w:sz w:val="24"/>
          <w:szCs w:val="24"/>
        </w:rPr>
        <w:t xml:space="preserve">Re-Assessment </w:t>
      </w:r>
    </w:p>
    <w:p w:rsidRPr="00F128FA" w:rsidR="00F128FA" w:rsidP="00F128FA" w:rsidRDefault="00F2114B" w14:paraId="05C00A65" w14:textId="77777777">
      <w:pPr>
        <w:pStyle w:val="ListParagraph"/>
        <w:ind w:left="1440"/>
        <w:jc w:val="both"/>
        <w:rPr>
          <w:rFonts w:ascii="Times New Roman" w:hAnsi="Times New Roman" w:cs="Times New Roman"/>
          <w:sz w:val="24"/>
          <w:szCs w:val="24"/>
        </w:rPr>
      </w:pPr>
      <w:r w:rsidRPr="00F128FA">
        <w:rPr>
          <w:rFonts w:ascii="Times New Roman" w:hAnsi="Times New Roman" w:cs="Times New Roman"/>
          <w:sz w:val="24"/>
          <w:szCs w:val="24"/>
        </w:rPr>
        <w:t xml:space="preserve">All </w:t>
      </w:r>
      <w:proofErr w:type="gramStart"/>
      <w:r w:rsidRPr="00F128FA">
        <w:rPr>
          <w:rFonts w:ascii="Times New Roman" w:hAnsi="Times New Roman" w:cs="Times New Roman"/>
          <w:sz w:val="24"/>
          <w:szCs w:val="24"/>
        </w:rPr>
        <w:t>Third Party</w:t>
      </w:r>
      <w:proofErr w:type="gramEnd"/>
      <w:r w:rsidRPr="00F128FA">
        <w:rPr>
          <w:rFonts w:ascii="Times New Roman" w:hAnsi="Times New Roman" w:cs="Times New Roman"/>
          <w:sz w:val="24"/>
          <w:szCs w:val="24"/>
        </w:rPr>
        <w:t xml:space="preserve"> Engagements that go under initial assessment are subject to re-assessment on a </w:t>
      </w:r>
      <w:commentRangeStart w:id="13"/>
      <w:r w:rsidRPr="00F128FA">
        <w:rPr>
          <w:rFonts w:ascii="Times New Roman" w:hAnsi="Times New Roman" w:cs="Times New Roman"/>
          <w:sz w:val="24"/>
          <w:szCs w:val="24"/>
        </w:rPr>
        <w:t xml:space="preserve">periodic basis </w:t>
      </w:r>
      <w:commentRangeEnd w:id="13"/>
      <w:r w:rsidR="001922D5">
        <w:rPr>
          <w:rStyle w:val="CommentReference"/>
          <w:rFonts w:ascii="Times New Roman" w:hAnsi="Times New Roman" w:eastAsia="Times New Roman" w:cs="Times New Roman"/>
        </w:rPr>
        <w:commentReference w:id="13"/>
      </w:r>
      <w:r w:rsidRPr="00F128FA">
        <w:rPr>
          <w:rFonts w:ascii="Times New Roman" w:hAnsi="Times New Roman" w:cs="Times New Roman"/>
          <w:sz w:val="24"/>
          <w:szCs w:val="24"/>
        </w:rPr>
        <w:t xml:space="preserve">dependent on their risk level.  </w:t>
      </w:r>
    </w:p>
    <w:p w:rsidRPr="00F128FA" w:rsidR="00F128FA" w:rsidP="00F128FA" w:rsidRDefault="00F128FA" w14:paraId="55718E90" w14:textId="77777777">
      <w:pPr>
        <w:pStyle w:val="ListParagraph"/>
        <w:ind w:left="1440"/>
        <w:jc w:val="both"/>
        <w:rPr>
          <w:rFonts w:ascii="Times New Roman" w:hAnsi="Times New Roman" w:cs="Times New Roman"/>
          <w:sz w:val="24"/>
          <w:szCs w:val="24"/>
        </w:rPr>
      </w:pPr>
    </w:p>
    <w:p w:rsidRPr="00F128FA" w:rsidR="00F128FA" w:rsidP="00F128FA" w:rsidRDefault="00F2114B" w14:paraId="0C0E15AA" w14:textId="77777777">
      <w:pPr>
        <w:pStyle w:val="ListParagraph"/>
        <w:ind w:left="1440"/>
        <w:jc w:val="both"/>
        <w:rPr>
          <w:rFonts w:ascii="Times New Roman" w:hAnsi="Times New Roman" w:cs="Times New Roman"/>
          <w:sz w:val="24"/>
          <w:szCs w:val="24"/>
        </w:rPr>
      </w:pPr>
      <w:r w:rsidRPr="00F128FA">
        <w:rPr>
          <w:rFonts w:ascii="Times New Roman" w:hAnsi="Times New Roman" w:cs="Times New Roman"/>
          <w:sz w:val="24"/>
          <w:szCs w:val="24"/>
        </w:rPr>
        <w:t xml:space="preserve">Third Party Engagement Re-Assessments will be kicked off through the Archer ETPRM module approximately 45 days prior to the commencement of a re-assessment (if found to be required).  </w:t>
      </w:r>
    </w:p>
    <w:p w:rsidRPr="00F128FA" w:rsidR="00F128FA" w:rsidP="00F128FA" w:rsidRDefault="00F128FA" w14:paraId="2B87B615" w14:textId="77777777">
      <w:pPr>
        <w:pStyle w:val="ListParagraph"/>
        <w:ind w:left="1440"/>
        <w:jc w:val="both"/>
        <w:rPr>
          <w:rFonts w:ascii="Times New Roman" w:hAnsi="Times New Roman" w:cs="Times New Roman"/>
          <w:sz w:val="24"/>
          <w:szCs w:val="24"/>
        </w:rPr>
      </w:pPr>
    </w:p>
    <w:p w:rsidRPr="00F128FA" w:rsidR="00F128FA" w:rsidP="00F128FA" w:rsidRDefault="00F2114B" w14:paraId="55556349" w14:textId="33194FB3">
      <w:pPr>
        <w:pStyle w:val="ListParagraph"/>
        <w:ind w:left="1440"/>
        <w:jc w:val="both"/>
        <w:rPr>
          <w:rFonts w:ascii="Times New Roman" w:hAnsi="Times New Roman" w:cs="Times New Roman"/>
          <w:sz w:val="24"/>
          <w:szCs w:val="24"/>
        </w:rPr>
      </w:pPr>
      <w:r w:rsidRPr="00F128FA">
        <w:rPr>
          <w:rFonts w:ascii="Times New Roman" w:hAnsi="Times New Roman" w:cs="Times New Roman"/>
          <w:sz w:val="24"/>
          <w:szCs w:val="24"/>
        </w:rPr>
        <w:t xml:space="preserve">All Third Party Engagements that come up for re-assessment will trigger a notification to the </w:t>
      </w:r>
      <w:r w:rsidR="00044AC8">
        <w:rPr>
          <w:rFonts w:ascii="Times New Roman" w:hAnsi="Times New Roman" w:cs="Times New Roman"/>
          <w:sz w:val="24"/>
          <w:szCs w:val="24"/>
        </w:rPr>
        <w:t>Business Relationship Owner</w:t>
      </w:r>
      <w:r w:rsidRPr="00F128FA">
        <w:rPr>
          <w:rFonts w:ascii="Times New Roman" w:hAnsi="Times New Roman" w:cs="Times New Roman"/>
          <w:sz w:val="24"/>
          <w:szCs w:val="24"/>
        </w:rPr>
        <w:t xml:space="preserve"> on record to attest to the previous </w:t>
      </w:r>
      <w:r w:rsidR="00044AC8">
        <w:rPr>
          <w:rFonts w:ascii="Times New Roman" w:hAnsi="Times New Roman" w:cs="Times New Roman"/>
          <w:sz w:val="24"/>
          <w:szCs w:val="24"/>
        </w:rPr>
        <w:lastRenderedPageBreak/>
        <w:t>Inherent Risk Assessment</w:t>
      </w:r>
      <w:r w:rsidRPr="00F128FA">
        <w:rPr>
          <w:rFonts w:ascii="Times New Roman" w:hAnsi="Times New Roman" w:cs="Times New Roman"/>
          <w:sz w:val="24"/>
          <w:szCs w:val="24"/>
        </w:rPr>
        <w:t xml:space="preserve"> or complete a new one if the Third Party</w:t>
      </w:r>
      <w:r w:rsidR="00044AC8">
        <w:rPr>
          <w:rFonts w:ascii="Times New Roman" w:hAnsi="Times New Roman" w:cs="Times New Roman"/>
          <w:sz w:val="24"/>
          <w:szCs w:val="24"/>
        </w:rPr>
        <w:t xml:space="preserve"> Engagement</w:t>
      </w:r>
      <w:r w:rsidRPr="00F128FA">
        <w:rPr>
          <w:rFonts w:ascii="Times New Roman" w:hAnsi="Times New Roman" w:cs="Times New Roman"/>
          <w:sz w:val="24"/>
          <w:szCs w:val="24"/>
        </w:rPr>
        <w:t xml:space="preserve"> has changed. </w:t>
      </w:r>
    </w:p>
    <w:p w:rsidRPr="00F128FA" w:rsidR="00F128FA" w:rsidP="00F128FA" w:rsidRDefault="00F128FA" w14:paraId="60EB42F5" w14:textId="77777777">
      <w:pPr>
        <w:pStyle w:val="ListParagraph"/>
        <w:ind w:left="1440"/>
        <w:jc w:val="both"/>
        <w:rPr>
          <w:rFonts w:ascii="Times New Roman" w:hAnsi="Times New Roman" w:cs="Times New Roman"/>
          <w:sz w:val="24"/>
          <w:szCs w:val="24"/>
        </w:rPr>
      </w:pPr>
    </w:p>
    <w:p w:rsidRPr="00F128FA" w:rsidR="00F128FA" w:rsidP="00F128FA" w:rsidRDefault="00F2114B" w14:paraId="0CB646AB" w14:textId="74D7DBE8">
      <w:pPr>
        <w:pStyle w:val="ListParagraph"/>
        <w:ind w:left="1440"/>
        <w:jc w:val="both"/>
        <w:rPr>
          <w:rFonts w:ascii="Times New Roman" w:hAnsi="Times New Roman" w:cs="Times New Roman"/>
          <w:sz w:val="24"/>
          <w:szCs w:val="24"/>
        </w:rPr>
      </w:pPr>
      <w:commentRangeStart w:id="14"/>
      <w:r w:rsidRPr="00F128FA">
        <w:rPr>
          <w:rFonts w:ascii="Times New Roman" w:hAnsi="Times New Roman" w:cs="Times New Roman"/>
          <w:sz w:val="24"/>
          <w:szCs w:val="24"/>
        </w:rPr>
        <w:t xml:space="preserve">If the </w:t>
      </w:r>
      <w:proofErr w:type="gramStart"/>
      <w:r w:rsidRPr="00F128FA">
        <w:rPr>
          <w:rFonts w:ascii="Times New Roman" w:hAnsi="Times New Roman" w:cs="Times New Roman"/>
          <w:sz w:val="24"/>
          <w:szCs w:val="24"/>
        </w:rPr>
        <w:t>Third Party</w:t>
      </w:r>
      <w:proofErr w:type="gramEnd"/>
      <w:r w:rsidRPr="00F128FA">
        <w:rPr>
          <w:rFonts w:ascii="Times New Roman" w:hAnsi="Times New Roman" w:cs="Times New Roman"/>
          <w:sz w:val="24"/>
          <w:szCs w:val="24"/>
        </w:rPr>
        <w:t xml:space="preserve"> Engagement is </w:t>
      </w:r>
      <w:commentRangeEnd w:id="14"/>
      <w:r w:rsidR="001922D5">
        <w:rPr>
          <w:rStyle w:val="CommentReference"/>
          <w:rFonts w:ascii="Times New Roman" w:hAnsi="Times New Roman" w:eastAsia="Times New Roman" w:cs="Times New Roman"/>
        </w:rPr>
        <w:commentReference w:id="14"/>
      </w:r>
      <w:r w:rsidRPr="00F128FA">
        <w:rPr>
          <w:rFonts w:ascii="Times New Roman" w:hAnsi="Times New Roman" w:cs="Times New Roman"/>
          <w:sz w:val="24"/>
          <w:szCs w:val="24"/>
        </w:rPr>
        <w:t xml:space="preserve">no longer active, the </w:t>
      </w:r>
      <w:r w:rsidR="00044AC8">
        <w:rPr>
          <w:rFonts w:ascii="Times New Roman" w:hAnsi="Times New Roman" w:cs="Times New Roman"/>
          <w:sz w:val="24"/>
          <w:szCs w:val="24"/>
        </w:rPr>
        <w:t>Business Relationship Owner</w:t>
      </w:r>
      <w:r w:rsidRPr="00F128FA">
        <w:rPr>
          <w:rFonts w:ascii="Times New Roman" w:hAnsi="Times New Roman" w:cs="Times New Roman"/>
          <w:sz w:val="24"/>
          <w:szCs w:val="24"/>
        </w:rPr>
        <w:t xml:space="preserve"> will be asked to enter a new contract date in the Archer ETPRM Module. </w:t>
      </w:r>
    </w:p>
    <w:p w:rsidRPr="00E61A62" w:rsidR="003706F8" w:rsidP="003D2E53" w:rsidRDefault="003706F8" w14:paraId="2474B1C3" w14:textId="77777777">
      <w:pPr>
        <w:pStyle w:val="Default"/>
        <w:rPr>
          <w:rFonts w:ascii="CVS Health Sans" w:hAnsi="CVS Health Sans"/>
          <w:sz w:val="23"/>
          <w:szCs w:val="23"/>
        </w:rPr>
      </w:pPr>
    </w:p>
    <w:p w:rsidRPr="00522F03" w:rsidR="0094757C" w:rsidRDefault="0038019B" w14:paraId="2BD44D40" w14:textId="77777777">
      <w:pPr>
        <w:pStyle w:val="Default"/>
        <w:rPr>
          <w:b/>
          <w:color w:val="auto"/>
        </w:rPr>
      </w:pPr>
      <w:commentRangeStart w:id="15"/>
      <w:r w:rsidRPr="00522F03">
        <w:rPr>
          <w:b/>
        </w:rPr>
        <w:t xml:space="preserve">Other Applicable </w:t>
      </w:r>
      <w:proofErr w:type="gramStart"/>
      <w:r w:rsidRPr="00522F03" w:rsidR="0094757C">
        <w:rPr>
          <w:b/>
        </w:rPr>
        <w:t>Third Party</w:t>
      </w:r>
      <w:proofErr w:type="gramEnd"/>
      <w:r w:rsidRPr="00522F03" w:rsidR="0094757C">
        <w:rPr>
          <w:b/>
        </w:rPr>
        <w:t xml:space="preserve"> Risk Policies</w:t>
      </w:r>
      <w:r w:rsidRPr="00522F03">
        <w:rPr>
          <w:b/>
        </w:rPr>
        <w:t>:</w:t>
      </w:r>
      <w:commentRangeEnd w:id="15"/>
      <w:r w:rsidR="00965FAF">
        <w:rPr>
          <w:rStyle w:val="CommentReference"/>
          <w:color w:val="auto"/>
        </w:rPr>
        <w:commentReference w:id="15"/>
      </w:r>
    </w:p>
    <w:p w:rsidRPr="00E61A62" w:rsidR="0038019B" w:rsidRDefault="0038019B" w14:paraId="0AA447B3" w14:textId="77777777">
      <w:pPr>
        <w:pStyle w:val="Default"/>
        <w:rPr>
          <w:rFonts w:ascii="CVS Health Sans" w:hAnsi="CVS Health Sans"/>
          <w:b/>
          <w:color w:val="auto"/>
          <w:sz w:val="20"/>
          <w:szCs w:val="20"/>
        </w:rPr>
      </w:pPr>
    </w:p>
    <w:p w:rsidRPr="00522F03" w:rsidR="00E40074" w:rsidP="00E61A62" w:rsidRDefault="001922D5" w14:paraId="5B5F6163" w14:textId="77777777">
      <w:pPr>
        <w:pStyle w:val="Default"/>
        <w:rPr>
          <w:color w:val="4F81BD" w:themeColor="accent1"/>
        </w:rPr>
      </w:pPr>
      <w:hyperlink w:history="1" r:id="rId12">
        <w:r w:rsidRPr="00522F03" w:rsidR="00E40074">
          <w:rPr>
            <w:rStyle w:val="Hyperlink"/>
          </w:rPr>
          <w:t>Information Governance Policy</w:t>
        </w:r>
      </w:hyperlink>
      <w:r w:rsidRPr="00522F03" w:rsidR="00E40074">
        <w:t xml:space="preserve"> </w:t>
      </w:r>
      <w:r w:rsidRPr="00522F03" w:rsidR="00E40074">
        <w:rPr>
          <w:color w:val="2626E6"/>
        </w:rPr>
        <w:t>(DOC-063180)</w:t>
      </w:r>
    </w:p>
    <w:p w:rsidR="002E0567" w:rsidP="00E61A62" w:rsidRDefault="001922D5" w14:paraId="73DB89F0" w14:textId="248B07C3">
      <w:pPr>
        <w:pStyle w:val="Default"/>
        <w:rPr>
          <w:rStyle w:val="Hyperlink"/>
        </w:rPr>
      </w:pPr>
      <w:hyperlink w:history="1" r:id="rId13">
        <w:r w:rsidRPr="00522F03" w:rsidR="00E40074">
          <w:rPr>
            <w:rStyle w:val="Hyperlink"/>
          </w:rPr>
          <w:t>Information Security Policy (CIST-0004)</w:t>
        </w:r>
      </w:hyperlink>
    </w:p>
    <w:p w:rsidR="002E0567" w:rsidP="00E61A62" w:rsidRDefault="001922D5" w14:paraId="0F336E98" w14:textId="04B58FBF">
      <w:pPr>
        <w:pStyle w:val="Default"/>
      </w:pPr>
      <w:hyperlink w:history="1" r:id="rId14">
        <w:r w:rsidRPr="00522F03" w:rsidR="00C40C74">
          <w:rPr>
            <w:rStyle w:val="Hyperlink"/>
          </w:rPr>
          <w:t xml:space="preserve">Third Party Risk Governance Policy </w:t>
        </w:r>
        <w:bookmarkStart w:name="OLE_LINK3" w:id="16"/>
        <w:r w:rsidRPr="00522F03" w:rsidR="00C40C74">
          <w:rPr>
            <w:rStyle w:val="Hyperlink"/>
          </w:rPr>
          <w:t>CIST-066129</w:t>
        </w:r>
        <w:bookmarkEnd w:id="16"/>
      </w:hyperlink>
      <w:r w:rsidRPr="00522F03" w:rsidR="00C40C74">
        <w:t xml:space="preserve"> </w:t>
      </w:r>
    </w:p>
    <w:p w:rsidRPr="002E0567" w:rsidR="002E0567" w:rsidP="002E0567" w:rsidRDefault="008F7BFC" w14:paraId="4D598551" w14:textId="450702BB">
      <w:pPr>
        <w:autoSpaceDE w:val="0"/>
        <w:autoSpaceDN w:val="0"/>
        <w:adjustRightInd w:val="0"/>
        <w:rPr>
          <w:rFonts w:ascii="Arial" w:hAnsi="Arial" w:cs="Arial"/>
          <w:color w:val="000000"/>
        </w:rPr>
      </w:pPr>
      <w:r>
        <w:t>Data Classification</w:t>
      </w:r>
      <w:r w:rsidR="00757C7D">
        <w:t xml:space="preserve"> Standard (</w:t>
      </w:r>
      <w:r>
        <w:t>RMGT-046805</w:t>
      </w:r>
      <w:r w:rsidR="00757C7D">
        <w:t>)</w:t>
      </w:r>
    </w:p>
    <w:p w:rsidRPr="002E0567" w:rsidR="002E0567" w:rsidP="002E0567" w:rsidRDefault="002E0567" w14:paraId="3775CF0A" w14:textId="569D2114">
      <w:pPr>
        <w:pStyle w:val="Default"/>
      </w:pPr>
      <w:r w:rsidRPr="002E0567">
        <w:t xml:space="preserve"> For full details on when a Contract is required when engaging third parties, please refer to the CVS Health Contracts Policy (CPUR</w:t>
      </w:r>
      <w:r w:rsidR="00267272">
        <w:t>-</w:t>
      </w:r>
      <w:r w:rsidRPr="002E0567">
        <w:t xml:space="preserve">0002) </w:t>
      </w:r>
    </w:p>
    <w:p w:rsidRPr="00522F03" w:rsidR="00A76739" w:rsidP="00E61A62" w:rsidRDefault="001922D5" w14:paraId="0B3C062F" w14:textId="77777777">
      <w:pPr>
        <w:pStyle w:val="Default"/>
        <w:rPr>
          <w:color w:val="2626E6"/>
        </w:rPr>
      </w:pPr>
      <w:hyperlink w:history="1" r:id="rId15">
        <w:r w:rsidRPr="00522F03" w:rsidR="00A76739">
          <w:rPr>
            <w:rStyle w:val="Hyperlink"/>
          </w:rPr>
          <w:t>Non-Merchandise Purchases Policy</w:t>
        </w:r>
      </w:hyperlink>
      <w:r w:rsidRPr="00522F03" w:rsidR="00A76739">
        <w:rPr>
          <w:color w:val="2626E6"/>
        </w:rPr>
        <w:t xml:space="preserve"> (CPRO-0005)</w:t>
      </w:r>
    </w:p>
    <w:p w:rsidRPr="00522F03" w:rsidR="00E40074" w:rsidP="00E61A62" w:rsidRDefault="001922D5" w14:paraId="18C5FA1D" w14:textId="77777777">
      <w:pPr>
        <w:pStyle w:val="Default"/>
        <w:rPr>
          <w:color w:val="2626E6"/>
        </w:rPr>
      </w:pPr>
      <w:hyperlink w:history="1" r:id="rId16">
        <w:r w:rsidRPr="00267272" w:rsidR="00E40074">
          <w:rPr>
            <w:rStyle w:val="Hyperlink"/>
          </w:rPr>
          <w:t>Merchandising – Category Management: Setting Up and Maintaining a Supplier</w:t>
        </w:r>
      </w:hyperlink>
      <w:r w:rsidRPr="00267272" w:rsidR="00E40074">
        <w:t xml:space="preserve"> </w:t>
      </w:r>
      <w:r w:rsidRPr="00267272" w:rsidR="00E40074">
        <w:rPr>
          <w:color w:val="2626E6"/>
        </w:rPr>
        <w:t>(DOC-052074)</w:t>
      </w:r>
    </w:p>
    <w:p w:rsidRPr="00522F03" w:rsidR="0094757C" w:rsidP="00E61A62" w:rsidRDefault="001922D5" w14:paraId="7E18F77C" w14:textId="77777777">
      <w:pPr>
        <w:pStyle w:val="Default"/>
      </w:pPr>
      <w:hyperlink w:history="1" r:id="rId17">
        <w:r w:rsidRPr="00522F03" w:rsidR="00E40074">
          <w:rPr>
            <w:rStyle w:val="Hyperlink"/>
          </w:rPr>
          <w:t>Enterprise Response and Resiliency (ERR) – Third Party Business Resiliency</w:t>
        </w:r>
      </w:hyperlink>
    </w:p>
    <w:p w:rsidRPr="00522F03" w:rsidR="00423C6E" w:rsidP="00E61A62" w:rsidRDefault="00423C6E" w14:paraId="1EDB3ECB" w14:textId="77777777">
      <w:pPr>
        <w:pStyle w:val="Default"/>
        <w:rPr>
          <w:b/>
        </w:rPr>
      </w:pPr>
    </w:p>
    <w:p w:rsidR="008F7BFC" w:rsidP="00267272" w:rsidRDefault="003336CD" w14:paraId="50F31382" w14:textId="75891136">
      <w:pPr>
        <w:pStyle w:val="Default"/>
        <w:rPr>
          <w:b/>
        </w:rPr>
      </w:pPr>
      <w:r w:rsidRPr="00522F03">
        <w:rPr>
          <w:b/>
        </w:rPr>
        <w:t>DEFINITIONS</w:t>
      </w:r>
    </w:p>
    <w:p w:rsidR="00267272" w:rsidP="00267272" w:rsidRDefault="00267272" w14:paraId="26663BE8" w14:textId="77777777">
      <w:pPr>
        <w:pStyle w:val="Default"/>
        <w:rPr>
          <w:b/>
        </w:rPr>
      </w:pPr>
    </w:p>
    <w:p w:rsidR="006F7F7B" w:rsidP="00366C1E" w:rsidRDefault="006F7F7B" w14:paraId="6B8186CB" w14:textId="5E3F375B">
      <w:pPr>
        <w:pStyle w:val="Default"/>
        <w:jc w:val="both"/>
      </w:pPr>
      <w:r w:rsidRPr="00CC6188">
        <w:rPr>
          <w:b/>
          <w:bCs/>
        </w:rPr>
        <w:t>Agent:</w:t>
      </w:r>
      <w:r w:rsidRPr="00CC6188">
        <w:t xml:space="preserve"> </w:t>
      </w:r>
      <w:r w:rsidRPr="00CC6188" w:rsidR="00CC6188">
        <w:t>An individual or organization authorized to engage Third Parties on CVS Health’s behalf</w:t>
      </w:r>
      <w:r w:rsidR="00366C1E">
        <w:t>.</w:t>
      </w:r>
    </w:p>
    <w:p w:rsidR="00366C1E" w:rsidP="00366C1E" w:rsidRDefault="00366C1E" w14:paraId="3A3B8875" w14:textId="6BD192E7">
      <w:pPr>
        <w:pStyle w:val="Default"/>
        <w:jc w:val="both"/>
      </w:pPr>
      <w:r w:rsidRPr="00366C1E">
        <w:rPr>
          <w:b/>
          <w:bCs/>
        </w:rPr>
        <w:t>Archer:</w:t>
      </w:r>
      <w:r>
        <w:t xml:space="preserve"> </w:t>
      </w:r>
      <w:r w:rsidRPr="00366C1E">
        <w:t xml:space="preserve">The automated </w:t>
      </w:r>
      <w:r>
        <w:t xml:space="preserve">Enterprise application </w:t>
      </w:r>
      <w:r w:rsidRPr="00366C1E">
        <w:t xml:space="preserve">utilized by </w:t>
      </w:r>
      <w:r>
        <w:t>ETPRM</w:t>
      </w:r>
      <w:r w:rsidRPr="00366C1E">
        <w:t xml:space="preserve"> </w:t>
      </w:r>
      <w:r>
        <w:t>as system of record for Third Party risk management and</w:t>
      </w:r>
      <w:r w:rsidRPr="00366C1E">
        <w:t xml:space="preserve"> submission and processing of </w:t>
      </w:r>
      <w:r>
        <w:t>inherent risk assessments, risk scoring, final determinations, and issues management.</w:t>
      </w:r>
    </w:p>
    <w:p w:rsidRPr="00CC6188" w:rsidR="00366C1E" w:rsidP="00366C1E" w:rsidRDefault="00366C1E" w14:paraId="2A7A008D" w14:textId="2EA02915">
      <w:pPr>
        <w:pStyle w:val="Default"/>
        <w:jc w:val="both"/>
      </w:pPr>
      <w:r w:rsidRPr="00366C1E">
        <w:rPr>
          <w:b/>
          <w:bCs/>
        </w:rPr>
        <w:t>ARIBA:</w:t>
      </w:r>
      <w:r w:rsidRPr="00366C1E">
        <w:t xml:space="preserve"> The automated cloud platform system utilized by Enterprise Procurement for submission and processing of contract requests, agreements, purchase requisitions, purchase orders, and invoices.</w:t>
      </w:r>
    </w:p>
    <w:p w:rsidRPr="00CC6188" w:rsidR="00CC6188" w:rsidP="00366C1E" w:rsidRDefault="00CC6188" w14:paraId="08686511" w14:textId="254796C0">
      <w:pPr>
        <w:pStyle w:val="Default"/>
        <w:jc w:val="both"/>
      </w:pPr>
      <w:r w:rsidRPr="00CC6188">
        <w:rPr>
          <w:b/>
          <w:bCs/>
        </w:rPr>
        <w:t>Business Relationship Owner:</w:t>
      </w:r>
      <w:r w:rsidRPr="00CC6188">
        <w:t xml:space="preserve"> The individual who is the primary CVS Health contact for an Engagement with a Third Party; Any CVS Health employee and/or Agent (where permitted) that engages Third Parties, and as such will be involved in any or </w:t>
      </w:r>
      <w:r w:rsidRPr="00CC6188" w:rsidR="00366C1E">
        <w:t>all</w:t>
      </w:r>
      <w:r w:rsidRPr="00CC6188">
        <w:t xml:space="preserve"> the Third Party Engagement Lifecycle activities such as, planning, due diligence and selection, contracting, contract management, ongoing monitoring, and/or renewal/termination of Third Party Engagements.</w:t>
      </w:r>
    </w:p>
    <w:p w:rsidR="006F7F7B" w:rsidP="00366C1E" w:rsidRDefault="006F7F7B" w14:paraId="3472FB73" w14:textId="5D4733FF">
      <w:pPr>
        <w:autoSpaceDE w:val="0"/>
        <w:autoSpaceDN w:val="0"/>
        <w:adjustRightInd w:val="0"/>
        <w:jc w:val="both"/>
        <w:rPr>
          <w:color w:val="000000"/>
        </w:rPr>
      </w:pPr>
      <w:r w:rsidRPr="00CC6188">
        <w:rPr>
          <w:b/>
          <w:bCs/>
          <w:color w:val="000000"/>
        </w:rPr>
        <w:t>Confidential Information</w:t>
      </w:r>
      <w:r w:rsidRPr="00CC6188">
        <w:rPr>
          <w:color w:val="000000"/>
        </w:rPr>
        <w:t xml:space="preserve">: Refers to information that CVS Health must maintain the confidentiality and ensure its security, including Personally Identifiable Information (PII), which incorporates Protected Health Information (PHI), Cardholder Data (CHD), or Employee Employment Data, and Proprietary Information, which incorporates Financial Records, Intellectual Property, and Protected Business Data. This means such information requires Enhanced Safeguarding. Under Enhanced Safeguarding, dissemination of Confidential Information is highly limited to those workforce members and third parties with a clearly defined need to know. A need to know is a demonstrable, compelling, and authorized business need for accessing and using such information. </w:t>
      </w:r>
    </w:p>
    <w:p w:rsidRPr="00366C1E" w:rsidR="00366C1E" w:rsidP="00366C1E" w:rsidRDefault="00366C1E" w14:paraId="1F4933EF" w14:textId="5569534B">
      <w:pPr>
        <w:autoSpaceDE w:val="0"/>
        <w:autoSpaceDN w:val="0"/>
        <w:adjustRightInd w:val="0"/>
        <w:jc w:val="both"/>
        <w:rPr>
          <w:color w:val="000000"/>
        </w:rPr>
      </w:pPr>
      <w:r w:rsidRPr="00366C1E">
        <w:rPr>
          <w:b/>
          <w:bCs/>
          <w:color w:val="000000"/>
        </w:rPr>
        <w:t>Contract:</w:t>
      </w:r>
      <w:r w:rsidRPr="00366C1E">
        <w:t xml:space="preserve"> </w:t>
      </w:r>
      <w:r w:rsidRPr="00366C1E">
        <w:rPr>
          <w:color w:val="000000"/>
        </w:rPr>
        <w:t>A Contract as used in this policy shall include, but not be limited to, Purchase</w:t>
      </w:r>
      <w:r>
        <w:rPr>
          <w:color w:val="000000"/>
        </w:rPr>
        <w:t xml:space="preserve"> </w:t>
      </w:r>
      <w:r w:rsidRPr="00366C1E">
        <w:rPr>
          <w:color w:val="000000"/>
        </w:rPr>
        <w:t>Agreement, Service Agreement, Master Agreement, Professional Service Agreement,</w:t>
      </w:r>
    </w:p>
    <w:p w:rsidRPr="00CC6188" w:rsidR="00366C1E" w:rsidP="00366C1E" w:rsidRDefault="00366C1E" w14:paraId="0FA298D4" w14:textId="565A2B85">
      <w:pPr>
        <w:autoSpaceDE w:val="0"/>
        <w:autoSpaceDN w:val="0"/>
        <w:adjustRightInd w:val="0"/>
        <w:jc w:val="both"/>
        <w:rPr>
          <w:color w:val="000000"/>
        </w:rPr>
      </w:pPr>
      <w:r w:rsidRPr="00366C1E">
        <w:rPr>
          <w:color w:val="000000"/>
        </w:rPr>
        <w:lastRenderedPageBreak/>
        <w:t>Statements of Work, Hosting Agreement, License Agreement, Subscription Agreement, Consulting Agreement, Software Agreement, Business Associate Agreement, and Mutual Non-Disclosure Agreement, Software as a Solution Agreement.</w:t>
      </w:r>
    </w:p>
    <w:p w:rsidR="0023002B" w:rsidP="00366C1E" w:rsidRDefault="0023002B" w14:paraId="6B553050" w14:textId="40EDEBFE">
      <w:pPr>
        <w:autoSpaceDE w:val="0"/>
        <w:autoSpaceDN w:val="0"/>
        <w:adjustRightInd w:val="0"/>
        <w:jc w:val="both"/>
        <w:rPr>
          <w:color w:val="000000"/>
        </w:rPr>
      </w:pPr>
      <w:r w:rsidRPr="00CC6188">
        <w:rPr>
          <w:b/>
          <w:bCs/>
          <w:color w:val="000000"/>
        </w:rPr>
        <w:t>Contract Risk:</w:t>
      </w:r>
      <w:r w:rsidRPr="00CC6188">
        <w:rPr>
          <w:color w:val="000000"/>
        </w:rPr>
        <w:t xml:space="preserve"> </w:t>
      </w:r>
      <w:r w:rsidRPr="00CC6188" w:rsidR="00CC6188">
        <w:rPr>
          <w:color w:val="000000"/>
        </w:rPr>
        <w:t xml:space="preserve">Risk exposure arising due to the Third Party being unable or unwilling to accommodate or comply with contract clauses / terms &amp; conditions that enable CVS Health’s oversight, and transparency into, the Third Party's performance, </w:t>
      </w:r>
      <w:r w:rsidRPr="00CC6188" w:rsidR="00366C1E">
        <w:rPr>
          <w:color w:val="000000"/>
        </w:rPr>
        <w:t>risk,</w:t>
      </w:r>
      <w:r w:rsidRPr="00CC6188" w:rsidR="00CC6188">
        <w:rPr>
          <w:color w:val="000000"/>
        </w:rPr>
        <w:t xml:space="preserve"> and compliance capabilities.</w:t>
      </w:r>
    </w:p>
    <w:p w:rsidRPr="00CC6188" w:rsidR="00366C1E" w:rsidP="00366C1E" w:rsidRDefault="00366C1E" w14:paraId="44AE2A8E" w14:textId="226EFD30">
      <w:pPr>
        <w:autoSpaceDE w:val="0"/>
        <w:autoSpaceDN w:val="0"/>
        <w:adjustRightInd w:val="0"/>
        <w:jc w:val="both"/>
        <w:rPr>
          <w:color w:val="000000"/>
        </w:rPr>
      </w:pPr>
      <w:r w:rsidRPr="00366C1E">
        <w:rPr>
          <w:b/>
          <w:bCs/>
          <w:color w:val="000000"/>
        </w:rPr>
        <w:t>CVS Health:</w:t>
      </w:r>
      <w:r w:rsidRPr="00366C1E">
        <w:t xml:space="preserve"> </w:t>
      </w:r>
      <w:r w:rsidRPr="00366C1E">
        <w:rPr>
          <w:color w:val="000000"/>
        </w:rPr>
        <w:t>CVS Health Corporation and each of its subsidiaries and affiliates.</w:t>
      </w:r>
    </w:p>
    <w:p w:rsidRPr="00CC6188" w:rsidR="00CC6188" w:rsidP="00366C1E" w:rsidRDefault="00CC6188" w14:paraId="611EBFED" w14:textId="645093B0">
      <w:pPr>
        <w:autoSpaceDE w:val="0"/>
        <w:autoSpaceDN w:val="0"/>
        <w:adjustRightInd w:val="0"/>
        <w:jc w:val="both"/>
        <w:rPr>
          <w:color w:val="000000"/>
        </w:rPr>
      </w:pPr>
      <w:r w:rsidRPr="00CC6188">
        <w:rPr>
          <w:b/>
          <w:bCs/>
          <w:color w:val="000000"/>
        </w:rPr>
        <w:t>Data Privacy Risk:</w:t>
      </w:r>
      <w:r w:rsidRPr="00CC6188">
        <w:rPr>
          <w:color w:val="000000"/>
        </w:rPr>
        <w:t xml:space="preserve"> Risk exposure arising to due to a Third Party’s access, usage, and/or possession of Confidential and/or Restricted information.</w:t>
      </w:r>
    </w:p>
    <w:p w:rsidRPr="00CC6188" w:rsidR="00CC6188" w:rsidP="00366C1E" w:rsidRDefault="00CC6188" w14:paraId="023EA3ED" w14:textId="7EE29842">
      <w:pPr>
        <w:autoSpaceDE w:val="0"/>
        <w:autoSpaceDN w:val="0"/>
        <w:adjustRightInd w:val="0"/>
        <w:jc w:val="both"/>
        <w:rPr>
          <w:color w:val="000000"/>
        </w:rPr>
      </w:pPr>
      <w:r w:rsidRPr="00CC6188">
        <w:rPr>
          <w:b/>
          <w:bCs/>
          <w:color w:val="000000"/>
        </w:rPr>
        <w:t>ETPRM Program Team:</w:t>
      </w:r>
      <w:r w:rsidRPr="00CC6188">
        <w:rPr>
          <w:color w:val="000000"/>
        </w:rPr>
        <w:t xml:space="preserve"> Enterprise group primarily responsible for the ongoing development and facilitation of CVS Health’s ETPRM Program.</w:t>
      </w:r>
    </w:p>
    <w:p w:rsidRPr="00CC6188" w:rsidR="009C2207" w:rsidP="00366C1E" w:rsidRDefault="009C2207" w14:paraId="048EF7F4" w14:textId="13A169B3">
      <w:pPr>
        <w:jc w:val="both"/>
        <w:rPr>
          <w:color w:val="202122"/>
          <w:shd w:val="clear" w:color="auto" w:fill="FFFFFF"/>
        </w:rPr>
      </w:pPr>
      <w:r w:rsidRPr="00CC6188">
        <w:rPr>
          <w:b/>
          <w:bCs/>
          <w:color w:val="202122"/>
          <w:shd w:val="clear" w:color="auto" w:fill="FFFFFF"/>
        </w:rPr>
        <w:t xml:space="preserve">Inherent </w:t>
      </w:r>
      <w:r w:rsidRPr="00CC6188" w:rsidR="00CC6188">
        <w:rPr>
          <w:b/>
          <w:bCs/>
          <w:color w:val="202122"/>
          <w:shd w:val="clear" w:color="auto" w:fill="FFFFFF"/>
        </w:rPr>
        <w:t xml:space="preserve">Risk: </w:t>
      </w:r>
      <w:r w:rsidRPr="00CC6188">
        <w:rPr>
          <w:color w:val="202122"/>
          <w:shd w:val="clear" w:color="auto" w:fill="FFFFFF"/>
        </w:rPr>
        <w:t xml:space="preserve">an assessed level of raw or </w:t>
      </w:r>
      <w:r w:rsidRPr="00CC6188">
        <w:rPr>
          <w:shd w:val="clear" w:color="auto" w:fill="FFFFFF"/>
        </w:rPr>
        <w:t>untreated </w:t>
      </w:r>
      <w:hyperlink w:tooltip="Risk" w:history="1" r:id="rId18">
        <w:r w:rsidRPr="00CC6188">
          <w:rPr>
            <w:rStyle w:val="Hyperlink"/>
            <w:color w:val="auto"/>
            <w:u w:val="none"/>
            <w:shd w:val="clear" w:color="auto" w:fill="FFFFFF"/>
          </w:rPr>
          <w:t>risk</w:t>
        </w:r>
      </w:hyperlink>
      <w:r w:rsidRPr="00CC6188">
        <w:rPr>
          <w:shd w:val="clear" w:color="auto" w:fill="FFFFFF"/>
        </w:rPr>
        <w:t xml:space="preserve">; that </w:t>
      </w:r>
      <w:r w:rsidRPr="00CC6188">
        <w:rPr>
          <w:color w:val="202122"/>
          <w:shd w:val="clear" w:color="auto" w:fill="FFFFFF"/>
        </w:rPr>
        <w:t>is, the natural level of risk inherent in a process or activity without doing anything to reduce the likelihood or mitigate the severity of a mishap, or the amount of risk before the application of the risk reduction effects of controls.</w:t>
      </w:r>
    </w:p>
    <w:p w:rsidRPr="00CC6188" w:rsidR="00CC6188" w:rsidP="00366C1E" w:rsidRDefault="00CC6188" w14:paraId="154ADEDF" w14:textId="208BD331">
      <w:pPr>
        <w:jc w:val="both"/>
        <w:rPr>
          <w:color w:val="202122"/>
          <w:shd w:val="clear" w:color="auto" w:fill="FFFFFF"/>
        </w:rPr>
      </w:pPr>
      <w:r w:rsidRPr="00CC6188">
        <w:rPr>
          <w:b/>
          <w:bCs/>
          <w:color w:val="202122"/>
          <w:shd w:val="clear" w:color="auto" w:fill="FFFFFF"/>
        </w:rPr>
        <w:t>Regulatory &amp; Compliance Risk:</w:t>
      </w:r>
      <w:r w:rsidRPr="00CC6188">
        <w:rPr>
          <w:color w:val="202122"/>
          <w:shd w:val="clear" w:color="auto" w:fill="FFFFFF"/>
        </w:rPr>
        <w:t xml:space="preserve"> Risk exposure arising due to non-compliance with regulatory requirements associated with the products / services provided by a Third Party and / or the CVS Health products / services the Third Party is supporting, resulting in possible regulatory actions, financial </w:t>
      </w:r>
      <w:r w:rsidRPr="00CC6188" w:rsidR="00366C1E">
        <w:rPr>
          <w:color w:val="202122"/>
          <w:shd w:val="clear" w:color="auto" w:fill="FFFFFF"/>
        </w:rPr>
        <w:t>penalties,</w:t>
      </w:r>
      <w:r w:rsidRPr="00CC6188">
        <w:rPr>
          <w:color w:val="202122"/>
          <w:shd w:val="clear" w:color="auto" w:fill="FFFFFF"/>
        </w:rPr>
        <w:t xml:space="preserve"> or loss of stakeholder confidence.</w:t>
      </w:r>
    </w:p>
    <w:p w:rsidRPr="00CC6188" w:rsidR="009C2207" w:rsidP="00366C1E" w:rsidRDefault="00F96002" w14:paraId="7BCB0A47" w14:textId="5312CB5D">
      <w:pPr>
        <w:jc w:val="both"/>
      </w:pPr>
      <w:r w:rsidRPr="00CC6188">
        <w:rPr>
          <w:b/>
          <w:bCs/>
          <w:color w:val="202122"/>
          <w:shd w:val="clear" w:color="auto" w:fill="FFFFFF"/>
        </w:rPr>
        <w:t>R</w:t>
      </w:r>
      <w:r w:rsidRPr="00CC6188" w:rsidR="009C2207">
        <w:rPr>
          <w:b/>
          <w:bCs/>
          <w:color w:val="202122"/>
          <w:shd w:val="clear" w:color="auto" w:fill="FFFFFF"/>
        </w:rPr>
        <w:t xml:space="preserve">esidual </w:t>
      </w:r>
      <w:r w:rsidRPr="00CC6188" w:rsidR="00CC6188">
        <w:rPr>
          <w:b/>
          <w:bCs/>
          <w:color w:val="202122"/>
          <w:shd w:val="clear" w:color="auto" w:fill="FFFFFF"/>
        </w:rPr>
        <w:t>R</w:t>
      </w:r>
      <w:r w:rsidRPr="00CC6188" w:rsidR="009C2207">
        <w:rPr>
          <w:b/>
          <w:bCs/>
          <w:color w:val="202122"/>
          <w:shd w:val="clear" w:color="auto" w:fill="FFFFFF"/>
        </w:rPr>
        <w:t>isk</w:t>
      </w:r>
      <w:r w:rsidRPr="00CC6188" w:rsidR="00CC6188">
        <w:rPr>
          <w:color w:val="202122"/>
          <w:shd w:val="clear" w:color="auto" w:fill="FFFFFF"/>
        </w:rPr>
        <w:t>:</w:t>
      </w:r>
      <w:r w:rsidRPr="00CC6188" w:rsidR="009C2207">
        <w:rPr>
          <w:color w:val="202122"/>
          <w:shd w:val="clear" w:color="auto" w:fill="FFFFFF"/>
        </w:rPr>
        <w:t xml:space="preserve"> the amount </w:t>
      </w:r>
      <w:r w:rsidRPr="00CC6188" w:rsidR="009C2207">
        <w:rPr>
          <w:shd w:val="clear" w:color="auto" w:fill="FFFFFF"/>
        </w:rPr>
        <w:t>of </w:t>
      </w:r>
      <w:hyperlink w:tooltip="Risk" w:history="1" r:id="rId19">
        <w:r w:rsidRPr="00CC6188" w:rsidR="009C2207">
          <w:rPr>
            <w:rStyle w:val="Hyperlink"/>
            <w:color w:val="auto"/>
            <w:u w:val="none"/>
            <w:shd w:val="clear" w:color="auto" w:fill="FFFFFF"/>
          </w:rPr>
          <w:t>risk</w:t>
        </w:r>
      </w:hyperlink>
      <w:r w:rsidRPr="00CC6188" w:rsidR="009C2207">
        <w:rPr>
          <w:shd w:val="clear" w:color="auto" w:fill="FFFFFF"/>
        </w:rPr>
        <w:t> or </w:t>
      </w:r>
      <w:hyperlink w:tooltip="Risk" w:history="1" r:id="rId20">
        <w:r w:rsidRPr="00CC6188" w:rsidR="009C2207">
          <w:rPr>
            <w:rStyle w:val="Hyperlink"/>
            <w:color w:val="auto"/>
            <w:u w:val="none"/>
            <w:shd w:val="clear" w:color="auto" w:fill="FFFFFF"/>
          </w:rPr>
          <w:t>danger</w:t>
        </w:r>
      </w:hyperlink>
      <w:r w:rsidRPr="00CC6188" w:rsidR="009C2207">
        <w:rPr>
          <w:shd w:val="clear" w:color="auto" w:fill="FFFFFF"/>
        </w:rPr>
        <w:t> associated with an action or event remaining after natural or </w:t>
      </w:r>
      <w:hyperlink w:tooltip="Inherent risk" w:history="1" r:id="rId21">
        <w:r w:rsidRPr="00CC6188" w:rsidR="009C2207">
          <w:rPr>
            <w:rStyle w:val="Hyperlink"/>
            <w:color w:val="auto"/>
            <w:u w:val="none"/>
            <w:shd w:val="clear" w:color="auto" w:fill="FFFFFF"/>
          </w:rPr>
          <w:t>inherent risks</w:t>
        </w:r>
      </w:hyperlink>
      <w:r w:rsidRPr="00CC6188" w:rsidR="009C2207">
        <w:rPr>
          <w:shd w:val="clear" w:color="auto" w:fill="FFFFFF"/>
        </w:rPr>
        <w:t xml:space="preserve"> have been reduced by risk </w:t>
      </w:r>
      <w:r w:rsidRPr="00CC6188" w:rsidR="009C2207">
        <w:rPr>
          <w:color w:val="202122"/>
          <w:shd w:val="clear" w:color="auto" w:fill="FFFFFF"/>
        </w:rPr>
        <w:t>controls.</w:t>
      </w:r>
    </w:p>
    <w:p w:rsidRPr="00CC6188" w:rsidR="00035C73" w:rsidP="00366C1E" w:rsidRDefault="00A4451A" w14:paraId="2896F95A" w14:textId="131083E8">
      <w:pPr>
        <w:pStyle w:val="Default"/>
        <w:jc w:val="both"/>
      </w:pPr>
      <w:r w:rsidRPr="00CC6188">
        <w:rPr>
          <w:b/>
          <w:bCs/>
        </w:rPr>
        <w:t>Restricted Information</w:t>
      </w:r>
      <w:r w:rsidRPr="00CC6188">
        <w:t xml:space="preserve">: Information or data where legal, regulatory, or contractual relations mandates the highest level of security protection. CVS Health is required to protect data that is regulated by but not limited to HIPAA, HITECH, PCI DSS. </w:t>
      </w:r>
    </w:p>
    <w:p w:rsidRPr="00CC6188" w:rsidR="00CC6188" w:rsidP="00366C1E" w:rsidRDefault="00CC6188" w14:paraId="7BA11BF1" w14:textId="3042CE71">
      <w:pPr>
        <w:pStyle w:val="Default"/>
        <w:jc w:val="both"/>
      </w:pPr>
      <w:r w:rsidRPr="00CC6188">
        <w:rPr>
          <w:b/>
          <w:bCs/>
        </w:rPr>
        <w:t>Risk Domain:</w:t>
      </w:r>
      <w:r w:rsidRPr="00CC6188">
        <w:t xml:space="preserve"> Key risks identified by </w:t>
      </w:r>
      <w:r w:rsidR="0040674F">
        <w:t xml:space="preserve">CVS Health </w:t>
      </w:r>
      <w:r w:rsidRPr="00CC6188">
        <w:t>that are presented by Third Party Engagements</w:t>
      </w:r>
    </w:p>
    <w:p w:rsidR="00CC6188" w:rsidP="00366C1E" w:rsidRDefault="00CC6188" w14:paraId="31F57EFE" w14:textId="6DBB553E">
      <w:pPr>
        <w:pStyle w:val="Default"/>
        <w:jc w:val="both"/>
      </w:pPr>
      <w:r w:rsidRPr="00CC6188">
        <w:rPr>
          <w:b/>
          <w:bCs/>
        </w:rPr>
        <w:t>Risk Domain Owner:</w:t>
      </w:r>
      <w:r w:rsidRPr="00CC6188">
        <w:t xml:space="preserve"> The enterprise owner of a respective risk domain and relevant frameworks.</w:t>
      </w:r>
    </w:p>
    <w:p w:rsidRPr="00CC6188" w:rsidR="00366C1E" w:rsidP="00366C1E" w:rsidRDefault="00366C1E" w14:paraId="46C2285B" w14:textId="2425DCB4">
      <w:pPr>
        <w:pStyle w:val="Default"/>
        <w:jc w:val="both"/>
      </w:pPr>
      <w:r w:rsidRPr="00366C1E">
        <w:rPr>
          <w:b/>
          <w:bCs/>
        </w:rPr>
        <w:t>Security Risk:</w:t>
      </w:r>
      <w:r w:rsidRPr="00366C1E">
        <w:t xml:space="preserve"> Risk exposure arising due to Third Party’s access of CVS Health’s data, network, and/or physical space to provide products / services.</w:t>
      </w:r>
    </w:p>
    <w:p w:rsidR="005410E7" w:rsidP="00366C1E" w:rsidRDefault="002C503D" w14:paraId="00838B71" w14:textId="007F377A">
      <w:pPr>
        <w:pStyle w:val="Default"/>
        <w:jc w:val="both"/>
        <w:rPr>
          <w:rFonts w:eastAsia="Calibri"/>
        </w:rPr>
      </w:pPr>
      <w:r w:rsidRPr="00CC6188">
        <w:rPr>
          <w:b/>
          <w:bCs/>
        </w:rPr>
        <w:t xml:space="preserve">Third </w:t>
      </w:r>
      <w:r w:rsidR="00CC6188">
        <w:rPr>
          <w:b/>
          <w:bCs/>
        </w:rPr>
        <w:t>P</w:t>
      </w:r>
      <w:r w:rsidRPr="00CC6188">
        <w:rPr>
          <w:b/>
          <w:bCs/>
        </w:rPr>
        <w:t>arty:</w:t>
      </w:r>
      <w:r w:rsidRPr="00CC6188">
        <w:t xml:space="preserve"> </w:t>
      </w:r>
      <w:r w:rsidRPr="0027715E" w:rsidR="0027715E">
        <w:t xml:space="preserve">a) individuals and/or entities with whom CVS Health engages and/or transacts with for products, materials, technologies, </w:t>
      </w:r>
      <w:r w:rsidRPr="0027715E" w:rsidR="00366C1E">
        <w:t>goods,</w:t>
      </w:r>
      <w:r w:rsidRPr="0027715E" w:rsidR="0027715E">
        <w:t xml:space="preserve"> or services, across both indirect and direct channels; b) individuals and/or entities that sell, re-sell, and/or distribute CVS Health products; </w:t>
      </w:r>
      <w:r w:rsidRPr="0027715E" w:rsidR="00366C1E">
        <w:t>and</w:t>
      </w:r>
      <w:r w:rsidRPr="0027715E" w:rsidR="0027715E">
        <w:t xml:space="preserve"> c) entities that CVS Health shares member data with for research purposes.</w:t>
      </w:r>
      <w:r w:rsidR="0027715E">
        <w:t xml:space="preserve"> Healthcare </w:t>
      </w:r>
      <w:r w:rsidRPr="00CC6188">
        <w:rPr>
          <w:rFonts w:eastAsia="Calibri"/>
        </w:rPr>
        <w:t xml:space="preserve">providers and payers who are subject to the  </w:t>
      </w:r>
      <w:hyperlink w:history="1" r:id="rId22">
        <w:r w:rsidRPr="00CC6188">
          <w:rPr>
            <w:rStyle w:val="Hyperlink"/>
            <w:rFonts w:eastAsia="Calibri"/>
            <w:shd w:val="clear" w:color="auto" w:fill="FFFFFF"/>
          </w:rPr>
          <w:t>Health Insurance Portability and Accountability Act </w:t>
        </w:r>
      </w:hyperlink>
      <w:r w:rsidRPr="00CC6188">
        <w:rPr>
          <w:rFonts w:eastAsia="Calibri"/>
        </w:rPr>
        <w:t>(HIPAA), and interact with CVS for Treatment, Payment and Healthcare Operations are not In Scope Third Parties.</w:t>
      </w:r>
    </w:p>
    <w:p w:rsidR="0027715E" w:rsidP="00366C1E" w:rsidRDefault="0027715E" w14:paraId="2781D830" w14:textId="3803EF1D">
      <w:pPr>
        <w:pStyle w:val="Default"/>
        <w:jc w:val="both"/>
        <w:rPr>
          <w:rFonts w:eastAsia="Calibri"/>
        </w:rPr>
      </w:pPr>
      <w:r w:rsidRPr="0027715E">
        <w:rPr>
          <w:rFonts w:eastAsia="Calibri"/>
          <w:b/>
          <w:bCs/>
        </w:rPr>
        <w:t>Third Party Engagement</w:t>
      </w:r>
      <w:r>
        <w:rPr>
          <w:rFonts w:eastAsia="Calibri"/>
        </w:rPr>
        <w:t xml:space="preserve">: </w:t>
      </w:r>
      <w:r w:rsidRPr="0027715E">
        <w:rPr>
          <w:rFonts w:eastAsia="Calibri"/>
        </w:rPr>
        <w:t xml:space="preserve">A single service provided to, or individual contract with an </w:t>
      </w:r>
      <w:r>
        <w:rPr>
          <w:rFonts w:eastAsia="Calibri"/>
        </w:rPr>
        <w:t>CVS Health</w:t>
      </w:r>
      <w:r w:rsidRPr="0027715E">
        <w:rPr>
          <w:rFonts w:eastAsia="Calibri"/>
        </w:rPr>
        <w:t xml:space="preserve"> business unit</w:t>
      </w:r>
      <w:r>
        <w:rPr>
          <w:rFonts w:eastAsia="Calibri"/>
        </w:rPr>
        <w:t>.</w:t>
      </w:r>
    </w:p>
    <w:p w:rsidR="0027715E" w:rsidP="00366C1E" w:rsidRDefault="0027715E" w14:paraId="09F8FCB0" w14:textId="30FA2CEA">
      <w:pPr>
        <w:pStyle w:val="Default"/>
        <w:jc w:val="both"/>
        <w:rPr>
          <w:rFonts w:eastAsia="Calibri"/>
        </w:rPr>
      </w:pPr>
      <w:r w:rsidRPr="0027715E">
        <w:rPr>
          <w:rFonts w:eastAsia="Calibri"/>
          <w:b/>
          <w:bCs/>
        </w:rPr>
        <w:t>Third Party Engagement Lifecycle:</w:t>
      </w:r>
      <w:r>
        <w:rPr>
          <w:rFonts w:eastAsia="Calibri"/>
        </w:rPr>
        <w:t xml:space="preserve"> </w:t>
      </w:r>
      <w:r w:rsidRPr="0027715E">
        <w:rPr>
          <w:rFonts w:eastAsia="Calibri"/>
        </w:rPr>
        <w:t>The end-to-end view of engagement activities from Initial Intake to Termination or Renewal</w:t>
      </w:r>
      <w:r>
        <w:rPr>
          <w:rFonts w:eastAsia="Calibri"/>
        </w:rPr>
        <w:t>.</w:t>
      </w:r>
    </w:p>
    <w:p w:rsidR="009C7A43" w:rsidP="00366C1E" w:rsidRDefault="009C7A43" w14:paraId="0899D013" w14:textId="0FD00BD2">
      <w:pPr>
        <w:pStyle w:val="Default"/>
        <w:jc w:val="both"/>
        <w:rPr>
          <w:rFonts w:eastAsia="Calibri"/>
        </w:rPr>
      </w:pPr>
    </w:p>
    <w:p w:rsidR="009C7A43" w:rsidP="00366C1E" w:rsidRDefault="009C7A43" w14:paraId="3B62437E" w14:textId="43C40833">
      <w:pPr>
        <w:pStyle w:val="Default"/>
        <w:jc w:val="both"/>
        <w:rPr>
          <w:rFonts w:eastAsia="Calibri"/>
        </w:rPr>
      </w:pPr>
    </w:p>
    <w:p w:rsidR="009C7A43" w:rsidP="00366C1E" w:rsidRDefault="009C7A43" w14:paraId="527B54AF" w14:textId="606C9457">
      <w:pPr>
        <w:pStyle w:val="Default"/>
        <w:jc w:val="both"/>
        <w:rPr>
          <w:rFonts w:eastAsia="Calibri"/>
        </w:rPr>
      </w:pPr>
    </w:p>
    <w:p w:rsidR="009C7A43" w:rsidP="00366C1E" w:rsidRDefault="009C7A43" w14:paraId="4083B47B" w14:textId="17AFBB96">
      <w:pPr>
        <w:pStyle w:val="Default"/>
        <w:jc w:val="both"/>
        <w:rPr>
          <w:rFonts w:eastAsia="Calibri"/>
        </w:rPr>
      </w:pPr>
    </w:p>
    <w:p w:rsidR="009C7A43" w:rsidP="00366C1E" w:rsidRDefault="009C7A43" w14:paraId="4BBC285B" w14:textId="0C65141D">
      <w:pPr>
        <w:pStyle w:val="Default"/>
        <w:jc w:val="both"/>
        <w:rPr>
          <w:rFonts w:eastAsia="Calibri"/>
        </w:rPr>
      </w:pPr>
    </w:p>
    <w:p w:rsidR="009C7A43" w:rsidP="00366C1E" w:rsidRDefault="009C7A43" w14:paraId="1CC142FA" w14:textId="3D332B44">
      <w:pPr>
        <w:pStyle w:val="Default"/>
        <w:jc w:val="both"/>
        <w:rPr>
          <w:rFonts w:eastAsia="Calibri"/>
        </w:rPr>
      </w:pPr>
    </w:p>
    <w:p w:rsidRPr="00CC6188" w:rsidR="009C7A43" w:rsidP="00366C1E" w:rsidRDefault="009C7A43" w14:paraId="6F0F9D40" w14:textId="77777777">
      <w:pPr>
        <w:pStyle w:val="Default"/>
        <w:jc w:val="both"/>
      </w:pPr>
    </w:p>
    <w:p w:rsidR="00AB6AD6" w:rsidRDefault="00AB6AD6" w14:paraId="51891BC2" w14:textId="77777777">
      <w:pPr>
        <w:rPr>
          <w:sz w:val="20"/>
          <w:szCs w:val="20"/>
        </w:rPr>
      </w:pPr>
    </w:p>
    <w:p w:rsidRPr="005676E4" w:rsidR="00E07588" w:rsidP="00E07588" w:rsidRDefault="00E07588" w14:paraId="13FAB3AD" w14:textId="77777777">
      <w:pPr>
        <w:pStyle w:val="Header"/>
        <w:tabs>
          <w:tab w:val="clear" w:pos="4320"/>
          <w:tab w:val="clear" w:pos="8640"/>
        </w:tabs>
        <w:rPr>
          <w:rFonts w:ascii="Times New Roman" w:hAnsi="Times New Roman"/>
          <w:b/>
        </w:rPr>
      </w:pPr>
      <w:r w:rsidRPr="005676E4">
        <w:rPr>
          <w:rFonts w:ascii="Times New Roman" w:hAnsi="Times New Roman"/>
          <w:b/>
        </w:rPr>
        <w:lastRenderedPageBreak/>
        <w:t xml:space="preserve">REVIEW AND REVISION HISTORY </w:t>
      </w:r>
    </w:p>
    <w:tbl>
      <w:tblPr>
        <w:tblStyle w:val="TableGrid"/>
        <w:tblW w:w="0" w:type="auto"/>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Look w:val="04A0" w:firstRow="1" w:lastRow="0" w:firstColumn="1" w:lastColumn="0" w:noHBand="0" w:noVBand="1"/>
      </w:tblPr>
      <w:tblGrid>
        <w:gridCol w:w="1170"/>
        <w:gridCol w:w="1170"/>
        <w:gridCol w:w="4680"/>
        <w:gridCol w:w="2340"/>
      </w:tblGrid>
      <w:tr w:rsidR="00916E1F" w14:paraId="7D7AE9FD" w14:textId="77777777">
        <w:tc>
          <w:tcPr>
            <w:tcW w:w="1170" w:type="dxa"/>
          </w:tcPr>
          <w:p w:rsidR="00916E1F" w:rsidRDefault="00522F03" w14:paraId="13CBBCC2" w14:textId="77777777">
            <w:r>
              <w:rPr>
                <w:b/>
                <w:sz w:val="20"/>
                <w:szCs w:val="20"/>
              </w:rPr>
              <w:t>Date</w:t>
            </w:r>
          </w:p>
        </w:tc>
        <w:tc>
          <w:tcPr>
            <w:tcW w:w="1170" w:type="dxa"/>
          </w:tcPr>
          <w:p w:rsidR="00916E1F" w:rsidRDefault="00522F03" w14:paraId="0A1507D7" w14:textId="77777777">
            <w:r>
              <w:rPr>
                <w:b/>
                <w:sz w:val="20"/>
                <w:szCs w:val="20"/>
              </w:rPr>
              <w:t>Revision No.</w:t>
            </w:r>
          </w:p>
        </w:tc>
        <w:tc>
          <w:tcPr>
            <w:tcW w:w="4680" w:type="dxa"/>
          </w:tcPr>
          <w:p w:rsidR="00916E1F" w:rsidRDefault="00522F03" w14:paraId="63DA80C5" w14:textId="77777777">
            <w:r>
              <w:rPr>
                <w:b/>
                <w:sz w:val="20"/>
                <w:szCs w:val="20"/>
              </w:rPr>
              <w:t>Reason for Change</w:t>
            </w:r>
          </w:p>
        </w:tc>
        <w:tc>
          <w:tcPr>
            <w:tcW w:w="2340" w:type="dxa"/>
          </w:tcPr>
          <w:p w:rsidR="00916E1F" w:rsidRDefault="00522F03" w14:paraId="508AF236" w14:textId="77777777">
            <w:r>
              <w:rPr>
                <w:b/>
                <w:sz w:val="20"/>
                <w:szCs w:val="20"/>
              </w:rPr>
              <w:t>Sections Affected</w:t>
            </w:r>
          </w:p>
        </w:tc>
      </w:tr>
      <w:tr w:rsidR="00916E1F" w14:paraId="6B8E2A0F" w14:textId="77777777">
        <w:tc>
          <w:tcPr>
            <w:tcW w:w="1170" w:type="dxa"/>
          </w:tcPr>
          <w:p w:rsidR="00916E1F" w:rsidRDefault="00916E1F" w14:paraId="6F6F9015" w14:textId="77777777"/>
        </w:tc>
        <w:tc>
          <w:tcPr>
            <w:tcW w:w="1170" w:type="dxa"/>
          </w:tcPr>
          <w:p w:rsidR="00916E1F" w:rsidRDefault="00522F03" w14:paraId="25F77B87" w14:textId="77777777">
            <w:r>
              <w:rPr>
                <w:sz w:val="20"/>
                <w:szCs w:val="20"/>
              </w:rPr>
              <w:t>1.00</w:t>
            </w:r>
          </w:p>
        </w:tc>
        <w:tc>
          <w:tcPr>
            <w:tcW w:w="4680" w:type="dxa"/>
          </w:tcPr>
          <w:p w:rsidR="00916E1F" w:rsidRDefault="00522F03" w14:paraId="224AB44D" w14:textId="77777777">
            <w:r>
              <w:rPr>
                <w:sz w:val="20"/>
                <w:szCs w:val="20"/>
              </w:rPr>
              <w:t>New Document</w:t>
            </w:r>
          </w:p>
        </w:tc>
        <w:tc>
          <w:tcPr>
            <w:tcW w:w="2340" w:type="dxa"/>
          </w:tcPr>
          <w:p w:rsidR="00916E1F" w:rsidRDefault="00522F03" w14:paraId="26F3A1AD" w14:textId="77777777">
            <w:r>
              <w:rPr>
                <w:sz w:val="20"/>
                <w:szCs w:val="20"/>
              </w:rPr>
              <w:t>N/A</w:t>
            </w:r>
          </w:p>
        </w:tc>
      </w:tr>
    </w:tbl>
    <w:p w:rsidR="00916E1F" w:rsidRDefault="00916E1F" w14:paraId="47F074D7" w14:textId="77777777"/>
    <w:p w:rsidR="00E07588" w:rsidP="00E07588" w:rsidRDefault="00E07588" w14:paraId="6EBF2B74" w14:textId="77777777"/>
    <w:p w:rsidRPr="00E61A62" w:rsidR="00E07588" w:rsidRDefault="00E07588" w14:paraId="36F2E8B1" w14:textId="77777777">
      <w:pPr>
        <w:rPr>
          <w:sz w:val="20"/>
          <w:szCs w:val="20"/>
        </w:rPr>
      </w:pPr>
    </w:p>
    <w:sectPr w:rsidRPr="00E61A62" w:rsidR="00E07588" w:rsidSect="0044183A">
      <w:headerReference w:type="even" r:id="rId23"/>
      <w:headerReference w:type="default" r:id="rId24"/>
      <w:footerReference w:type="even" r:id="rId25"/>
      <w:footerReference w:type="default" r:id="rId26"/>
      <w:headerReference w:type="first" r:id="rId27"/>
      <w:footerReference w:type="first" r:id="rId28"/>
      <w:pgSz w:w="12240" w:h="15840" w:orient="portrait" w:code="1"/>
      <w:pgMar w:top="1440" w:right="1440" w:bottom="1440" w:left="1440" w:header="720"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TB" w:author="Tedisky, Bryan" w:date="2021-12-22T10:22:00Z" w:id="2">
    <w:p w:rsidR="00010B86" w:rsidRDefault="00010B86" w14:paraId="1441839C" w14:textId="3B11A308">
      <w:pPr>
        <w:pStyle w:val="CommentText"/>
      </w:pPr>
      <w:r>
        <w:rPr>
          <w:rStyle w:val="CommentReference"/>
        </w:rPr>
        <w:annotationRef/>
      </w:r>
      <w:r>
        <w:t>Is this intended to be different than a “Business Relationship Owner”?</w:t>
      </w:r>
    </w:p>
  </w:comment>
  <w:comment w:initials="TB" w:author="Tedisky, Bryan" w:date="2021-12-22T10:23:00Z" w:id="3">
    <w:p w:rsidR="00E30644" w:rsidRDefault="00E30644" w14:paraId="1A6EED14" w14:textId="77777777">
      <w:pPr>
        <w:pStyle w:val="CommentText"/>
      </w:pPr>
      <w:r>
        <w:rPr>
          <w:rStyle w:val="CommentReference"/>
        </w:rPr>
        <w:annotationRef/>
      </w:r>
      <w:r>
        <w:t xml:space="preserve">Would recommend thinking about how to incorporate obtaining and reviewing SOC1 or SOC2 reports to achieve this.  Most business owners are not aware or understand this.  May be helpful in the policy to define these and an assessment on when they should be obtained.  I would think if the nature of the relationship will require it, then that should tie into a contractual requirement.  Outside of SOX relevant area policies do not provide a strong perspective to owners today. </w:t>
      </w:r>
    </w:p>
    <w:p w:rsidR="00E30644" w:rsidRDefault="00E30644" w14:paraId="40ACE36A" w14:textId="77777777">
      <w:pPr>
        <w:pStyle w:val="CommentText"/>
      </w:pPr>
    </w:p>
    <w:p w:rsidR="00E30644" w:rsidRDefault="00E30644" w14:paraId="1DE0F351" w14:textId="18F2A92B">
      <w:pPr>
        <w:pStyle w:val="CommentText"/>
      </w:pPr>
      <w:r>
        <w:t>This should also tie into training for folks to understand the SOC1 and SOC2 reports and how to review and assess.</w:t>
      </w:r>
    </w:p>
  </w:comment>
  <w:comment w:initials="TB" w:author="Tedisky, Bryan" w:date="2021-12-22T10:36:00Z" w:id="5">
    <w:p w:rsidR="00965FAF" w:rsidRDefault="00965FAF" w14:paraId="515F2E6F" w14:textId="77777777">
      <w:pPr>
        <w:pStyle w:val="CommentText"/>
      </w:pPr>
      <w:r>
        <w:rPr>
          <w:rStyle w:val="CommentReference"/>
        </w:rPr>
        <w:annotationRef/>
      </w:r>
      <w:r>
        <w:t>Will any contractual obligations be logged into Archer so there is clear line of site of requirements and monitoring that is occurring?</w:t>
      </w:r>
    </w:p>
    <w:p w:rsidR="00965FAF" w:rsidRDefault="00965FAF" w14:paraId="519A1324" w14:textId="77777777">
      <w:pPr>
        <w:pStyle w:val="CommentText"/>
      </w:pPr>
    </w:p>
    <w:p w:rsidR="00965FAF" w:rsidRDefault="00965FAF" w14:paraId="42DCA8D8" w14:textId="713A1822">
      <w:pPr>
        <w:pStyle w:val="CommentText"/>
      </w:pPr>
      <w:r>
        <w:t xml:space="preserve">There are a lot of responsibilities on the business </w:t>
      </w:r>
      <w:proofErr w:type="spellStart"/>
      <w:r>
        <w:t>onwers</w:t>
      </w:r>
      <w:proofErr w:type="spellEnd"/>
      <w:r>
        <w:t xml:space="preserve"> which makes sense but from an Enterprise perspective how do we proactively ensure they are not failing to monitor things </w:t>
      </w:r>
    </w:p>
  </w:comment>
  <w:comment w:initials="TB" w:author="Tedisky, Bryan" w:date="2021-12-22T10:38:00Z" w:id="7">
    <w:p w:rsidR="00965FAF" w:rsidRDefault="00965FAF" w14:paraId="5CBCCFE1" w14:textId="7D6FDA4D">
      <w:pPr>
        <w:pStyle w:val="CommentText"/>
      </w:pPr>
      <w:r>
        <w:rPr>
          <w:rStyle w:val="CommentReference"/>
        </w:rPr>
        <w:annotationRef/>
      </w:r>
      <w:r>
        <w:t>Will TPRM have oversight and tie-in to any of these trainings to ensure consistency?</w:t>
      </w:r>
    </w:p>
  </w:comment>
  <w:comment w:initials="TB" w:author="Tedisky, Bryan" w:date="2021-12-22T10:41:00Z" w:id="8">
    <w:p w:rsidR="00965FAF" w:rsidRDefault="00965FAF" w14:paraId="07009C31" w14:textId="118112A4">
      <w:pPr>
        <w:pStyle w:val="CommentText"/>
      </w:pPr>
      <w:r>
        <w:rPr>
          <w:rStyle w:val="CommentReference"/>
        </w:rPr>
        <w:annotationRef/>
      </w:r>
      <w:r>
        <w:t>How about reporting and monitoring at the TPRM Team level, should that be incorporate here?  Is there accumulative reporting of our exposure or concentration of 3</w:t>
      </w:r>
      <w:r w:rsidRPr="00965FAF">
        <w:rPr>
          <w:vertAlign w:val="superscript"/>
        </w:rPr>
        <w:t>rd</w:t>
      </w:r>
      <w:r>
        <w:t xml:space="preserve"> parties since with centralization you would finally have an inventory of how many and where they are being used?  Or anything on finding and themes being noted?</w:t>
      </w:r>
    </w:p>
  </w:comment>
  <w:comment w:initials="TB" w:author="Tedisky, Bryan" w:date="2021-12-22T10:47:00Z" w:id="9">
    <w:p w:rsidR="001922D5" w:rsidRDefault="001922D5" w14:paraId="3D046DF0" w14:textId="731F6980">
      <w:pPr>
        <w:pStyle w:val="CommentText"/>
      </w:pPr>
      <w:r>
        <w:rPr>
          <w:rStyle w:val="CommentReference"/>
        </w:rPr>
        <w:annotationRef/>
      </w:r>
      <w:r>
        <w:t>Are we able to do any high-level monitoring to identify instances in which a 3</w:t>
      </w:r>
      <w:r w:rsidRPr="001922D5">
        <w:rPr>
          <w:vertAlign w:val="superscript"/>
        </w:rPr>
        <w:t>rd</w:t>
      </w:r>
      <w:r>
        <w:t xml:space="preserve"> party is being used and did not follow the process?</w:t>
      </w:r>
    </w:p>
  </w:comment>
  <w:comment w:initials="TB" w:author="Tedisky, Bryan" w:date="2021-12-22T10:40:00Z" w:id="12">
    <w:p w:rsidR="00965FAF" w:rsidRDefault="00965FAF" w14:paraId="4716AEB0" w14:textId="19EBD2BF">
      <w:pPr>
        <w:pStyle w:val="CommentText"/>
      </w:pPr>
      <w:r>
        <w:rPr>
          <w:rStyle w:val="CommentReference"/>
        </w:rPr>
        <w:annotationRef/>
      </w:r>
      <w:r>
        <w:t>Is this their responsibility to notify of changes or will there be a minimum timeline to coordinate and affirmatively ensure they are aligned with the current items?</w:t>
      </w:r>
    </w:p>
  </w:comment>
  <w:comment w:initials="TB" w:author="Tedisky, Bryan" w:date="2021-12-22T10:31:00Z" w:id="10">
    <w:p w:rsidR="00E30644" w:rsidRDefault="00E30644" w14:paraId="305085AD" w14:textId="3DF47B23">
      <w:pPr>
        <w:pStyle w:val="CommentText"/>
      </w:pPr>
      <w:r>
        <w:rPr>
          <w:rStyle w:val="CommentReference"/>
        </w:rPr>
        <w:annotationRef/>
      </w:r>
      <w:r>
        <w:t>Is this all performed within Archer?</w:t>
      </w:r>
      <w:r w:rsidR="00965FAF">
        <w:t xml:space="preserve">  Where does Process Unity factor in?</w:t>
      </w:r>
    </w:p>
  </w:comment>
  <w:comment w:initials="TB" w:author="Tedisky, Bryan" w:date="2021-12-22T10:45:00Z" w:id="13">
    <w:p w:rsidR="001922D5" w:rsidRDefault="001922D5" w14:paraId="357C5D7B" w14:textId="78004282">
      <w:pPr>
        <w:pStyle w:val="CommentText"/>
      </w:pPr>
      <w:r>
        <w:rPr>
          <w:rStyle w:val="CommentReference"/>
        </w:rPr>
        <w:annotationRef/>
      </w:r>
      <w:r>
        <w:t>Periodic makes sense, but should there be a min. threshold?</w:t>
      </w:r>
    </w:p>
  </w:comment>
  <w:comment w:initials="TB" w:author="Tedisky, Bryan" w:date="2021-12-22T10:44:00Z" w:id="14">
    <w:p w:rsidR="001922D5" w:rsidRDefault="001922D5" w14:paraId="06281D1E" w14:textId="1EF84504">
      <w:pPr>
        <w:pStyle w:val="CommentText"/>
      </w:pPr>
      <w:r>
        <w:rPr>
          <w:rStyle w:val="CommentReference"/>
        </w:rPr>
        <w:annotationRef/>
      </w:r>
      <w:r>
        <w:t xml:space="preserve">Should the policy provide guidance or direction to other applicable policies </w:t>
      </w:r>
      <w:proofErr w:type="gramStart"/>
      <w:r>
        <w:t>in regards to</w:t>
      </w:r>
      <w:proofErr w:type="gramEnd"/>
      <w:r>
        <w:t xml:space="preserve"> inactive or terminated relationships?</w:t>
      </w:r>
    </w:p>
  </w:comment>
  <w:comment w:initials="TB" w:author="Tedisky, Bryan" w:date="2021-12-22T10:33:00Z" w:id="15">
    <w:p w:rsidR="00965FAF" w:rsidRDefault="00965FAF" w14:paraId="6724BFFC" w14:textId="7C818A44">
      <w:pPr>
        <w:pStyle w:val="CommentText"/>
      </w:pPr>
      <w:r>
        <w:rPr>
          <w:rStyle w:val="CommentReference"/>
        </w:rPr>
        <w:annotationRef/>
      </w:r>
      <w:r>
        <w:t>Would recommend expanding the process information to better outline where and how these policies factor in so a business owner has a clear understanding of which policy is applicable where and when.  This policy given the overarching guidance is a great way to really tie in all the different policies that exist today.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41839C" w15:done="0"/>
  <w15:commentEx w15:paraId="1DE0F351" w15:done="0"/>
  <w15:commentEx w15:paraId="42DCA8D8" w15:done="0"/>
  <w15:commentEx w15:paraId="5CBCCFE1" w15:done="0"/>
  <w15:commentEx w15:paraId="07009C31" w15:done="0"/>
  <w15:commentEx w15:paraId="3D046DF0" w15:done="0"/>
  <w15:commentEx w15:paraId="4716AEB0" w15:done="0"/>
  <w15:commentEx w15:paraId="305085AD" w15:done="0"/>
  <w15:commentEx w15:paraId="357C5D7B" w15:done="0"/>
  <w15:commentEx w15:paraId="06281D1E" w15:done="0"/>
  <w15:commentEx w15:paraId="6724BF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D7AE3" w16cex:dateUtc="2021-12-22T15:22:00Z"/>
  <w16cex:commentExtensible w16cex:durableId="256D7B2E" w16cex:dateUtc="2021-12-22T15:23:00Z"/>
  <w16cex:commentExtensible w16cex:durableId="256D7E27" w16cex:dateUtc="2021-12-22T15:36:00Z"/>
  <w16cex:commentExtensible w16cex:durableId="256D7EC2" w16cex:dateUtc="2021-12-22T15:38:00Z"/>
  <w16cex:commentExtensible w16cex:durableId="256D7F70" w16cex:dateUtc="2021-12-22T15:41:00Z"/>
  <w16cex:commentExtensible w16cex:durableId="256D80A7" w16cex:dateUtc="2021-12-22T15:47:00Z"/>
  <w16cex:commentExtensible w16cex:durableId="256D7F1B" w16cex:dateUtc="2021-12-22T15:40:00Z"/>
  <w16cex:commentExtensible w16cex:durableId="256D7D14" w16cex:dateUtc="2021-12-22T15:31:00Z"/>
  <w16cex:commentExtensible w16cex:durableId="256D8030" w16cex:dateUtc="2021-12-22T15:45:00Z"/>
  <w16cex:commentExtensible w16cex:durableId="256D8003" w16cex:dateUtc="2021-12-22T15:44:00Z"/>
  <w16cex:commentExtensible w16cex:durableId="256D7D82" w16cex:dateUtc="2021-12-22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41839C" w16cid:durableId="256D7AE3"/>
  <w16cid:commentId w16cid:paraId="1DE0F351" w16cid:durableId="256D7B2E"/>
  <w16cid:commentId w16cid:paraId="42DCA8D8" w16cid:durableId="256D7E27"/>
  <w16cid:commentId w16cid:paraId="5CBCCFE1" w16cid:durableId="256D7EC2"/>
  <w16cid:commentId w16cid:paraId="07009C31" w16cid:durableId="256D7F70"/>
  <w16cid:commentId w16cid:paraId="3D046DF0" w16cid:durableId="256D80A7"/>
  <w16cid:commentId w16cid:paraId="4716AEB0" w16cid:durableId="256D7F1B"/>
  <w16cid:commentId w16cid:paraId="305085AD" w16cid:durableId="256D7D14"/>
  <w16cid:commentId w16cid:paraId="357C5D7B" w16cid:durableId="256D8030"/>
  <w16cid:commentId w16cid:paraId="06281D1E" w16cid:durableId="256D8003"/>
  <w16cid:commentId w16cid:paraId="6724BFFC" w16cid:durableId="256D7D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4B48" w:rsidRDefault="00ED4B48" w14:paraId="4A27765C" w14:textId="77777777">
      <w:r>
        <w:separator/>
      </w:r>
    </w:p>
  </w:endnote>
  <w:endnote w:type="continuationSeparator" w:id="0">
    <w:p w:rsidR="00ED4B48" w:rsidRDefault="00ED4B48" w14:paraId="4CFE79C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700B" w:rsidRDefault="002E700B" w14:paraId="361620E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916E1F" w:rsidRDefault="00522F03" w14:paraId="7142BD6A" w14:textId="77777777">
    <w:pPr>
      <w:pBdr>
        <w:bottom w:val="single" w:color="696969" w:sz="14" w:space="1"/>
      </w:pBdr>
      <w:spacing w:after="2"/>
    </w:pPr>
    <w:r>
      <w:rPr>
        <w:noProof/>
      </w:rPr>
      <mc:AlternateContent>
        <mc:Choice Requires="wps">
          <w:drawing>
            <wp:anchor distT="0" distB="0" distL="114300" distR="114300" simplePos="0" relativeHeight="251659264" behindDoc="0" locked="0" layoutInCell="0" allowOverlap="1" wp14:anchorId="442E0BA5" wp14:editId="3581A0B8">
              <wp:simplePos x="0" y="0"/>
              <wp:positionH relativeFrom="page">
                <wp:posOffset>0</wp:posOffset>
              </wp:positionH>
              <wp:positionV relativeFrom="page">
                <wp:posOffset>9601200</wp:posOffset>
              </wp:positionV>
              <wp:extent cx="7772400" cy="266700"/>
              <wp:effectExtent l="0" t="0" r="0" b="0"/>
              <wp:wrapNone/>
              <wp:docPr id="1" name="MSIPCM44b547f6bbe68f44603989c3"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522F03" w:rsidR="00522F03" w:rsidP="00522F03" w:rsidRDefault="00522F03" w14:paraId="5CAB9F38" w14:textId="0E13ED70">
                          <w:pPr>
                            <w:rPr>
                              <w:rFonts w:ascii="Calibri" w:hAnsi="Calibri" w:cs="Calibri"/>
                              <w:color w:val="414141"/>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34328ED3">
            <v:shapetype id="_x0000_t202" coordsize="21600,21600" o:spt="202" path="m,l,21600r21600,l21600,xe" w14:anchorId="442E0BA5">
              <v:stroke joinstyle="miter"/>
              <v:path gradientshapeok="t" o:connecttype="rect"/>
            </v:shapetype>
            <v:shape id="MSIPCM44b547f6bbe68f44603989c3"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356254672,&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">
              <v:textbox inset="20pt,0,,0">
                <w:txbxContent>
                  <w:p w:rsidRPr="00522F03" w:rsidR="00522F03" w:rsidP="00522F03" w:rsidRDefault="00522F03" w14:paraId="672A6659" w14:textId="0E13ED70">
                    <w:pPr>
                      <w:rPr>
                        <w:rFonts w:ascii="Calibri" w:hAnsi="Calibri" w:cs="Calibri"/>
                        <w:color w:val="414141"/>
                        <w:sz w:val="16"/>
                      </w:rPr>
                    </w:pPr>
                  </w:p>
                </w:txbxContent>
              </v:textbox>
              <w10:wrap anchorx="page" anchory="page"/>
            </v:shape>
          </w:pict>
        </mc:Fallback>
      </mc:AlternateContent>
    </w:r>
  </w:p>
  <w:p w:rsidR="00916E1F" w:rsidRDefault="00522F03" w14:paraId="2869906F" w14:textId="77777777">
    <w:r>
      <w:rPr>
        <w:noProof/>
        <w:sz w:val="16"/>
      </w:rPr>
      <w:t xml:space="preserve">Confidential and Proprietary                                                                                                                                                 Page  </w:t>
    </w:r>
    <w:r>
      <w:fldChar w:fldCharType="begin"/>
    </w:r>
    <w:r>
      <w:instrText xml:space="preserve"> PAGE \* MERGEFORMAT </w:instrText>
    </w:r>
    <w:r>
      <w:fldChar w:fldCharType="separate"/>
    </w:r>
    <w:r>
      <w:rPr>
        <w:noProof/>
        <w:sz w:val="16"/>
      </w:rPr>
      <w:t xml:space="preserve">Confidential and Proprietary                                                                                                                                                 Page  </w:t>
    </w:r>
    <w:r>
      <w:rPr>
        <w:noProof/>
        <w:sz w:val="16"/>
      </w:rPr>
      <w:fldChar w:fldCharType="end"/>
    </w:r>
    <w:r>
      <w:rPr>
        <w:noProof/>
        <w:sz w:val="16"/>
      </w:rPr>
      <w:t xml:space="preserve"> of  </w:t>
    </w:r>
    <w:r w:rsidR="001922D5">
      <w:fldChar w:fldCharType="begin"/>
    </w:r>
    <w:r w:rsidR="001922D5">
      <w:instrText xml:space="preserve"> NUMPAGES \* MERGEFORMAT </w:instrText>
    </w:r>
    <w:r w:rsidR="001922D5">
      <w:fldChar w:fldCharType="separate"/>
    </w:r>
    <w:r>
      <w:rPr>
        <w:noProof/>
        <w:sz w:val="16"/>
      </w:rPr>
      <w:t xml:space="preserve">Confidential and Proprietary                                                                                                                                                 Page  </w:t>
    </w:r>
    <w:r w:rsidR="001922D5">
      <w:rPr>
        <w:noProof/>
        <w:sz w:val="16"/>
      </w:rPr>
      <w:fldChar w:fldCharType="end"/>
    </w:r>
  </w:p>
  <w:p w:rsidR="00916E1F" w:rsidRDefault="00522F03" w14:paraId="74D6AECA" w14:textId="77777777">
    <w:r>
      <w:rPr>
        <w:noProof/>
        <w:sz w:val="16"/>
      </w:rPr>
      <w:t>©2020 CVS Health and/or one of its affiliates. All rights reserved.</w:t>
    </w:r>
  </w:p>
  <w:p w:rsidR="00916E1F" w:rsidRDefault="00522F03" w14:paraId="6AFC6BA0" w14:textId="77777777">
    <w:pPr>
      <w:jc w:val="center"/>
    </w:pPr>
    <w:r>
      <w:rPr>
        <w:noProof/>
        <w:sz w:val="16"/>
      </w:rPr>
      <w:t>Not to be Reproduced Or Disclosed to Others Without Prior Written Approval</w:t>
    </w:r>
  </w:p>
  <w:p w:rsidR="00916E1F" w:rsidRDefault="00522F03" w14:paraId="70B9B6DC" w14:textId="77777777">
    <w:pPr>
      <w:jc w:val="center"/>
    </w:pPr>
    <w:r>
      <w:rPr>
        <w:noProof/>
        <w:sz w:val="16"/>
      </w:rPr>
      <w:t>Not subject to disclosure under FOIA, including exemption 4, or otherwise</w:t>
    </w:r>
  </w:p>
  <w:p w:rsidR="00916E1F" w:rsidRDefault="00522F03" w14:paraId="1FA8F8C1" w14:textId="77777777">
    <w:pPr>
      <w:jc w:val="center"/>
    </w:pPr>
    <w:r>
      <w:rPr>
        <w:noProof/>
        <w:color w:val="3D9DEB"/>
        <w:sz w:val="16"/>
      </w:rPr>
      <w:t>ELECTRONIC DATA = OFFICIAL VERSION / PAPER COPY = INFORMATION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916E1F" w:rsidRDefault="00522F03" w14:paraId="25D4EC45" w14:textId="77777777">
    <w:pPr>
      <w:pBdr>
        <w:bottom w:val="single" w:color="696969" w:sz="14" w:space="1"/>
      </w:pBdr>
      <w:spacing w:after="2"/>
    </w:pPr>
    <w:r>
      <w:rPr>
        <w:noProof/>
      </w:rPr>
      <mc:AlternateContent>
        <mc:Choice Requires="wps">
          <w:drawing>
            <wp:anchor distT="0" distB="0" distL="114300" distR="114300" simplePos="0" relativeHeight="251660288" behindDoc="0" locked="0" layoutInCell="0" allowOverlap="1" wp14:anchorId="48FF7C46" wp14:editId="0C4F6392">
              <wp:simplePos x="0" y="0"/>
              <wp:positionH relativeFrom="page">
                <wp:posOffset>0</wp:posOffset>
              </wp:positionH>
              <wp:positionV relativeFrom="page">
                <wp:posOffset>9601200</wp:posOffset>
              </wp:positionV>
              <wp:extent cx="7772400" cy="266700"/>
              <wp:effectExtent l="0" t="0" r="0" b="0"/>
              <wp:wrapNone/>
              <wp:docPr id="2" name="MSIPCM06b94d24be793e15262867a6" descr="{&quot;HashCode&quot;:-356254672,&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522F03" w:rsidR="00522F03" w:rsidP="00522F03" w:rsidRDefault="00522F03" w14:paraId="345854C3" w14:textId="2D889491">
                          <w:pPr>
                            <w:rPr>
                              <w:rFonts w:ascii="Calibri" w:hAnsi="Calibri" w:cs="Calibri"/>
                              <w:color w:val="414141"/>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28BC06F4">
            <v:shapetype id="_x0000_t202" coordsize="21600,21600" o:spt="202" path="m,l,21600r21600,l21600,xe" w14:anchorId="48FF7C46">
              <v:stroke joinstyle="miter"/>
              <v:path gradientshapeok="t" o:connecttype="rect"/>
            </v:shapetype>
            <v:shape id="MSIPCM06b94d24be793e15262867a6"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356254672,&quot;Height&quot;:792.0,&quot;Width&quot;:612.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RNUej7ICAABQBQAADgAA&#10;AAAAAAAAAAAAAAAuAgAAZHJzL2Uyb0RvYy54bWxQSwECLQAUAAYACAAAACEAu0DtMdwAAAALAQAA&#10;DwAAAAAAAAAAAAAAAAAMBQAAZHJzL2Rvd25yZXYueG1sUEsFBgAAAAAEAAQA8wAAABUGAAAAAA==&#10;">
              <v:textbox inset="20pt,0,,0">
                <w:txbxContent>
                  <w:p w:rsidRPr="00522F03" w:rsidR="00522F03" w:rsidP="00522F03" w:rsidRDefault="00522F03" w14:paraId="0A37501D" w14:textId="2D889491">
                    <w:pPr>
                      <w:rPr>
                        <w:rFonts w:ascii="Calibri" w:hAnsi="Calibri" w:cs="Calibri"/>
                        <w:color w:val="414141"/>
                        <w:sz w:val="16"/>
                      </w:rPr>
                    </w:pPr>
                  </w:p>
                </w:txbxContent>
              </v:textbox>
              <w10:wrap anchorx="page" anchory="page"/>
            </v:shape>
          </w:pict>
        </mc:Fallback>
      </mc:AlternateContent>
    </w:r>
  </w:p>
  <w:p w:rsidR="00916E1F" w:rsidRDefault="00522F03" w14:paraId="7478DDFE" w14:textId="77777777">
    <w:r>
      <w:rPr>
        <w:noProof/>
        <w:sz w:val="16"/>
      </w:rPr>
      <w:t xml:space="preserve">Confidential and Proprietary                                                                                                                                                 Page  </w:t>
    </w:r>
    <w:r>
      <w:fldChar w:fldCharType="begin"/>
    </w:r>
    <w:r>
      <w:instrText xml:space="preserve"> PAGE \* MERGEFORMAT </w:instrText>
    </w:r>
    <w:r>
      <w:fldChar w:fldCharType="separate"/>
    </w:r>
    <w:r>
      <w:rPr>
        <w:noProof/>
        <w:sz w:val="16"/>
      </w:rPr>
      <w:t xml:space="preserve">Confidential and Proprietary                                                                                                                                                 Page  </w:t>
    </w:r>
    <w:r>
      <w:rPr>
        <w:noProof/>
        <w:sz w:val="16"/>
      </w:rPr>
      <w:fldChar w:fldCharType="end"/>
    </w:r>
    <w:r>
      <w:rPr>
        <w:noProof/>
        <w:sz w:val="16"/>
      </w:rPr>
      <w:t xml:space="preserve"> of  </w:t>
    </w:r>
    <w:r w:rsidR="001922D5">
      <w:fldChar w:fldCharType="begin"/>
    </w:r>
    <w:r w:rsidR="001922D5">
      <w:instrText xml:space="preserve"> NUMPAGES \* MERGEFORMAT </w:instrText>
    </w:r>
    <w:r w:rsidR="001922D5">
      <w:fldChar w:fldCharType="separate"/>
    </w:r>
    <w:r>
      <w:rPr>
        <w:noProof/>
        <w:sz w:val="16"/>
      </w:rPr>
      <w:t xml:space="preserve">Confidential and Proprietary                                                                                                                                                 Page  </w:t>
    </w:r>
    <w:r w:rsidR="001922D5">
      <w:rPr>
        <w:noProof/>
        <w:sz w:val="16"/>
      </w:rPr>
      <w:fldChar w:fldCharType="end"/>
    </w:r>
  </w:p>
  <w:p w:rsidR="00916E1F" w:rsidRDefault="00522F03" w14:paraId="5BE94BB0" w14:textId="77777777">
    <w:r>
      <w:rPr>
        <w:noProof/>
        <w:sz w:val="16"/>
      </w:rPr>
      <w:t>©2020 CVS Health and/or one of its affiliates. All rights reserved.</w:t>
    </w:r>
  </w:p>
  <w:p w:rsidR="00916E1F" w:rsidRDefault="00522F03" w14:paraId="200986DE" w14:textId="77777777">
    <w:pPr>
      <w:jc w:val="center"/>
    </w:pPr>
    <w:r>
      <w:rPr>
        <w:noProof/>
        <w:sz w:val="16"/>
      </w:rPr>
      <w:t>Not to be Reproduced Or Disclosed to Others Without Prior Written Approval</w:t>
    </w:r>
  </w:p>
  <w:p w:rsidR="00916E1F" w:rsidRDefault="00522F03" w14:paraId="2887A3A7" w14:textId="77777777">
    <w:pPr>
      <w:jc w:val="center"/>
    </w:pPr>
    <w:r>
      <w:rPr>
        <w:noProof/>
        <w:sz w:val="16"/>
      </w:rPr>
      <w:t>Not subject to disclosure under FOIA, including exemption 4, or otherwise</w:t>
    </w:r>
  </w:p>
  <w:p w:rsidR="00916E1F" w:rsidRDefault="00522F03" w14:paraId="769E0F90" w14:textId="77777777">
    <w:pPr>
      <w:jc w:val="center"/>
    </w:pPr>
    <w:r>
      <w:rPr>
        <w:noProof/>
        <w:color w:val="3D9DEB"/>
        <w:sz w:val="16"/>
      </w:rPr>
      <w:t>ELECTRONIC DATA = OFFICIAL VERSION / PAPER COPY = INFORMATION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4B48" w:rsidRDefault="00ED4B48" w14:paraId="4ECCB93B" w14:textId="77777777">
      <w:r>
        <w:separator/>
      </w:r>
    </w:p>
  </w:footnote>
  <w:footnote w:type="continuationSeparator" w:id="0">
    <w:p w:rsidR="00ED4B48" w:rsidRDefault="00ED4B48" w14:paraId="36F8016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700B" w:rsidRDefault="002E700B" w14:paraId="16545DB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Look w:val="04A0" w:firstRow="1" w:lastRow="0" w:firstColumn="1" w:lastColumn="0" w:noHBand="0" w:noVBand="1"/>
    </w:tblPr>
    <w:tblGrid>
      <w:gridCol w:w="3120"/>
      <w:gridCol w:w="6240"/>
    </w:tblGrid>
    <w:tr w:rsidR="00916E1F" w14:paraId="4BB98C62" w14:textId="77777777">
      <w:tc>
        <w:tcPr>
          <w:tcW w:w="3120" w:type="dxa"/>
        </w:tcPr>
        <w:p w:rsidR="00916E1F" w:rsidRDefault="00522F03" w14:paraId="6C27139C" w14:textId="77777777">
          <w:r>
            <w:rPr>
              <w:b/>
              <w:color w:val="000000"/>
              <w:sz w:val="20"/>
              <w:szCs w:val="20"/>
            </w:rPr>
            <w:t>Document ID:</w:t>
          </w:r>
          <w:r>
            <w:rPr>
              <w:b/>
              <w:color w:val="000000"/>
              <w:sz w:val="20"/>
              <w:szCs w:val="20"/>
            </w:rPr>
            <w:br/>
          </w:r>
        </w:p>
      </w:tc>
      <w:tc>
        <w:tcPr>
          <w:tcW w:w="6240" w:type="dxa"/>
        </w:tcPr>
        <w:p w:rsidR="00916E1F" w:rsidRDefault="00522F03" w14:paraId="32283658" w14:textId="642E939E">
          <w:r>
            <w:rPr>
              <w:b/>
              <w:color w:val="000000"/>
              <w:sz w:val="20"/>
              <w:szCs w:val="20"/>
            </w:rPr>
            <w:t>Title:</w:t>
          </w:r>
          <w:r>
            <w:rPr>
              <w:b/>
              <w:color w:val="000000"/>
              <w:sz w:val="20"/>
              <w:szCs w:val="20"/>
            </w:rPr>
            <w:br/>
          </w:r>
          <w:r w:rsidR="00C5738B">
            <w:t>Enterprise Third Party Risk Management Policy</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Look w:val="04A0" w:firstRow="1" w:lastRow="0" w:firstColumn="1" w:lastColumn="0" w:noHBand="0" w:noVBand="1"/>
    </w:tblPr>
    <w:tblGrid>
      <w:gridCol w:w="1560"/>
      <w:gridCol w:w="1872"/>
      <w:gridCol w:w="5928"/>
    </w:tblGrid>
    <w:tr w:rsidR="00916E1F" w14:paraId="3248C661" w14:textId="77777777">
      <w:tc>
        <w:tcPr>
          <w:tcW w:w="624" w:type="dxa"/>
        </w:tcPr>
        <w:p w:rsidR="00916E1F" w:rsidRDefault="00522F03" w14:paraId="4CFD46BB" w14:textId="77777777">
          <w:r>
            <w:rPr>
              <w:b/>
              <w:color w:val="000000"/>
              <w:sz w:val="20"/>
              <w:szCs w:val="20"/>
            </w:rPr>
            <w:t>Document ID:</w:t>
          </w:r>
          <w:r>
            <w:rPr>
              <w:b/>
              <w:color w:val="000000"/>
              <w:sz w:val="20"/>
              <w:szCs w:val="20"/>
            </w:rPr>
            <w:br/>
          </w:r>
        </w:p>
      </w:tc>
      <w:tc>
        <w:tcPr>
          <w:tcW w:w="7020" w:type="dxa"/>
          <w:gridSpan w:val="2"/>
        </w:tcPr>
        <w:p w:rsidR="00916E1F" w:rsidRDefault="00522F03" w14:paraId="2B8F44A2" w14:textId="34B116FC">
          <w:r>
            <w:rPr>
              <w:b/>
              <w:color w:val="000000"/>
              <w:sz w:val="20"/>
              <w:szCs w:val="20"/>
            </w:rPr>
            <w:t>Title:</w:t>
          </w:r>
          <w:r>
            <w:rPr>
              <w:sz w:val="20"/>
              <w:szCs w:val="20"/>
            </w:rPr>
            <w:t xml:space="preserve"> </w:t>
          </w:r>
          <w:r w:rsidR="009B4012">
            <w:t>Enterprise</w:t>
          </w:r>
          <w:r w:rsidRPr="008C769F">
            <w:t xml:space="preserve"> Third Party</w:t>
          </w:r>
          <w:r w:rsidR="009B4012">
            <w:t xml:space="preserve"> Risk Management</w:t>
          </w:r>
          <w:r w:rsidRPr="008C769F">
            <w:t xml:space="preserve"> Policy</w:t>
          </w:r>
          <w:r w:rsidR="00A91AF7">
            <w:t xml:space="preserve"> </w:t>
          </w:r>
        </w:p>
      </w:tc>
    </w:tr>
    <w:tr w:rsidR="00916E1F" w14:paraId="749037BA" w14:textId="77777777">
      <w:tc>
        <w:tcPr>
          <w:tcW w:w="9360" w:type="dxa"/>
          <w:gridSpan w:val="3"/>
        </w:tcPr>
        <w:p w:rsidR="00916E1F" w:rsidRDefault="00522F03" w14:paraId="2CEF54AD" w14:textId="77777777">
          <w:r>
            <w:rPr>
              <w:b/>
              <w:color w:val="000000"/>
              <w:sz w:val="20"/>
              <w:szCs w:val="20"/>
            </w:rPr>
            <w:t>Parent Documents:</w:t>
          </w:r>
          <w:r>
            <w:rPr>
              <w:sz w:val="20"/>
              <w:szCs w:val="20"/>
            </w:rPr>
            <w:t xml:space="preserve"> </w:t>
          </w:r>
        </w:p>
      </w:tc>
    </w:tr>
    <w:tr w:rsidR="00916E1F" w14:paraId="677FA9EB" w14:textId="77777777">
      <w:tc>
        <w:tcPr>
          <w:tcW w:w="1560" w:type="dxa"/>
        </w:tcPr>
        <w:p w:rsidR="00916E1F" w:rsidRDefault="00522F03" w14:paraId="5BB6D454" w14:textId="77777777">
          <w:r>
            <w:rPr>
              <w:b/>
              <w:color w:val="000000"/>
              <w:sz w:val="20"/>
              <w:szCs w:val="20"/>
            </w:rPr>
            <w:t>Effective Date:</w:t>
          </w:r>
          <w:r>
            <w:rPr>
              <w:b/>
              <w:color w:val="000000"/>
              <w:sz w:val="20"/>
              <w:szCs w:val="20"/>
            </w:rPr>
            <w:br/>
          </w:r>
          <w:r>
            <w:rPr>
              <w:sz w:val="20"/>
              <w:szCs w:val="20"/>
            </w:rPr>
            <w:t>See Document Information Page</w:t>
          </w:r>
        </w:p>
      </w:tc>
      <w:tc>
        <w:tcPr>
          <w:tcW w:w="1872" w:type="dxa"/>
        </w:tcPr>
        <w:p w:rsidR="00916E1F" w:rsidRDefault="00522F03" w14:paraId="0FFC7ACD" w14:textId="77777777">
          <w:r>
            <w:rPr>
              <w:b/>
              <w:color w:val="000000"/>
              <w:sz w:val="20"/>
              <w:szCs w:val="20"/>
            </w:rPr>
            <w:t>Last Review Date:</w:t>
          </w:r>
          <w:r>
            <w:rPr>
              <w:b/>
              <w:color w:val="000000"/>
              <w:sz w:val="20"/>
              <w:szCs w:val="20"/>
            </w:rPr>
            <w:br/>
          </w:r>
          <w:r>
            <w:rPr>
              <w:sz w:val="20"/>
              <w:szCs w:val="20"/>
            </w:rPr>
            <w:t>See Review and Revision History Section</w:t>
          </w:r>
        </w:p>
      </w:tc>
      <w:tc>
        <w:tcPr>
          <w:tcW w:w="4680" w:type="dxa"/>
        </w:tcPr>
        <w:p w:rsidR="00916E1F" w:rsidRDefault="00522F03" w14:paraId="63FFCD9B" w14:textId="1099403F">
          <w:r>
            <w:rPr>
              <w:b/>
              <w:color w:val="000000"/>
              <w:sz w:val="20"/>
              <w:szCs w:val="20"/>
            </w:rPr>
            <w:t>Business Process Owner (BPO):</w:t>
          </w:r>
          <w:r>
            <w:rPr>
              <w:b/>
              <w:color w:val="000000"/>
              <w:sz w:val="20"/>
              <w:szCs w:val="20"/>
            </w:rPr>
            <w:br/>
          </w:r>
        </w:p>
      </w:tc>
    </w:tr>
    <w:tr w:rsidR="00916E1F" w14:paraId="3B2843BA" w14:textId="77777777">
      <w:tc>
        <w:tcPr>
          <w:tcW w:w="9360" w:type="dxa"/>
          <w:gridSpan w:val="3"/>
        </w:tcPr>
        <w:p w:rsidR="00916E1F" w:rsidRDefault="00522F03" w14:paraId="27A68AD1" w14:textId="77777777">
          <w:r>
            <w:rPr>
              <w:b/>
              <w:color w:val="000000"/>
              <w:sz w:val="20"/>
              <w:szCs w:val="20"/>
            </w:rPr>
            <w:t>Exhibit(s):</w:t>
          </w:r>
          <w:r>
            <w:rPr>
              <w:sz w:val="20"/>
              <w:szCs w:val="20"/>
            </w:rPr>
            <w:t xml:space="preserve"> N/A</w:t>
          </w:r>
        </w:p>
      </w:tc>
    </w:tr>
    <w:tr w:rsidR="00916E1F" w14:paraId="2A43E26B" w14:textId="77777777">
      <w:tc>
        <w:tcPr>
          <w:tcW w:w="9360" w:type="dxa"/>
          <w:gridSpan w:val="3"/>
        </w:tcPr>
        <w:p w:rsidR="00916E1F" w:rsidRDefault="00522F03" w14:paraId="12BAFB35" w14:textId="77777777">
          <w:r>
            <w:rPr>
              <w:b/>
              <w:color w:val="000000"/>
              <w:sz w:val="20"/>
              <w:szCs w:val="20"/>
            </w:rPr>
            <w:t>Document Type:</w:t>
          </w:r>
          <w:r>
            <w:rPr>
              <w:sz w:val="20"/>
              <w:szCs w:val="20"/>
            </w:rPr>
            <w:t xml:space="preserve"> </w:t>
          </w:r>
          <w:r w:rsidRPr="0051115C">
            <w:t>Policy and Procedure</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A436D"/>
    <w:multiLevelType w:val="hybridMultilevel"/>
    <w:tmpl w:val="881E7A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4C2C79"/>
    <w:multiLevelType w:val="hybridMultilevel"/>
    <w:tmpl w:val="9410C50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92F6B"/>
    <w:multiLevelType w:val="hybridMultilevel"/>
    <w:tmpl w:val="C510AFA6"/>
    <w:lvl w:ilvl="0" w:tplc="C32E4714">
      <w:start w:val="1"/>
      <w:numFmt w:val="bullet"/>
      <w:pStyle w:val="IndentBullet"/>
      <w:lvlText w:val=""/>
      <w:lvlJc w:val="left"/>
      <w:pPr>
        <w:tabs>
          <w:tab w:val="num" w:pos="1080"/>
        </w:tabs>
        <w:ind w:left="1080" w:hanging="360"/>
      </w:pPr>
      <w:rPr>
        <w:rFonts w:hint="default" w:ascii="Symbol" w:hAnsi="Symbol"/>
      </w:rPr>
    </w:lvl>
    <w:lvl w:ilvl="1" w:tplc="0409000F">
      <w:start w:val="1"/>
      <w:numFmt w:val="decimal"/>
      <w:lvlText w:val="%2."/>
      <w:lvlJc w:val="left"/>
      <w:pPr>
        <w:tabs>
          <w:tab w:val="num" w:pos="2160"/>
        </w:tabs>
        <w:ind w:left="2160" w:hanging="360"/>
      </w:pPr>
    </w:lvl>
    <w:lvl w:ilvl="2" w:tplc="04090005">
      <w:start w:val="1"/>
      <w:numFmt w:val="bullet"/>
      <w:lvlText w:val=""/>
      <w:lvlJc w:val="left"/>
      <w:pPr>
        <w:tabs>
          <w:tab w:val="num" w:pos="2880"/>
        </w:tabs>
        <w:ind w:left="2880" w:hanging="360"/>
      </w:pPr>
      <w:rPr>
        <w:rFonts w:hint="default" w:ascii="Wingdings" w:hAnsi="Wingdings"/>
      </w:rPr>
    </w:lvl>
    <w:lvl w:ilvl="3" w:tplc="0409000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 w15:restartNumberingAfterBreak="0">
    <w:nsid w:val="2D85704B"/>
    <w:multiLevelType w:val="hybridMultilevel"/>
    <w:tmpl w:val="CD6E89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84E99"/>
    <w:multiLevelType w:val="multilevel"/>
    <w:tmpl w:val="B8B451C8"/>
    <w:styleLink w:val="PPOutline"/>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720"/>
        </w:tabs>
        <w:ind w:left="720" w:hanging="360"/>
      </w:pPr>
      <w:rPr>
        <w:rFonts w:hint="default"/>
        <w:b w:val="0"/>
      </w:rPr>
    </w:lvl>
    <w:lvl w:ilvl="2">
      <w:start w:val="1"/>
      <w:numFmt w:val="lowerRoman"/>
      <w:lvlText w:val="%3."/>
      <w:lvlJc w:val="left"/>
      <w:pPr>
        <w:tabs>
          <w:tab w:val="num" w:pos="1080"/>
        </w:tabs>
        <w:ind w:left="1080" w:hanging="360"/>
      </w:pPr>
      <w:rPr>
        <w:rFonts w:hint="default"/>
        <w:b w:val="0"/>
      </w:rPr>
    </w:lvl>
    <w:lvl w:ilvl="3">
      <w:start w:val="1"/>
      <w:numFmt w:val="decimal"/>
      <w:lvlText w:val="%4)"/>
      <w:lvlJc w:val="left"/>
      <w:pPr>
        <w:tabs>
          <w:tab w:val="num" w:pos="1440"/>
        </w:tabs>
        <w:ind w:left="1440" w:hanging="360"/>
      </w:pPr>
      <w:rPr>
        <w:rFonts w:hint="default"/>
        <w:b w:val="0"/>
      </w:rPr>
    </w:lvl>
    <w:lvl w:ilvl="4">
      <w:start w:val="1"/>
      <w:numFmt w:val="none"/>
      <w:lvlText w:val="a)"/>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9FF76BC"/>
    <w:multiLevelType w:val="multilevel"/>
    <w:tmpl w:val="BC3A95BC"/>
    <w:name w:val="zzmpScheme10||Scheme 10|2|1|1|0|2|33||1|4|32||1|4|32||1|4|32||1|4|32||1|4|32||1|4|32||1|4|32||1|4|32||2"/>
    <w:lvl w:ilvl="0">
      <w:start w:val="1"/>
      <w:numFmt w:val="none"/>
      <w:pStyle w:val="Scheme10L1"/>
      <w:suff w:val="nothing"/>
      <w:lvlText w:val=""/>
      <w:lvlJc w:val="left"/>
      <w:pPr>
        <w:ind w:left="0" w:firstLine="0"/>
      </w:pPr>
      <w:rPr>
        <w:rFonts w:hint="default" w:ascii="Times New Roman" w:hAnsi="Times New Roman" w:cs="Times New Roman"/>
        <w:b w:val="0"/>
        <w:i w:val="0"/>
        <w:caps w:val="0"/>
        <w:u w:val="none"/>
      </w:rPr>
    </w:lvl>
    <w:lvl w:ilvl="1">
      <w:start w:val="4"/>
      <w:numFmt w:val="decimal"/>
      <w:pStyle w:val="Scheme10L2"/>
      <w:lvlText w:val="%2."/>
      <w:lvlJc w:val="left"/>
      <w:pPr>
        <w:tabs>
          <w:tab w:val="num" w:pos="1350"/>
        </w:tabs>
        <w:ind w:left="1350" w:hanging="720"/>
      </w:pPr>
      <w:rPr>
        <w:rFonts w:hint="default" w:ascii="Times New Roman" w:hAnsi="Times New Roman" w:cs="Times New Roman"/>
        <w:b w:val="0"/>
        <w:i w:val="0"/>
        <w:caps w:val="0"/>
        <w:u w:val="none"/>
      </w:rPr>
    </w:lvl>
    <w:lvl w:ilvl="2">
      <w:start w:val="1"/>
      <w:numFmt w:val="lowerLetter"/>
      <w:pStyle w:val="Scheme10L3"/>
      <w:lvlText w:val="%3."/>
      <w:lvlJc w:val="left"/>
      <w:pPr>
        <w:tabs>
          <w:tab w:val="num" w:pos="1440"/>
        </w:tabs>
        <w:ind w:left="1440" w:hanging="720"/>
      </w:pPr>
      <w:rPr>
        <w:rFonts w:hint="default" w:ascii="Times New Roman" w:hAnsi="Times New Roman" w:cs="Times New Roman"/>
        <w:b w:val="0"/>
        <w:i w:val="0"/>
        <w:caps w:val="0"/>
        <w:u w:val="none"/>
      </w:rPr>
    </w:lvl>
    <w:lvl w:ilvl="3">
      <w:start w:val="1"/>
      <w:numFmt w:val="lowerRoman"/>
      <w:pStyle w:val="Scheme10L4"/>
      <w:lvlText w:val="(%4)"/>
      <w:lvlJc w:val="left"/>
      <w:pPr>
        <w:tabs>
          <w:tab w:val="num" w:pos="2880"/>
        </w:tabs>
        <w:ind w:left="0" w:firstLine="2160"/>
      </w:pPr>
      <w:rPr>
        <w:rFonts w:hint="default" w:ascii="Times New Roman" w:hAnsi="Times New Roman" w:cs="Times New Roman"/>
        <w:b w:val="0"/>
        <w:i w:val="0"/>
        <w:caps w:val="0"/>
        <w:u w:val="none"/>
      </w:rPr>
    </w:lvl>
    <w:lvl w:ilvl="4">
      <w:start w:val="1"/>
      <w:numFmt w:val="decimal"/>
      <w:pStyle w:val="Scheme10L5"/>
      <w:lvlText w:val="(%5)"/>
      <w:lvlJc w:val="left"/>
      <w:pPr>
        <w:tabs>
          <w:tab w:val="num" w:pos="3600"/>
        </w:tabs>
        <w:ind w:left="0" w:firstLine="2880"/>
      </w:pPr>
      <w:rPr>
        <w:rFonts w:hint="default" w:ascii="Times New Roman" w:hAnsi="Times New Roman" w:cs="Times New Roman"/>
        <w:b w:val="0"/>
        <w:i w:val="0"/>
        <w:caps w:val="0"/>
        <w:u w:val="none"/>
      </w:rPr>
    </w:lvl>
    <w:lvl w:ilvl="5">
      <w:start w:val="1"/>
      <w:numFmt w:val="upperLetter"/>
      <w:pStyle w:val="Scheme10L6"/>
      <w:lvlText w:val="(%6)"/>
      <w:lvlJc w:val="left"/>
      <w:pPr>
        <w:tabs>
          <w:tab w:val="num" w:pos="4320"/>
        </w:tabs>
        <w:ind w:left="0" w:firstLine="3600"/>
      </w:pPr>
      <w:rPr>
        <w:rFonts w:hint="default" w:ascii="Times New Roman" w:hAnsi="Times New Roman" w:cs="Times New Roman"/>
        <w:b w:val="0"/>
        <w:i w:val="0"/>
        <w:caps w:val="0"/>
        <w:u w:val="none"/>
      </w:rPr>
    </w:lvl>
    <w:lvl w:ilvl="6">
      <w:start w:val="1"/>
      <w:numFmt w:val="lowerRoman"/>
      <w:pStyle w:val="Scheme10L7"/>
      <w:lvlText w:val="(%7)"/>
      <w:lvlJc w:val="left"/>
      <w:pPr>
        <w:tabs>
          <w:tab w:val="num" w:pos="5040"/>
        </w:tabs>
        <w:ind w:left="0" w:firstLine="4320"/>
      </w:pPr>
      <w:rPr>
        <w:rFonts w:hint="default" w:ascii="Times New Roman" w:hAnsi="Times New Roman" w:cs="Times New Roman"/>
        <w:b w:val="0"/>
        <w:i w:val="0"/>
        <w:caps w:val="0"/>
        <w:u w:val="none"/>
      </w:rPr>
    </w:lvl>
    <w:lvl w:ilvl="7">
      <w:start w:val="1"/>
      <w:numFmt w:val="decimal"/>
      <w:pStyle w:val="Scheme10L8"/>
      <w:lvlText w:val="(%8)"/>
      <w:lvlJc w:val="left"/>
      <w:pPr>
        <w:tabs>
          <w:tab w:val="num" w:pos="5760"/>
        </w:tabs>
        <w:ind w:left="0" w:firstLine="5040"/>
      </w:pPr>
      <w:rPr>
        <w:rFonts w:hint="default" w:ascii="Times New Roman" w:hAnsi="Times New Roman" w:cs="Times New Roman"/>
        <w:b w:val="0"/>
        <w:i w:val="0"/>
        <w:caps w:val="0"/>
        <w:u w:val="none"/>
      </w:rPr>
    </w:lvl>
    <w:lvl w:ilvl="8">
      <w:start w:val="1"/>
      <w:numFmt w:val="lowerLetter"/>
      <w:pStyle w:val="Scheme10L9"/>
      <w:lvlText w:val="(%9)"/>
      <w:lvlJc w:val="left"/>
      <w:pPr>
        <w:tabs>
          <w:tab w:val="num" w:pos="6480"/>
        </w:tabs>
        <w:ind w:left="0" w:firstLine="5760"/>
      </w:pPr>
      <w:rPr>
        <w:rFonts w:hint="default" w:ascii="Times New Roman" w:hAnsi="Times New Roman" w:cs="Times New Roman"/>
        <w:b w:val="0"/>
        <w:i w:val="0"/>
        <w:caps w:val="0"/>
        <w:u w:val="none"/>
      </w:rPr>
    </w:lvl>
  </w:abstractNum>
  <w:abstractNum w:abstractNumId="6" w15:restartNumberingAfterBreak="0">
    <w:nsid w:val="4A515B8F"/>
    <w:multiLevelType w:val="hybridMultilevel"/>
    <w:tmpl w:val="0E7CECB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B6685"/>
    <w:multiLevelType w:val="hybridMultilevel"/>
    <w:tmpl w:val="7CAC32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1A2E5F"/>
    <w:multiLevelType w:val="multilevel"/>
    <w:tmpl w:val="4D70327E"/>
    <w:lvl w:ilvl="0">
      <w:start w:val="1"/>
      <w:numFmt w:val="decimal"/>
      <w:pStyle w:val="Scheme11L1"/>
      <w:lvlText w:val="%1."/>
      <w:lvlJc w:val="left"/>
      <w:pPr>
        <w:tabs>
          <w:tab w:val="num" w:pos="-168"/>
        </w:tabs>
        <w:ind w:left="-888" w:firstLine="0"/>
      </w:pPr>
      <w:rPr>
        <w:rFonts w:hint="default" w:ascii="Times New Roman" w:hAnsi="Times New Roman" w:cs="Times New Roman"/>
        <w:b w:val="0"/>
        <w:i w:val="0"/>
        <w:caps w:val="0"/>
        <w:u w:val="none"/>
      </w:rPr>
    </w:lvl>
    <w:lvl w:ilvl="1">
      <w:start w:val="1"/>
      <w:numFmt w:val="lowerLetter"/>
      <w:pStyle w:val="Scheme11L2"/>
      <w:lvlText w:val="(%2)"/>
      <w:lvlJc w:val="left"/>
      <w:pPr>
        <w:tabs>
          <w:tab w:val="num" w:pos="552"/>
        </w:tabs>
        <w:ind w:left="-888" w:firstLine="720"/>
      </w:pPr>
      <w:rPr>
        <w:rFonts w:hint="default" w:ascii="Times New Roman" w:hAnsi="Times New Roman" w:cs="Times New Roman"/>
        <w:b w:val="0"/>
        <w:i w:val="0"/>
        <w:caps w:val="0"/>
        <w:u w:val="none"/>
      </w:rPr>
    </w:lvl>
    <w:lvl w:ilvl="2">
      <w:start w:val="1"/>
      <w:numFmt w:val="lowerRoman"/>
      <w:pStyle w:val="Scheme11L3"/>
      <w:lvlText w:val="(%3)"/>
      <w:lvlJc w:val="left"/>
      <w:pPr>
        <w:tabs>
          <w:tab w:val="num" w:pos="1272"/>
        </w:tabs>
        <w:ind w:left="-888" w:firstLine="1440"/>
      </w:pPr>
      <w:rPr>
        <w:rFonts w:hint="default" w:ascii="Times New Roman" w:hAnsi="Times New Roman" w:cs="Times New Roman"/>
        <w:b w:val="0"/>
        <w:i w:val="0"/>
        <w:caps w:val="0"/>
        <w:u w:val="none"/>
      </w:rPr>
    </w:lvl>
    <w:lvl w:ilvl="3">
      <w:start w:val="1"/>
      <w:numFmt w:val="decimal"/>
      <w:pStyle w:val="Scheme11L4"/>
      <w:lvlText w:val="(%4)"/>
      <w:lvlJc w:val="left"/>
      <w:pPr>
        <w:tabs>
          <w:tab w:val="num" w:pos="1992"/>
        </w:tabs>
        <w:ind w:left="-888" w:firstLine="2160"/>
      </w:pPr>
      <w:rPr>
        <w:rFonts w:hint="default" w:ascii="Times New Roman" w:hAnsi="Times New Roman" w:cs="Times New Roman"/>
        <w:b w:val="0"/>
        <w:i w:val="0"/>
        <w:caps w:val="0"/>
        <w:u w:val="none"/>
      </w:rPr>
    </w:lvl>
    <w:lvl w:ilvl="4">
      <w:start w:val="1"/>
      <w:numFmt w:val="upperLetter"/>
      <w:pStyle w:val="Scheme11L5"/>
      <w:lvlText w:val="%5."/>
      <w:lvlJc w:val="left"/>
      <w:pPr>
        <w:tabs>
          <w:tab w:val="num" w:pos="2712"/>
        </w:tabs>
        <w:ind w:left="-888" w:firstLine="2880"/>
      </w:pPr>
      <w:rPr>
        <w:rFonts w:hint="default" w:ascii="Times New Roman" w:hAnsi="Times New Roman" w:cs="Times New Roman"/>
        <w:b w:val="0"/>
        <w:i w:val="0"/>
        <w:caps w:val="0"/>
        <w:u w:val="none"/>
      </w:rPr>
    </w:lvl>
    <w:lvl w:ilvl="5">
      <w:start w:val="1"/>
      <w:numFmt w:val="lowerRoman"/>
      <w:pStyle w:val="Scheme11L6"/>
      <w:lvlText w:val="%6."/>
      <w:lvlJc w:val="left"/>
      <w:pPr>
        <w:tabs>
          <w:tab w:val="num" w:pos="3432"/>
        </w:tabs>
        <w:ind w:left="-888" w:firstLine="3600"/>
      </w:pPr>
      <w:rPr>
        <w:rFonts w:hint="default" w:ascii="Times New Roman" w:hAnsi="Times New Roman" w:cs="Times New Roman"/>
        <w:b w:val="0"/>
        <w:i w:val="0"/>
        <w:caps w:val="0"/>
        <w:u w:val="none"/>
      </w:rPr>
    </w:lvl>
    <w:lvl w:ilvl="6">
      <w:start w:val="1"/>
      <w:numFmt w:val="decimal"/>
      <w:pStyle w:val="Scheme11L7"/>
      <w:lvlText w:val="%7)"/>
      <w:lvlJc w:val="left"/>
      <w:pPr>
        <w:tabs>
          <w:tab w:val="num" w:pos="4152"/>
        </w:tabs>
        <w:ind w:left="-888" w:firstLine="4320"/>
      </w:pPr>
      <w:rPr>
        <w:rFonts w:hint="default" w:ascii="Times New Roman" w:hAnsi="Times New Roman" w:cs="Times New Roman"/>
        <w:b w:val="0"/>
        <w:i w:val="0"/>
        <w:caps w:val="0"/>
        <w:u w:val="none"/>
      </w:rPr>
    </w:lvl>
    <w:lvl w:ilvl="7">
      <w:start w:val="1"/>
      <w:numFmt w:val="lowerLetter"/>
      <w:pStyle w:val="Scheme11L8"/>
      <w:lvlText w:val="%8)"/>
      <w:lvlJc w:val="left"/>
      <w:pPr>
        <w:tabs>
          <w:tab w:val="num" w:pos="4872"/>
        </w:tabs>
        <w:ind w:left="-888" w:firstLine="5040"/>
      </w:pPr>
      <w:rPr>
        <w:rFonts w:hint="default" w:ascii="Times New Roman" w:hAnsi="Times New Roman" w:cs="Times New Roman"/>
        <w:b w:val="0"/>
        <w:i w:val="0"/>
        <w:caps w:val="0"/>
        <w:u w:val="none"/>
      </w:rPr>
    </w:lvl>
    <w:lvl w:ilvl="8">
      <w:start w:val="1"/>
      <w:numFmt w:val="lowerRoman"/>
      <w:pStyle w:val="Scheme11L9"/>
      <w:lvlText w:val="%9)"/>
      <w:lvlJc w:val="left"/>
      <w:pPr>
        <w:tabs>
          <w:tab w:val="num" w:pos="5592"/>
        </w:tabs>
        <w:ind w:left="-888" w:firstLine="5760"/>
      </w:pPr>
      <w:rPr>
        <w:rFonts w:hint="default" w:ascii="Times New Roman" w:hAnsi="Times New Roman" w:cs="Times New Roman"/>
        <w:b w:val="0"/>
        <w:i w:val="0"/>
        <w:caps w:val="0"/>
        <w:u w:val="none"/>
      </w:rPr>
    </w:lvl>
  </w:abstractNum>
  <w:abstractNum w:abstractNumId="9" w15:restartNumberingAfterBreak="0">
    <w:nsid w:val="7DEF1BA2"/>
    <w:multiLevelType w:val="hybridMultilevel"/>
    <w:tmpl w:val="8898B446"/>
    <w:lvl w:ilvl="0" w:tplc="975888BE">
      <w:start w:val="5"/>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8"/>
  </w:num>
  <w:num w:numId="4">
    <w:abstractNumId w:val="5"/>
  </w:num>
  <w:num w:numId="5">
    <w:abstractNumId w:val="1"/>
  </w:num>
  <w:num w:numId="6">
    <w:abstractNumId w:val="0"/>
  </w:num>
  <w:num w:numId="7">
    <w:abstractNumId w:val="3"/>
  </w:num>
  <w:num w:numId="8">
    <w:abstractNumId w:val="7"/>
  </w:num>
  <w:num w:numId="9">
    <w:abstractNumId w:val="6"/>
  </w:num>
  <w:num w:numId="10">
    <w:abstractNumId w:val="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disky, Bryan">
    <w15:presenceInfo w15:providerId="AD" w15:userId="S::Bryan.Tedisky@CVSHealth.com::c39e0bb6-5a5d-4f40-bdfe-4f533cc1617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hideSpellingErrors/>
  <w:hideGrammatical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30F"/>
    <w:rsid w:val="00002077"/>
    <w:rsid w:val="00010733"/>
    <w:rsid w:val="00010B86"/>
    <w:rsid w:val="0001303A"/>
    <w:rsid w:val="0002094C"/>
    <w:rsid w:val="000224D0"/>
    <w:rsid w:val="00030633"/>
    <w:rsid w:val="00031EA9"/>
    <w:rsid w:val="00032084"/>
    <w:rsid w:val="00032E79"/>
    <w:rsid w:val="00034537"/>
    <w:rsid w:val="00035C73"/>
    <w:rsid w:val="000362A3"/>
    <w:rsid w:val="000407FF"/>
    <w:rsid w:val="00042B98"/>
    <w:rsid w:val="00042E86"/>
    <w:rsid w:val="00044AC8"/>
    <w:rsid w:val="00050122"/>
    <w:rsid w:val="000515FE"/>
    <w:rsid w:val="00052C69"/>
    <w:rsid w:val="0005397D"/>
    <w:rsid w:val="00053C66"/>
    <w:rsid w:val="000557C6"/>
    <w:rsid w:val="00055FA3"/>
    <w:rsid w:val="00056259"/>
    <w:rsid w:val="00056C29"/>
    <w:rsid w:val="0005724F"/>
    <w:rsid w:val="00066384"/>
    <w:rsid w:val="00071019"/>
    <w:rsid w:val="00073B61"/>
    <w:rsid w:val="00073E1A"/>
    <w:rsid w:val="000743BF"/>
    <w:rsid w:val="0008106E"/>
    <w:rsid w:val="000819AF"/>
    <w:rsid w:val="000861C4"/>
    <w:rsid w:val="0009406D"/>
    <w:rsid w:val="00094107"/>
    <w:rsid w:val="00094CCE"/>
    <w:rsid w:val="000963E7"/>
    <w:rsid w:val="000968FF"/>
    <w:rsid w:val="000A07B0"/>
    <w:rsid w:val="000A14BE"/>
    <w:rsid w:val="000A18BA"/>
    <w:rsid w:val="000A2406"/>
    <w:rsid w:val="000A49B3"/>
    <w:rsid w:val="000A63A6"/>
    <w:rsid w:val="000A7D1C"/>
    <w:rsid w:val="000B539F"/>
    <w:rsid w:val="000B7DA8"/>
    <w:rsid w:val="000C00A6"/>
    <w:rsid w:val="000C0327"/>
    <w:rsid w:val="000C2D09"/>
    <w:rsid w:val="000C3325"/>
    <w:rsid w:val="000C3ECE"/>
    <w:rsid w:val="000D2E1F"/>
    <w:rsid w:val="000D5CEE"/>
    <w:rsid w:val="000E0504"/>
    <w:rsid w:val="000E738C"/>
    <w:rsid w:val="000E798E"/>
    <w:rsid w:val="000F048C"/>
    <w:rsid w:val="000F07BF"/>
    <w:rsid w:val="000F09B4"/>
    <w:rsid w:val="000F289F"/>
    <w:rsid w:val="000F30FB"/>
    <w:rsid w:val="000F318C"/>
    <w:rsid w:val="000F4117"/>
    <w:rsid w:val="000F4639"/>
    <w:rsid w:val="0011270C"/>
    <w:rsid w:val="001256F4"/>
    <w:rsid w:val="00126E84"/>
    <w:rsid w:val="00132FC0"/>
    <w:rsid w:val="00137CEC"/>
    <w:rsid w:val="00137DCA"/>
    <w:rsid w:val="00147D5D"/>
    <w:rsid w:val="00150BF9"/>
    <w:rsid w:val="00150C46"/>
    <w:rsid w:val="00152BC3"/>
    <w:rsid w:val="00156A3D"/>
    <w:rsid w:val="00157915"/>
    <w:rsid w:val="00160349"/>
    <w:rsid w:val="00161E8A"/>
    <w:rsid w:val="001654E4"/>
    <w:rsid w:val="00166CD5"/>
    <w:rsid w:val="00173344"/>
    <w:rsid w:val="00173373"/>
    <w:rsid w:val="00177504"/>
    <w:rsid w:val="00180942"/>
    <w:rsid w:val="0018177D"/>
    <w:rsid w:val="0018575C"/>
    <w:rsid w:val="00185CA4"/>
    <w:rsid w:val="001906E7"/>
    <w:rsid w:val="001922D5"/>
    <w:rsid w:val="00194D4B"/>
    <w:rsid w:val="001958D4"/>
    <w:rsid w:val="001A3AF2"/>
    <w:rsid w:val="001A43C3"/>
    <w:rsid w:val="001B0DFF"/>
    <w:rsid w:val="001B2293"/>
    <w:rsid w:val="001B44BB"/>
    <w:rsid w:val="001B710B"/>
    <w:rsid w:val="001C0BDA"/>
    <w:rsid w:val="001C45FE"/>
    <w:rsid w:val="001C56B3"/>
    <w:rsid w:val="001C631C"/>
    <w:rsid w:val="001D02C9"/>
    <w:rsid w:val="001D2345"/>
    <w:rsid w:val="001D583D"/>
    <w:rsid w:val="001D792D"/>
    <w:rsid w:val="001E093E"/>
    <w:rsid w:val="001E1641"/>
    <w:rsid w:val="001E1E26"/>
    <w:rsid w:val="001E46C1"/>
    <w:rsid w:val="001E575A"/>
    <w:rsid w:val="001E629F"/>
    <w:rsid w:val="001F077D"/>
    <w:rsid w:val="001F0976"/>
    <w:rsid w:val="001F0BCD"/>
    <w:rsid w:val="001F2F1D"/>
    <w:rsid w:val="001F5E54"/>
    <w:rsid w:val="001F65F9"/>
    <w:rsid w:val="00200BFD"/>
    <w:rsid w:val="00203BE1"/>
    <w:rsid w:val="00204857"/>
    <w:rsid w:val="002068E5"/>
    <w:rsid w:val="002111E6"/>
    <w:rsid w:val="00213368"/>
    <w:rsid w:val="00214D9D"/>
    <w:rsid w:val="00215A95"/>
    <w:rsid w:val="00217E28"/>
    <w:rsid w:val="00222637"/>
    <w:rsid w:val="002233FF"/>
    <w:rsid w:val="00226769"/>
    <w:rsid w:val="00227D6D"/>
    <w:rsid w:val="0023002B"/>
    <w:rsid w:val="00243919"/>
    <w:rsid w:val="00243C36"/>
    <w:rsid w:val="00244F7F"/>
    <w:rsid w:val="0025445D"/>
    <w:rsid w:val="00254571"/>
    <w:rsid w:val="00257051"/>
    <w:rsid w:val="00261B23"/>
    <w:rsid w:val="00264C8D"/>
    <w:rsid w:val="00267272"/>
    <w:rsid w:val="00271ADE"/>
    <w:rsid w:val="002726C2"/>
    <w:rsid w:val="00276944"/>
    <w:rsid w:val="0027715E"/>
    <w:rsid w:val="00280F04"/>
    <w:rsid w:val="00282234"/>
    <w:rsid w:val="0029102E"/>
    <w:rsid w:val="00294AD0"/>
    <w:rsid w:val="00295A8A"/>
    <w:rsid w:val="002A2EB1"/>
    <w:rsid w:val="002A4776"/>
    <w:rsid w:val="002B0373"/>
    <w:rsid w:val="002B1FC9"/>
    <w:rsid w:val="002B5B3C"/>
    <w:rsid w:val="002C22B0"/>
    <w:rsid w:val="002C503D"/>
    <w:rsid w:val="002C638E"/>
    <w:rsid w:val="002C69B7"/>
    <w:rsid w:val="002D0FD0"/>
    <w:rsid w:val="002D1E78"/>
    <w:rsid w:val="002E0567"/>
    <w:rsid w:val="002E18F5"/>
    <w:rsid w:val="002E341B"/>
    <w:rsid w:val="002E4CDD"/>
    <w:rsid w:val="002E700B"/>
    <w:rsid w:val="002F18C6"/>
    <w:rsid w:val="002F4701"/>
    <w:rsid w:val="002F7385"/>
    <w:rsid w:val="00300E59"/>
    <w:rsid w:val="003034AB"/>
    <w:rsid w:val="003043EA"/>
    <w:rsid w:val="00305D97"/>
    <w:rsid w:val="003066E9"/>
    <w:rsid w:val="003114CC"/>
    <w:rsid w:val="00313CE2"/>
    <w:rsid w:val="00315746"/>
    <w:rsid w:val="00315ECF"/>
    <w:rsid w:val="003172DB"/>
    <w:rsid w:val="003172E0"/>
    <w:rsid w:val="00320E4C"/>
    <w:rsid w:val="00321CFB"/>
    <w:rsid w:val="003235CA"/>
    <w:rsid w:val="003236FA"/>
    <w:rsid w:val="00326179"/>
    <w:rsid w:val="003262A4"/>
    <w:rsid w:val="003313D3"/>
    <w:rsid w:val="00331636"/>
    <w:rsid w:val="0033309A"/>
    <w:rsid w:val="003336CD"/>
    <w:rsid w:val="00335FDA"/>
    <w:rsid w:val="00340A36"/>
    <w:rsid w:val="00343726"/>
    <w:rsid w:val="00345EA0"/>
    <w:rsid w:val="0035194E"/>
    <w:rsid w:val="003519C5"/>
    <w:rsid w:val="00356083"/>
    <w:rsid w:val="003571DA"/>
    <w:rsid w:val="0035778E"/>
    <w:rsid w:val="00362771"/>
    <w:rsid w:val="00364568"/>
    <w:rsid w:val="00364C60"/>
    <w:rsid w:val="003653A3"/>
    <w:rsid w:val="00366BFD"/>
    <w:rsid w:val="00366C1E"/>
    <w:rsid w:val="003706F8"/>
    <w:rsid w:val="00370DC2"/>
    <w:rsid w:val="0037106A"/>
    <w:rsid w:val="00371E33"/>
    <w:rsid w:val="00373BB4"/>
    <w:rsid w:val="003751C5"/>
    <w:rsid w:val="0037551D"/>
    <w:rsid w:val="00377E18"/>
    <w:rsid w:val="0038019B"/>
    <w:rsid w:val="003808E0"/>
    <w:rsid w:val="00381266"/>
    <w:rsid w:val="00382586"/>
    <w:rsid w:val="00383A67"/>
    <w:rsid w:val="003859AE"/>
    <w:rsid w:val="00386C29"/>
    <w:rsid w:val="00386D3C"/>
    <w:rsid w:val="00386E89"/>
    <w:rsid w:val="00394DD7"/>
    <w:rsid w:val="00396776"/>
    <w:rsid w:val="00397C69"/>
    <w:rsid w:val="003A1498"/>
    <w:rsid w:val="003B134B"/>
    <w:rsid w:val="003B17B4"/>
    <w:rsid w:val="003B2002"/>
    <w:rsid w:val="003B3F69"/>
    <w:rsid w:val="003C0118"/>
    <w:rsid w:val="003C0D4F"/>
    <w:rsid w:val="003C13DA"/>
    <w:rsid w:val="003C1AAF"/>
    <w:rsid w:val="003C24E7"/>
    <w:rsid w:val="003C2BB2"/>
    <w:rsid w:val="003C30BE"/>
    <w:rsid w:val="003D0C07"/>
    <w:rsid w:val="003D0C33"/>
    <w:rsid w:val="003D21DF"/>
    <w:rsid w:val="003D25D3"/>
    <w:rsid w:val="003D2E53"/>
    <w:rsid w:val="003D3723"/>
    <w:rsid w:val="003D5107"/>
    <w:rsid w:val="003E1DF0"/>
    <w:rsid w:val="003E49B1"/>
    <w:rsid w:val="003E5F71"/>
    <w:rsid w:val="003F4E0B"/>
    <w:rsid w:val="003F59EC"/>
    <w:rsid w:val="003F67D2"/>
    <w:rsid w:val="00400D03"/>
    <w:rsid w:val="004018D3"/>
    <w:rsid w:val="0040407A"/>
    <w:rsid w:val="00404F16"/>
    <w:rsid w:val="00405E51"/>
    <w:rsid w:val="004061BD"/>
    <w:rsid w:val="0040674F"/>
    <w:rsid w:val="00406C11"/>
    <w:rsid w:val="00410949"/>
    <w:rsid w:val="00411F50"/>
    <w:rsid w:val="00422910"/>
    <w:rsid w:val="00423C6E"/>
    <w:rsid w:val="00424487"/>
    <w:rsid w:val="00426E86"/>
    <w:rsid w:val="00430AE1"/>
    <w:rsid w:val="00430CAE"/>
    <w:rsid w:val="00433A71"/>
    <w:rsid w:val="004342FB"/>
    <w:rsid w:val="0043676A"/>
    <w:rsid w:val="00437383"/>
    <w:rsid w:val="0044183A"/>
    <w:rsid w:val="00444067"/>
    <w:rsid w:val="00452D26"/>
    <w:rsid w:val="00454F1E"/>
    <w:rsid w:val="00455529"/>
    <w:rsid w:val="00456252"/>
    <w:rsid w:val="004639CE"/>
    <w:rsid w:val="00464890"/>
    <w:rsid w:val="00465122"/>
    <w:rsid w:val="004666AC"/>
    <w:rsid w:val="00466AA2"/>
    <w:rsid w:val="00466D06"/>
    <w:rsid w:val="004676AD"/>
    <w:rsid w:val="00472B15"/>
    <w:rsid w:val="0047419B"/>
    <w:rsid w:val="00474C12"/>
    <w:rsid w:val="004803A3"/>
    <w:rsid w:val="004824F6"/>
    <w:rsid w:val="0049449D"/>
    <w:rsid w:val="00497766"/>
    <w:rsid w:val="004A48AB"/>
    <w:rsid w:val="004A541E"/>
    <w:rsid w:val="004A7051"/>
    <w:rsid w:val="004A710C"/>
    <w:rsid w:val="004B2B87"/>
    <w:rsid w:val="004B4557"/>
    <w:rsid w:val="004C0093"/>
    <w:rsid w:val="004C2080"/>
    <w:rsid w:val="004C58F2"/>
    <w:rsid w:val="004C5C49"/>
    <w:rsid w:val="004D185A"/>
    <w:rsid w:val="004D7845"/>
    <w:rsid w:val="004E1CD0"/>
    <w:rsid w:val="004E4DC2"/>
    <w:rsid w:val="004E7414"/>
    <w:rsid w:val="004F0974"/>
    <w:rsid w:val="004F3C65"/>
    <w:rsid w:val="004F41B5"/>
    <w:rsid w:val="004F6BAB"/>
    <w:rsid w:val="00500132"/>
    <w:rsid w:val="005008E8"/>
    <w:rsid w:val="00501B3F"/>
    <w:rsid w:val="00502099"/>
    <w:rsid w:val="00505B7F"/>
    <w:rsid w:val="00506816"/>
    <w:rsid w:val="005069B8"/>
    <w:rsid w:val="0051115C"/>
    <w:rsid w:val="0051184B"/>
    <w:rsid w:val="00512D7A"/>
    <w:rsid w:val="00514900"/>
    <w:rsid w:val="005170F2"/>
    <w:rsid w:val="005171A1"/>
    <w:rsid w:val="00522119"/>
    <w:rsid w:val="00522F03"/>
    <w:rsid w:val="005240D7"/>
    <w:rsid w:val="0052445D"/>
    <w:rsid w:val="005261F8"/>
    <w:rsid w:val="00526671"/>
    <w:rsid w:val="00530CDE"/>
    <w:rsid w:val="00531AE8"/>
    <w:rsid w:val="005324C1"/>
    <w:rsid w:val="005324ED"/>
    <w:rsid w:val="005353A9"/>
    <w:rsid w:val="005400F8"/>
    <w:rsid w:val="00540D83"/>
    <w:rsid w:val="005410E7"/>
    <w:rsid w:val="0054522C"/>
    <w:rsid w:val="005522C9"/>
    <w:rsid w:val="00556270"/>
    <w:rsid w:val="005569DA"/>
    <w:rsid w:val="00556A21"/>
    <w:rsid w:val="005676E4"/>
    <w:rsid w:val="0056791C"/>
    <w:rsid w:val="00570AC4"/>
    <w:rsid w:val="00573AB3"/>
    <w:rsid w:val="00573E60"/>
    <w:rsid w:val="005762BB"/>
    <w:rsid w:val="00576C69"/>
    <w:rsid w:val="00577F68"/>
    <w:rsid w:val="00580CD3"/>
    <w:rsid w:val="00591ACB"/>
    <w:rsid w:val="00591E4B"/>
    <w:rsid w:val="00592099"/>
    <w:rsid w:val="005A3C63"/>
    <w:rsid w:val="005A57E9"/>
    <w:rsid w:val="005A5B89"/>
    <w:rsid w:val="005B770C"/>
    <w:rsid w:val="005C3BFD"/>
    <w:rsid w:val="005C5ED8"/>
    <w:rsid w:val="005C748E"/>
    <w:rsid w:val="005C7866"/>
    <w:rsid w:val="005D0844"/>
    <w:rsid w:val="005D0A52"/>
    <w:rsid w:val="005D1712"/>
    <w:rsid w:val="005D2565"/>
    <w:rsid w:val="005D303B"/>
    <w:rsid w:val="005D75C6"/>
    <w:rsid w:val="005E04F2"/>
    <w:rsid w:val="005E341E"/>
    <w:rsid w:val="005F1CF2"/>
    <w:rsid w:val="005F3981"/>
    <w:rsid w:val="005F3A8A"/>
    <w:rsid w:val="005F559C"/>
    <w:rsid w:val="005F6277"/>
    <w:rsid w:val="005F6A0F"/>
    <w:rsid w:val="006029FC"/>
    <w:rsid w:val="00614FB9"/>
    <w:rsid w:val="0061502E"/>
    <w:rsid w:val="0061543B"/>
    <w:rsid w:val="006222D3"/>
    <w:rsid w:val="00622558"/>
    <w:rsid w:val="00623402"/>
    <w:rsid w:val="00623AE7"/>
    <w:rsid w:val="006241D4"/>
    <w:rsid w:val="00624285"/>
    <w:rsid w:val="00630862"/>
    <w:rsid w:val="00631771"/>
    <w:rsid w:val="006405CD"/>
    <w:rsid w:val="00642E3D"/>
    <w:rsid w:val="0064373F"/>
    <w:rsid w:val="00644A53"/>
    <w:rsid w:val="00645844"/>
    <w:rsid w:val="0065030C"/>
    <w:rsid w:val="00654250"/>
    <w:rsid w:val="006632C6"/>
    <w:rsid w:val="006634EC"/>
    <w:rsid w:val="00664D50"/>
    <w:rsid w:val="00665822"/>
    <w:rsid w:val="00666CD7"/>
    <w:rsid w:val="006704CE"/>
    <w:rsid w:val="006754BE"/>
    <w:rsid w:val="00675BB5"/>
    <w:rsid w:val="00676346"/>
    <w:rsid w:val="00676D87"/>
    <w:rsid w:val="00677C11"/>
    <w:rsid w:val="00680061"/>
    <w:rsid w:val="0068088E"/>
    <w:rsid w:val="00680DEA"/>
    <w:rsid w:val="006847BC"/>
    <w:rsid w:val="006872EE"/>
    <w:rsid w:val="00690976"/>
    <w:rsid w:val="00693EC0"/>
    <w:rsid w:val="00695A67"/>
    <w:rsid w:val="006A1372"/>
    <w:rsid w:val="006A1FB2"/>
    <w:rsid w:val="006A23FC"/>
    <w:rsid w:val="006A3DC9"/>
    <w:rsid w:val="006A3DE9"/>
    <w:rsid w:val="006A4146"/>
    <w:rsid w:val="006A57DB"/>
    <w:rsid w:val="006A6329"/>
    <w:rsid w:val="006B0D05"/>
    <w:rsid w:val="006B2B6F"/>
    <w:rsid w:val="006B2C0B"/>
    <w:rsid w:val="006B5988"/>
    <w:rsid w:val="006B7ABF"/>
    <w:rsid w:val="006B7D8A"/>
    <w:rsid w:val="006C0BD5"/>
    <w:rsid w:val="006C2CA0"/>
    <w:rsid w:val="006C3DD2"/>
    <w:rsid w:val="006C7E21"/>
    <w:rsid w:val="006D1E6F"/>
    <w:rsid w:val="006D57F9"/>
    <w:rsid w:val="006D7180"/>
    <w:rsid w:val="006D7DF8"/>
    <w:rsid w:val="006D7EB7"/>
    <w:rsid w:val="006E0431"/>
    <w:rsid w:val="006E1DF5"/>
    <w:rsid w:val="006E289B"/>
    <w:rsid w:val="006E3303"/>
    <w:rsid w:val="006E58C8"/>
    <w:rsid w:val="006E5FB2"/>
    <w:rsid w:val="006E7EA5"/>
    <w:rsid w:val="006F1148"/>
    <w:rsid w:val="006F1CA2"/>
    <w:rsid w:val="006F2B57"/>
    <w:rsid w:val="006F5430"/>
    <w:rsid w:val="006F55DD"/>
    <w:rsid w:val="006F5F5F"/>
    <w:rsid w:val="006F7D6F"/>
    <w:rsid w:val="006F7EE7"/>
    <w:rsid w:val="006F7F7B"/>
    <w:rsid w:val="007025CC"/>
    <w:rsid w:val="0070330F"/>
    <w:rsid w:val="00705852"/>
    <w:rsid w:val="007118E8"/>
    <w:rsid w:val="00712019"/>
    <w:rsid w:val="007159D1"/>
    <w:rsid w:val="00716E92"/>
    <w:rsid w:val="00717DC0"/>
    <w:rsid w:val="00721003"/>
    <w:rsid w:val="00721E4E"/>
    <w:rsid w:val="0072719A"/>
    <w:rsid w:val="00732E1B"/>
    <w:rsid w:val="007332EA"/>
    <w:rsid w:val="00734F3B"/>
    <w:rsid w:val="00737156"/>
    <w:rsid w:val="007374F3"/>
    <w:rsid w:val="00740611"/>
    <w:rsid w:val="00743FCB"/>
    <w:rsid w:val="007541C3"/>
    <w:rsid w:val="0075786B"/>
    <w:rsid w:val="00757C7D"/>
    <w:rsid w:val="00760CFC"/>
    <w:rsid w:val="007615E4"/>
    <w:rsid w:val="00765CC9"/>
    <w:rsid w:val="00772958"/>
    <w:rsid w:val="00772B46"/>
    <w:rsid w:val="00774440"/>
    <w:rsid w:val="0077569E"/>
    <w:rsid w:val="007774D3"/>
    <w:rsid w:val="00781689"/>
    <w:rsid w:val="00781B7E"/>
    <w:rsid w:val="00782290"/>
    <w:rsid w:val="00784F40"/>
    <w:rsid w:val="007862B3"/>
    <w:rsid w:val="00790A3C"/>
    <w:rsid w:val="00791D51"/>
    <w:rsid w:val="007937F0"/>
    <w:rsid w:val="00793BFC"/>
    <w:rsid w:val="00796052"/>
    <w:rsid w:val="0079647C"/>
    <w:rsid w:val="0079709F"/>
    <w:rsid w:val="007A4767"/>
    <w:rsid w:val="007A478F"/>
    <w:rsid w:val="007A492C"/>
    <w:rsid w:val="007A4C82"/>
    <w:rsid w:val="007A5DA8"/>
    <w:rsid w:val="007B331C"/>
    <w:rsid w:val="007C343D"/>
    <w:rsid w:val="007C3CC1"/>
    <w:rsid w:val="007C71DF"/>
    <w:rsid w:val="007D1F9D"/>
    <w:rsid w:val="007D585C"/>
    <w:rsid w:val="007D644E"/>
    <w:rsid w:val="007D7041"/>
    <w:rsid w:val="007D7B65"/>
    <w:rsid w:val="007E1B19"/>
    <w:rsid w:val="007E2645"/>
    <w:rsid w:val="007E68D2"/>
    <w:rsid w:val="007E6BC2"/>
    <w:rsid w:val="007F0281"/>
    <w:rsid w:val="007F0F44"/>
    <w:rsid w:val="007F2B11"/>
    <w:rsid w:val="007F4F9F"/>
    <w:rsid w:val="007F5F05"/>
    <w:rsid w:val="008001BB"/>
    <w:rsid w:val="00805EA9"/>
    <w:rsid w:val="0080631D"/>
    <w:rsid w:val="00807C5B"/>
    <w:rsid w:val="008141BC"/>
    <w:rsid w:val="00824083"/>
    <w:rsid w:val="008265B1"/>
    <w:rsid w:val="00826F60"/>
    <w:rsid w:val="0082701A"/>
    <w:rsid w:val="00827547"/>
    <w:rsid w:val="0083134D"/>
    <w:rsid w:val="0083156E"/>
    <w:rsid w:val="00835090"/>
    <w:rsid w:val="00837EA6"/>
    <w:rsid w:val="00841076"/>
    <w:rsid w:val="00842B17"/>
    <w:rsid w:val="00843FE7"/>
    <w:rsid w:val="00844345"/>
    <w:rsid w:val="008447F8"/>
    <w:rsid w:val="00846E7C"/>
    <w:rsid w:val="00851C25"/>
    <w:rsid w:val="00855B8B"/>
    <w:rsid w:val="0085634C"/>
    <w:rsid w:val="00857222"/>
    <w:rsid w:val="008743CB"/>
    <w:rsid w:val="008744F3"/>
    <w:rsid w:val="00874AA9"/>
    <w:rsid w:val="008774C3"/>
    <w:rsid w:val="00882CC8"/>
    <w:rsid w:val="00884313"/>
    <w:rsid w:val="008861E9"/>
    <w:rsid w:val="00886A72"/>
    <w:rsid w:val="00886F5B"/>
    <w:rsid w:val="0088778C"/>
    <w:rsid w:val="00891C9D"/>
    <w:rsid w:val="00891D23"/>
    <w:rsid w:val="008922AC"/>
    <w:rsid w:val="008928F7"/>
    <w:rsid w:val="008931E7"/>
    <w:rsid w:val="00893A0C"/>
    <w:rsid w:val="00896EDA"/>
    <w:rsid w:val="00897CC4"/>
    <w:rsid w:val="008A0294"/>
    <w:rsid w:val="008A0C5B"/>
    <w:rsid w:val="008A25D7"/>
    <w:rsid w:val="008A5019"/>
    <w:rsid w:val="008A5E95"/>
    <w:rsid w:val="008A6496"/>
    <w:rsid w:val="008B2140"/>
    <w:rsid w:val="008B262F"/>
    <w:rsid w:val="008C0BDC"/>
    <w:rsid w:val="008C38F3"/>
    <w:rsid w:val="008C769F"/>
    <w:rsid w:val="008D0570"/>
    <w:rsid w:val="008D157F"/>
    <w:rsid w:val="008D6155"/>
    <w:rsid w:val="008E172A"/>
    <w:rsid w:val="008E698F"/>
    <w:rsid w:val="008F1C98"/>
    <w:rsid w:val="008F1D08"/>
    <w:rsid w:val="008F25ED"/>
    <w:rsid w:val="008F4C07"/>
    <w:rsid w:val="008F7BFC"/>
    <w:rsid w:val="008F7EF7"/>
    <w:rsid w:val="0090045D"/>
    <w:rsid w:val="00900CB5"/>
    <w:rsid w:val="009018C4"/>
    <w:rsid w:val="00901BD3"/>
    <w:rsid w:val="00904848"/>
    <w:rsid w:val="0090511F"/>
    <w:rsid w:val="00911C50"/>
    <w:rsid w:val="00916E1F"/>
    <w:rsid w:val="00920CB6"/>
    <w:rsid w:val="00921A42"/>
    <w:rsid w:val="00921C2E"/>
    <w:rsid w:val="009236C5"/>
    <w:rsid w:val="00923A44"/>
    <w:rsid w:val="00925DA4"/>
    <w:rsid w:val="00927540"/>
    <w:rsid w:val="00931DE5"/>
    <w:rsid w:val="0093235C"/>
    <w:rsid w:val="00933A55"/>
    <w:rsid w:val="00935CC9"/>
    <w:rsid w:val="009400FA"/>
    <w:rsid w:val="00941B37"/>
    <w:rsid w:val="00942D57"/>
    <w:rsid w:val="0094757C"/>
    <w:rsid w:val="0095108C"/>
    <w:rsid w:val="009526EC"/>
    <w:rsid w:val="00952953"/>
    <w:rsid w:val="0095380F"/>
    <w:rsid w:val="009565C2"/>
    <w:rsid w:val="009575D0"/>
    <w:rsid w:val="00962FD7"/>
    <w:rsid w:val="00963979"/>
    <w:rsid w:val="00965F63"/>
    <w:rsid w:val="00965FAF"/>
    <w:rsid w:val="00966E19"/>
    <w:rsid w:val="0097406D"/>
    <w:rsid w:val="0097549F"/>
    <w:rsid w:val="009762FF"/>
    <w:rsid w:val="00976433"/>
    <w:rsid w:val="009769F1"/>
    <w:rsid w:val="00980236"/>
    <w:rsid w:val="00983835"/>
    <w:rsid w:val="009841F3"/>
    <w:rsid w:val="00984BD1"/>
    <w:rsid w:val="009869BB"/>
    <w:rsid w:val="00994074"/>
    <w:rsid w:val="00996563"/>
    <w:rsid w:val="00997067"/>
    <w:rsid w:val="00997815"/>
    <w:rsid w:val="009A2E25"/>
    <w:rsid w:val="009A3E9C"/>
    <w:rsid w:val="009A4ABC"/>
    <w:rsid w:val="009B22A5"/>
    <w:rsid w:val="009B252A"/>
    <w:rsid w:val="009B2A86"/>
    <w:rsid w:val="009B335F"/>
    <w:rsid w:val="009B4012"/>
    <w:rsid w:val="009B4641"/>
    <w:rsid w:val="009B488D"/>
    <w:rsid w:val="009B4D8B"/>
    <w:rsid w:val="009C0D90"/>
    <w:rsid w:val="009C2207"/>
    <w:rsid w:val="009C2865"/>
    <w:rsid w:val="009C31EE"/>
    <w:rsid w:val="009C341D"/>
    <w:rsid w:val="009C55CA"/>
    <w:rsid w:val="009C5998"/>
    <w:rsid w:val="009C687F"/>
    <w:rsid w:val="009C741D"/>
    <w:rsid w:val="009C7A43"/>
    <w:rsid w:val="009D02CA"/>
    <w:rsid w:val="009D5E15"/>
    <w:rsid w:val="009E05CB"/>
    <w:rsid w:val="009E2A1E"/>
    <w:rsid w:val="009E38A7"/>
    <w:rsid w:val="009E6006"/>
    <w:rsid w:val="009F08DE"/>
    <w:rsid w:val="009F3036"/>
    <w:rsid w:val="009F5EDD"/>
    <w:rsid w:val="009F7DE4"/>
    <w:rsid w:val="00A0528C"/>
    <w:rsid w:val="00A06741"/>
    <w:rsid w:val="00A07DC7"/>
    <w:rsid w:val="00A10770"/>
    <w:rsid w:val="00A11177"/>
    <w:rsid w:val="00A1209A"/>
    <w:rsid w:val="00A13A1B"/>
    <w:rsid w:val="00A14E4B"/>
    <w:rsid w:val="00A15FDD"/>
    <w:rsid w:val="00A23286"/>
    <w:rsid w:val="00A25CAF"/>
    <w:rsid w:val="00A2735D"/>
    <w:rsid w:val="00A27E2A"/>
    <w:rsid w:val="00A30BCC"/>
    <w:rsid w:val="00A31919"/>
    <w:rsid w:val="00A35CDC"/>
    <w:rsid w:val="00A40B4C"/>
    <w:rsid w:val="00A410B8"/>
    <w:rsid w:val="00A412F3"/>
    <w:rsid w:val="00A4451A"/>
    <w:rsid w:val="00A45ABB"/>
    <w:rsid w:val="00A5471B"/>
    <w:rsid w:val="00A57C57"/>
    <w:rsid w:val="00A60156"/>
    <w:rsid w:val="00A607F6"/>
    <w:rsid w:val="00A60AAC"/>
    <w:rsid w:val="00A6174A"/>
    <w:rsid w:val="00A63822"/>
    <w:rsid w:val="00A662E2"/>
    <w:rsid w:val="00A66BE2"/>
    <w:rsid w:val="00A66E31"/>
    <w:rsid w:val="00A71362"/>
    <w:rsid w:val="00A713B6"/>
    <w:rsid w:val="00A739B5"/>
    <w:rsid w:val="00A74883"/>
    <w:rsid w:val="00A74A64"/>
    <w:rsid w:val="00A76739"/>
    <w:rsid w:val="00A77074"/>
    <w:rsid w:val="00A77C41"/>
    <w:rsid w:val="00A817DC"/>
    <w:rsid w:val="00A83A6C"/>
    <w:rsid w:val="00A8447A"/>
    <w:rsid w:val="00A8557E"/>
    <w:rsid w:val="00A919D8"/>
    <w:rsid w:val="00A91AF7"/>
    <w:rsid w:val="00A91E6F"/>
    <w:rsid w:val="00A95C05"/>
    <w:rsid w:val="00A96785"/>
    <w:rsid w:val="00AA2172"/>
    <w:rsid w:val="00AA2C99"/>
    <w:rsid w:val="00AA3AC7"/>
    <w:rsid w:val="00AA53C5"/>
    <w:rsid w:val="00AA6D4D"/>
    <w:rsid w:val="00AB0ACC"/>
    <w:rsid w:val="00AB31B4"/>
    <w:rsid w:val="00AB51FF"/>
    <w:rsid w:val="00AB5A37"/>
    <w:rsid w:val="00AB5EE7"/>
    <w:rsid w:val="00AB6AD6"/>
    <w:rsid w:val="00AB6E0F"/>
    <w:rsid w:val="00AC05DF"/>
    <w:rsid w:val="00AC0B55"/>
    <w:rsid w:val="00AC2788"/>
    <w:rsid w:val="00AC5B58"/>
    <w:rsid w:val="00AC5CD0"/>
    <w:rsid w:val="00AC76FD"/>
    <w:rsid w:val="00AD10B5"/>
    <w:rsid w:val="00AD28D3"/>
    <w:rsid w:val="00AD49BA"/>
    <w:rsid w:val="00AD6FDD"/>
    <w:rsid w:val="00AD7E29"/>
    <w:rsid w:val="00AE18E9"/>
    <w:rsid w:val="00AE3E96"/>
    <w:rsid w:val="00AE6B08"/>
    <w:rsid w:val="00AF06A9"/>
    <w:rsid w:val="00AF0722"/>
    <w:rsid w:val="00AF2D5E"/>
    <w:rsid w:val="00AF4976"/>
    <w:rsid w:val="00B009B9"/>
    <w:rsid w:val="00B02D52"/>
    <w:rsid w:val="00B02E21"/>
    <w:rsid w:val="00B03197"/>
    <w:rsid w:val="00B074F8"/>
    <w:rsid w:val="00B07C30"/>
    <w:rsid w:val="00B07EF1"/>
    <w:rsid w:val="00B1253A"/>
    <w:rsid w:val="00B159B2"/>
    <w:rsid w:val="00B179D5"/>
    <w:rsid w:val="00B17D36"/>
    <w:rsid w:val="00B203C5"/>
    <w:rsid w:val="00B223F9"/>
    <w:rsid w:val="00B237C4"/>
    <w:rsid w:val="00B24480"/>
    <w:rsid w:val="00B24FE9"/>
    <w:rsid w:val="00B256D3"/>
    <w:rsid w:val="00B30C00"/>
    <w:rsid w:val="00B30D11"/>
    <w:rsid w:val="00B31FB3"/>
    <w:rsid w:val="00B32155"/>
    <w:rsid w:val="00B33EC6"/>
    <w:rsid w:val="00B354C1"/>
    <w:rsid w:val="00B3551C"/>
    <w:rsid w:val="00B372F3"/>
    <w:rsid w:val="00B37CCF"/>
    <w:rsid w:val="00B41848"/>
    <w:rsid w:val="00B42976"/>
    <w:rsid w:val="00B44A49"/>
    <w:rsid w:val="00B47226"/>
    <w:rsid w:val="00B50617"/>
    <w:rsid w:val="00B535DD"/>
    <w:rsid w:val="00B631C5"/>
    <w:rsid w:val="00B645F0"/>
    <w:rsid w:val="00B651DD"/>
    <w:rsid w:val="00B66F11"/>
    <w:rsid w:val="00B714BE"/>
    <w:rsid w:val="00B7353A"/>
    <w:rsid w:val="00B751D5"/>
    <w:rsid w:val="00B76BEC"/>
    <w:rsid w:val="00B777C3"/>
    <w:rsid w:val="00B77AA6"/>
    <w:rsid w:val="00B8086F"/>
    <w:rsid w:val="00B81460"/>
    <w:rsid w:val="00B81F4E"/>
    <w:rsid w:val="00B87B5B"/>
    <w:rsid w:val="00B9407D"/>
    <w:rsid w:val="00B9459F"/>
    <w:rsid w:val="00B95E75"/>
    <w:rsid w:val="00B96C7F"/>
    <w:rsid w:val="00B96D1C"/>
    <w:rsid w:val="00BA0E5A"/>
    <w:rsid w:val="00BA6D97"/>
    <w:rsid w:val="00BB0F28"/>
    <w:rsid w:val="00BB4308"/>
    <w:rsid w:val="00BC1ED8"/>
    <w:rsid w:val="00BC30AC"/>
    <w:rsid w:val="00BC319A"/>
    <w:rsid w:val="00BC368E"/>
    <w:rsid w:val="00BC4934"/>
    <w:rsid w:val="00BC4A9A"/>
    <w:rsid w:val="00BC4C63"/>
    <w:rsid w:val="00BC5A88"/>
    <w:rsid w:val="00BD2564"/>
    <w:rsid w:val="00BD42A6"/>
    <w:rsid w:val="00BD5EED"/>
    <w:rsid w:val="00BE42AD"/>
    <w:rsid w:val="00BE44A6"/>
    <w:rsid w:val="00BE4D71"/>
    <w:rsid w:val="00BE6B6E"/>
    <w:rsid w:val="00BF3319"/>
    <w:rsid w:val="00BF59A8"/>
    <w:rsid w:val="00BF7794"/>
    <w:rsid w:val="00C01ABB"/>
    <w:rsid w:val="00C0200E"/>
    <w:rsid w:val="00C05CC4"/>
    <w:rsid w:val="00C06F64"/>
    <w:rsid w:val="00C0700B"/>
    <w:rsid w:val="00C13BA4"/>
    <w:rsid w:val="00C13D93"/>
    <w:rsid w:val="00C16510"/>
    <w:rsid w:val="00C16EE9"/>
    <w:rsid w:val="00C23657"/>
    <w:rsid w:val="00C23FAD"/>
    <w:rsid w:val="00C25CF3"/>
    <w:rsid w:val="00C305E5"/>
    <w:rsid w:val="00C31167"/>
    <w:rsid w:val="00C31A16"/>
    <w:rsid w:val="00C32B29"/>
    <w:rsid w:val="00C32DBF"/>
    <w:rsid w:val="00C406F8"/>
    <w:rsid w:val="00C40C74"/>
    <w:rsid w:val="00C40CD8"/>
    <w:rsid w:val="00C453B9"/>
    <w:rsid w:val="00C45795"/>
    <w:rsid w:val="00C45DEB"/>
    <w:rsid w:val="00C464D1"/>
    <w:rsid w:val="00C5042D"/>
    <w:rsid w:val="00C51AF5"/>
    <w:rsid w:val="00C52051"/>
    <w:rsid w:val="00C54118"/>
    <w:rsid w:val="00C5738B"/>
    <w:rsid w:val="00C628B2"/>
    <w:rsid w:val="00C656BB"/>
    <w:rsid w:val="00C67931"/>
    <w:rsid w:val="00C754E9"/>
    <w:rsid w:val="00C76832"/>
    <w:rsid w:val="00C770FB"/>
    <w:rsid w:val="00C83733"/>
    <w:rsid w:val="00C878F0"/>
    <w:rsid w:val="00C90CD4"/>
    <w:rsid w:val="00C928CD"/>
    <w:rsid w:val="00C934DE"/>
    <w:rsid w:val="00C97E49"/>
    <w:rsid w:val="00CA038D"/>
    <w:rsid w:val="00CA27C3"/>
    <w:rsid w:val="00CA3A52"/>
    <w:rsid w:val="00CA3CBF"/>
    <w:rsid w:val="00CA6AC9"/>
    <w:rsid w:val="00CA6D80"/>
    <w:rsid w:val="00CB0ECE"/>
    <w:rsid w:val="00CB1537"/>
    <w:rsid w:val="00CB58CB"/>
    <w:rsid w:val="00CB77EF"/>
    <w:rsid w:val="00CB7DE0"/>
    <w:rsid w:val="00CC0BA1"/>
    <w:rsid w:val="00CC3229"/>
    <w:rsid w:val="00CC4AD4"/>
    <w:rsid w:val="00CC6188"/>
    <w:rsid w:val="00CC7579"/>
    <w:rsid w:val="00CD16EE"/>
    <w:rsid w:val="00CD1811"/>
    <w:rsid w:val="00CD5911"/>
    <w:rsid w:val="00CD650F"/>
    <w:rsid w:val="00CD6ABE"/>
    <w:rsid w:val="00CD718A"/>
    <w:rsid w:val="00CE1B46"/>
    <w:rsid w:val="00CE35FE"/>
    <w:rsid w:val="00CE3AEA"/>
    <w:rsid w:val="00CE3E47"/>
    <w:rsid w:val="00CF0264"/>
    <w:rsid w:val="00CF1739"/>
    <w:rsid w:val="00CF1FA3"/>
    <w:rsid w:val="00CF292F"/>
    <w:rsid w:val="00CF2D3E"/>
    <w:rsid w:val="00CF3424"/>
    <w:rsid w:val="00CF55C6"/>
    <w:rsid w:val="00CF66BE"/>
    <w:rsid w:val="00CF6AED"/>
    <w:rsid w:val="00CF6BCA"/>
    <w:rsid w:val="00D02FCC"/>
    <w:rsid w:val="00D04576"/>
    <w:rsid w:val="00D05213"/>
    <w:rsid w:val="00D0672E"/>
    <w:rsid w:val="00D07E9E"/>
    <w:rsid w:val="00D07FE9"/>
    <w:rsid w:val="00D1528C"/>
    <w:rsid w:val="00D174B0"/>
    <w:rsid w:val="00D27EAC"/>
    <w:rsid w:val="00D27FED"/>
    <w:rsid w:val="00D31716"/>
    <w:rsid w:val="00D35AD9"/>
    <w:rsid w:val="00D3678B"/>
    <w:rsid w:val="00D36CA3"/>
    <w:rsid w:val="00D4022A"/>
    <w:rsid w:val="00D40CC4"/>
    <w:rsid w:val="00D4374C"/>
    <w:rsid w:val="00D45BE8"/>
    <w:rsid w:val="00D45CFD"/>
    <w:rsid w:val="00D47D7C"/>
    <w:rsid w:val="00D508B9"/>
    <w:rsid w:val="00D522B9"/>
    <w:rsid w:val="00D53B55"/>
    <w:rsid w:val="00D56C5E"/>
    <w:rsid w:val="00D57648"/>
    <w:rsid w:val="00D60242"/>
    <w:rsid w:val="00D615CA"/>
    <w:rsid w:val="00D62DDF"/>
    <w:rsid w:val="00D64913"/>
    <w:rsid w:val="00D6695E"/>
    <w:rsid w:val="00D66DEB"/>
    <w:rsid w:val="00D714AC"/>
    <w:rsid w:val="00D7210E"/>
    <w:rsid w:val="00D72C95"/>
    <w:rsid w:val="00D75ADC"/>
    <w:rsid w:val="00D76FC8"/>
    <w:rsid w:val="00D8248F"/>
    <w:rsid w:val="00D84EBA"/>
    <w:rsid w:val="00D85F28"/>
    <w:rsid w:val="00D9112D"/>
    <w:rsid w:val="00D9560F"/>
    <w:rsid w:val="00D9660A"/>
    <w:rsid w:val="00D97F4F"/>
    <w:rsid w:val="00DA2490"/>
    <w:rsid w:val="00DA2745"/>
    <w:rsid w:val="00DA2AB8"/>
    <w:rsid w:val="00DA5192"/>
    <w:rsid w:val="00DB06CD"/>
    <w:rsid w:val="00DB0BDF"/>
    <w:rsid w:val="00DB12C1"/>
    <w:rsid w:val="00DB1810"/>
    <w:rsid w:val="00DB24BD"/>
    <w:rsid w:val="00DB2D89"/>
    <w:rsid w:val="00DB4B18"/>
    <w:rsid w:val="00DB63FD"/>
    <w:rsid w:val="00DC0F1A"/>
    <w:rsid w:val="00DC5AAA"/>
    <w:rsid w:val="00DC6999"/>
    <w:rsid w:val="00DC7B31"/>
    <w:rsid w:val="00DD1E86"/>
    <w:rsid w:val="00DD57F3"/>
    <w:rsid w:val="00DD5E87"/>
    <w:rsid w:val="00DE403A"/>
    <w:rsid w:val="00DE4E4A"/>
    <w:rsid w:val="00DE54F6"/>
    <w:rsid w:val="00DE6B52"/>
    <w:rsid w:val="00DE7860"/>
    <w:rsid w:val="00DF1721"/>
    <w:rsid w:val="00DF1D3E"/>
    <w:rsid w:val="00DF77F2"/>
    <w:rsid w:val="00DF79C2"/>
    <w:rsid w:val="00E005A4"/>
    <w:rsid w:val="00E008AF"/>
    <w:rsid w:val="00E01B9E"/>
    <w:rsid w:val="00E066BC"/>
    <w:rsid w:val="00E07588"/>
    <w:rsid w:val="00E101CA"/>
    <w:rsid w:val="00E103D6"/>
    <w:rsid w:val="00E10B4C"/>
    <w:rsid w:val="00E13CC3"/>
    <w:rsid w:val="00E14093"/>
    <w:rsid w:val="00E143D8"/>
    <w:rsid w:val="00E1579C"/>
    <w:rsid w:val="00E222CA"/>
    <w:rsid w:val="00E243AF"/>
    <w:rsid w:val="00E25723"/>
    <w:rsid w:val="00E30644"/>
    <w:rsid w:val="00E31A55"/>
    <w:rsid w:val="00E33EBF"/>
    <w:rsid w:val="00E34449"/>
    <w:rsid w:val="00E37534"/>
    <w:rsid w:val="00E40074"/>
    <w:rsid w:val="00E405C1"/>
    <w:rsid w:val="00E440E6"/>
    <w:rsid w:val="00E4624B"/>
    <w:rsid w:val="00E4624C"/>
    <w:rsid w:val="00E518D1"/>
    <w:rsid w:val="00E52234"/>
    <w:rsid w:val="00E5370B"/>
    <w:rsid w:val="00E56BEE"/>
    <w:rsid w:val="00E61A62"/>
    <w:rsid w:val="00E62A26"/>
    <w:rsid w:val="00E63F3B"/>
    <w:rsid w:val="00E64020"/>
    <w:rsid w:val="00E6475B"/>
    <w:rsid w:val="00E64790"/>
    <w:rsid w:val="00E66074"/>
    <w:rsid w:val="00E72AC1"/>
    <w:rsid w:val="00E745BE"/>
    <w:rsid w:val="00E75457"/>
    <w:rsid w:val="00E762A1"/>
    <w:rsid w:val="00E91AF8"/>
    <w:rsid w:val="00E93C10"/>
    <w:rsid w:val="00E95818"/>
    <w:rsid w:val="00E96BDE"/>
    <w:rsid w:val="00EA2645"/>
    <w:rsid w:val="00EA3792"/>
    <w:rsid w:val="00EB0D05"/>
    <w:rsid w:val="00EB2771"/>
    <w:rsid w:val="00EB29D6"/>
    <w:rsid w:val="00EB2B1A"/>
    <w:rsid w:val="00EB5910"/>
    <w:rsid w:val="00EB6EB7"/>
    <w:rsid w:val="00EC0D12"/>
    <w:rsid w:val="00EC4C86"/>
    <w:rsid w:val="00EC6150"/>
    <w:rsid w:val="00EC7878"/>
    <w:rsid w:val="00ED1070"/>
    <w:rsid w:val="00ED19F5"/>
    <w:rsid w:val="00ED3B38"/>
    <w:rsid w:val="00ED4B48"/>
    <w:rsid w:val="00ED4D46"/>
    <w:rsid w:val="00ED5049"/>
    <w:rsid w:val="00EE3220"/>
    <w:rsid w:val="00EE52DF"/>
    <w:rsid w:val="00EE55B7"/>
    <w:rsid w:val="00EE6115"/>
    <w:rsid w:val="00EE673B"/>
    <w:rsid w:val="00EF0262"/>
    <w:rsid w:val="00EF11F1"/>
    <w:rsid w:val="00EF4161"/>
    <w:rsid w:val="00EF602E"/>
    <w:rsid w:val="00F00432"/>
    <w:rsid w:val="00F03D8A"/>
    <w:rsid w:val="00F051BB"/>
    <w:rsid w:val="00F056E1"/>
    <w:rsid w:val="00F0570D"/>
    <w:rsid w:val="00F117B0"/>
    <w:rsid w:val="00F12089"/>
    <w:rsid w:val="00F127F7"/>
    <w:rsid w:val="00F128FA"/>
    <w:rsid w:val="00F13FAD"/>
    <w:rsid w:val="00F20051"/>
    <w:rsid w:val="00F20230"/>
    <w:rsid w:val="00F20449"/>
    <w:rsid w:val="00F2114B"/>
    <w:rsid w:val="00F21735"/>
    <w:rsid w:val="00F23168"/>
    <w:rsid w:val="00F24BCC"/>
    <w:rsid w:val="00F26374"/>
    <w:rsid w:val="00F265C6"/>
    <w:rsid w:val="00F26748"/>
    <w:rsid w:val="00F36EF5"/>
    <w:rsid w:val="00F4052F"/>
    <w:rsid w:val="00F43B2F"/>
    <w:rsid w:val="00F44854"/>
    <w:rsid w:val="00F50173"/>
    <w:rsid w:val="00F508A3"/>
    <w:rsid w:val="00F606EB"/>
    <w:rsid w:val="00F615FB"/>
    <w:rsid w:val="00F63146"/>
    <w:rsid w:val="00F6549B"/>
    <w:rsid w:val="00F65645"/>
    <w:rsid w:val="00F6656F"/>
    <w:rsid w:val="00F70017"/>
    <w:rsid w:val="00F703A5"/>
    <w:rsid w:val="00F70CEA"/>
    <w:rsid w:val="00F7102B"/>
    <w:rsid w:val="00F7569C"/>
    <w:rsid w:val="00F7747B"/>
    <w:rsid w:val="00F81445"/>
    <w:rsid w:val="00F81C24"/>
    <w:rsid w:val="00F83F10"/>
    <w:rsid w:val="00F84590"/>
    <w:rsid w:val="00F86DCF"/>
    <w:rsid w:val="00F870D1"/>
    <w:rsid w:val="00F9382F"/>
    <w:rsid w:val="00F93E44"/>
    <w:rsid w:val="00F94455"/>
    <w:rsid w:val="00F96002"/>
    <w:rsid w:val="00FA13C4"/>
    <w:rsid w:val="00FA40C6"/>
    <w:rsid w:val="00FA4393"/>
    <w:rsid w:val="00FA4D05"/>
    <w:rsid w:val="00FA51EC"/>
    <w:rsid w:val="00FA6C67"/>
    <w:rsid w:val="00FB0AE5"/>
    <w:rsid w:val="00FB220E"/>
    <w:rsid w:val="00FB3DF9"/>
    <w:rsid w:val="00FB6934"/>
    <w:rsid w:val="00FC0031"/>
    <w:rsid w:val="00FC40FF"/>
    <w:rsid w:val="00FC69BC"/>
    <w:rsid w:val="00FC6E2B"/>
    <w:rsid w:val="00FD0AB3"/>
    <w:rsid w:val="00FD2447"/>
    <w:rsid w:val="00FD6153"/>
    <w:rsid w:val="00FD6DEA"/>
    <w:rsid w:val="00FE1148"/>
    <w:rsid w:val="00FE142B"/>
    <w:rsid w:val="00FE2392"/>
    <w:rsid w:val="00FE54F4"/>
    <w:rsid w:val="00FE6732"/>
    <w:rsid w:val="00FE6A0E"/>
    <w:rsid w:val="00FF0BFC"/>
    <w:rsid w:val="08138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D450C2"/>
  <w15:docId w15:val="{761D95DF-878A-44B9-842F-61CFC577FA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26769"/>
    <w:rPr>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
    <w:name w:val="List"/>
    <w:basedOn w:val="Normal"/>
    <w:rsid w:val="00226769"/>
    <w:pPr>
      <w:ind w:left="360" w:hanging="360"/>
    </w:pPr>
    <w:rPr>
      <w:rFonts w:ascii="Arial" w:hAnsi="Arial"/>
      <w:szCs w:val="20"/>
    </w:rPr>
  </w:style>
  <w:style w:type="paragraph" w:styleId="Header">
    <w:name w:val="header"/>
    <w:basedOn w:val="Normal"/>
    <w:link w:val="HeaderChar"/>
    <w:uiPriority w:val="99"/>
    <w:rsid w:val="00226769"/>
    <w:pPr>
      <w:tabs>
        <w:tab w:val="center" w:pos="4320"/>
        <w:tab w:val="right" w:pos="8640"/>
      </w:tabs>
    </w:pPr>
    <w:rPr>
      <w:rFonts w:ascii="Arial" w:hAnsi="Arial"/>
      <w:szCs w:val="20"/>
    </w:rPr>
  </w:style>
  <w:style w:type="paragraph" w:styleId="BodyTextIndent">
    <w:name w:val="Body Text Indent"/>
    <w:basedOn w:val="Normal"/>
    <w:rsid w:val="00226769"/>
    <w:pPr>
      <w:ind w:left="720"/>
    </w:pPr>
    <w:rPr>
      <w:color w:val="0000FF"/>
      <w:sz w:val="20"/>
    </w:rPr>
  </w:style>
  <w:style w:type="paragraph" w:styleId="BodyText">
    <w:name w:val="Body Text"/>
    <w:basedOn w:val="Normal"/>
    <w:link w:val="BodyTextChar"/>
    <w:rsid w:val="00226769"/>
    <w:pPr>
      <w:spacing w:line="240" w:lineRule="atLeast"/>
    </w:pPr>
    <w:rPr>
      <w:sz w:val="20"/>
      <w:szCs w:val="20"/>
    </w:rPr>
  </w:style>
  <w:style w:type="character" w:styleId="CommentReference">
    <w:name w:val="annotation reference"/>
    <w:semiHidden/>
    <w:rsid w:val="00226769"/>
    <w:rPr>
      <w:sz w:val="16"/>
      <w:szCs w:val="16"/>
    </w:rPr>
  </w:style>
  <w:style w:type="paragraph" w:styleId="CommentText">
    <w:name w:val="annotation text"/>
    <w:basedOn w:val="Normal"/>
    <w:link w:val="CommentTextChar"/>
    <w:semiHidden/>
    <w:rsid w:val="00226769"/>
    <w:rPr>
      <w:sz w:val="20"/>
      <w:szCs w:val="20"/>
    </w:rPr>
  </w:style>
  <w:style w:type="paragraph" w:styleId="CommentSubject">
    <w:name w:val="annotation subject"/>
    <w:basedOn w:val="CommentText"/>
    <w:next w:val="CommentText"/>
    <w:semiHidden/>
    <w:rsid w:val="00226769"/>
    <w:rPr>
      <w:b/>
      <w:bCs/>
    </w:rPr>
  </w:style>
  <w:style w:type="paragraph" w:styleId="BalloonText">
    <w:name w:val="Balloon Text"/>
    <w:basedOn w:val="Normal"/>
    <w:semiHidden/>
    <w:rsid w:val="00226769"/>
    <w:rPr>
      <w:rFonts w:ascii="Tahoma" w:hAnsi="Tahoma" w:cs="Tahoma"/>
      <w:sz w:val="16"/>
      <w:szCs w:val="16"/>
    </w:rPr>
  </w:style>
  <w:style w:type="paragraph" w:styleId="Footer">
    <w:name w:val="footer"/>
    <w:basedOn w:val="Normal"/>
    <w:link w:val="FooterChar"/>
    <w:uiPriority w:val="99"/>
    <w:rsid w:val="00226769"/>
    <w:pPr>
      <w:tabs>
        <w:tab w:val="center" w:pos="4320"/>
        <w:tab w:val="right" w:pos="8640"/>
      </w:tabs>
    </w:pPr>
  </w:style>
  <w:style w:type="character" w:styleId="PageNumber">
    <w:name w:val="page number"/>
    <w:basedOn w:val="DefaultParagraphFont"/>
    <w:rsid w:val="00226769"/>
  </w:style>
  <w:style w:type="paragraph" w:styleId="Bullet2" w:customStyle="1">
    <w:name w:val="Bullet 2"/>
    <w:basedOn w:val="Normal"/>
    <w:rsid w:val="00226769"/>
    <w:pPr>
      <w:tabs>
        <w:tab w:val="left" w:pos="288"/>
        <w:tab w:val="left" w:pos="360"/>
      </w:tabs>
      <w:ind w:left="288" w:hanging="288"/>
    </w:pPr>
    <w:rPr>
      <w:rFonts w:ascii="Arial" w:hAnsi="Arial"/>
      <w:i/>
      <w:sz w:val="22"/>
      <w:szCs w:val="20"/>
    </w:rPr>
  </w:style>
  <w:style w:type="character" w:styleId="Hyperlink">
    <w:name w:val="Hyperlink"/>
    <w:rsid w:val="00226769"/>
    <w:rPr>
      <w:color w:val="0000FF"/>
      <w:u w:val="single"/>
    </w:rPr>
  </w:style>
  <w:style w:type="paragraph" w:styleId="Default" w:customStyle="1">
    <w:name w:val="Default"/>
    <w:rsid w:val="00226769"/>
    <w:pPr>
      <w:autoSpaceDE w:val="0"/>
      <w:autoSpaceDN w:val="0"/>
      <w:adjustRightInd w:val="0"/>
    </w:pPr>
    <w:rPr>
      <w:color w:val="000000"/>
      <w:sz w:val="24"/>
      <w:szCs w:val="24"/>
    </w:rPr>
  </w:style>
  <w:style w:type="character" w:styleId="LineNumber">
    <w:name w:val="line number"/>
    <w:basedOn w:val="DefaultParagraphFont"/>
    <w:rsid w:val="00226769"/>
  </w:style>
  <w:style w:type="table" w:styleId="TableGrid">
    <w:name w:val="Table Grid"/>
    <w:basedOn w:val="TableNormal"/>
    <w:rsid w:val="004C58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qFormat/>
    <w:rsid w:val="00A66BE2"/>
    <w:rPr>
      <w:b/>
      <w:bCs/>
    </w:rPr>
  </w:style>
  <w:style w:type="paragraph" w:styleId="IndentBullet" w:customStyle="1">
    <w:name w:val="Indent Bullet"/>
    <w:basedOn w:val="Normal"/>
    <w:rsid w:val="00781689"/>
    <w:pPr>
      <w:numPr>
        <w:numId w:val="1"/>
      </w:numPr>
      <w:spacing w:before="120" w:after="120"/>
    </w:pPr>
    <w:rPr>
      <w:sz w:val="22"/>
      <w:szCs w:val="20"/>
    </w:rPr>
  </w:style>
  <w:style w:type="numbering" w:styleId="PPOutline" w:customStyle="1">
    <w:name w:val="P&amp;P Outline"/>
    <w:basedOn w:val="NoList"/>
    <w:rsid w:val="006F1CA2"/>
    <w:pPr>
      <w:numPr>
        <w:numId w:val="2"/>
      </w:numPr>
    </w:pPr>
  </w:style>
  <w:style w:type="paragraph" w:styleId="Normal15" w:customStyle="1">
    <w:name w:val="Normal 1.5"/>
    <w:basedOn w:val="Normal"/>
    <w:rsid w:val="0037551D"/>
    <w:pPr>
      <w:spacing w:line="360" w:lineRule="auto"/>
    </w:pPr>
    <w:rPr>
      <w:rFonts w:ascii="Arial" w:hAnsi="Arial"/>
      <w:szCs w:val="20"/>
    </w:rPr>
  </w:style>
  <w:style w:type="paragraph" w:styleId="ImanageFooter" w:customStyle="1">
    <w:name w:val="Imanage Footer"/>
    <w:basedOn w:val="Normal"/>
    <w:rsid w:val="00C656BB"/>
    <w:rPr>
      <w:sz w:val="16"/>
    </w:rPr>
  </w:style>
  <w:style w:type="character" w:styleId="HeaderChar" w:customStyle="1">
    <w:name w:val="Header Char"/>
    <w:basedOn w:val="DefaultParagraphFont"/>
    <w:link w:val="Header"/>
    <w:uiPriority w:val="99"/>
    <w:rsid w:val="00B203C5"/>
    <w:rPr>
      <w:rFonts w:ascii="Arial" w:hAnsi="Arial"/>
      <w:sz w:val="24"/>
    </w:rPr>
  </w:style>
  <w:style w:type="character" w:styleId="PlaceholderText">
    <w:name w:val="Placeholder Text"/>
    <w:basedOn w:val="DefaultParagraphFont"/>
    <w:uiPriority w:val="99"/>
    <w:semiHidden/>
    <w:rsid w:val="00F63146"/>
    <w:rPr>
      <w:color w:val="808080"/>
    </w:rPr>
  </w:style>
  <w:style w:type="character" w:styleId="Style1" w:customStyle="1">
    <w:name w:val="Style1"/>
    <w:basedOn w:val="DefaultParagraphFont"/>
    <w:uiPriority w:val="1"/>
    <w:rsid w:val="00200BFD"/>
    <w:rPr>
      <w:rFonts w:ascii="Times New Roman" w:hAnsi="Times New Roman"/>
      <w:b/>
    </w:rPr>
  </w:style>
  <w:style w:type="character" w:styleId="Style2" w:customStyle="1">
    <w:name w:val="Style2"/>
    <w:basedOn w:val="DefaultParagraphFont"/>
    <w:uiPriority w:val="1"/>
    <w:rsid w:val="001E575A"/>
    <w:rPr>
      <w:rFonts w:ascii="Times New Roman" w:hAnsi="Times New Roman"/>
      <w:b/>
      <w:sz w:val="24"/>
    </w:rPr>
  </w:style>
  <w:style w:type="character" w:styleId="FooterChar" w:customStyle="1">
    <w:name w:val="Footer Char"/>
    <w:basedOn w:val="DefaultParagraphFont"/>
    <w:link w:val="Footer"/>
    <w:uiPriority w:val="99"/>
    <w:rsid w:val="00CF1FA3"/>
    <w:rPr>
      <w:sz w:val="24"/>
      <w:szCs w:val="24"/>
    </w:rPr>
  </w:style>
  <w:style w:type="paragraph" w:styleId="ListParagraph">
    <w:name w:val="List Paragraph"/>
    <w:basedOn w:val="Normal"/>
    <w:uiPriority w:val="1"/>
    <w:qFormat/>
    <w:rsid w:val="000B7DA8"/>
    <w:pPr>
      <w:spacing w:after="200" w:line="276" w:lineRule="auto"/>
      <w:ind w:left="720"/>
      <w:contextualSpacing/>
    </w:pPr>
    <w:rPr>
      <w:rFonts w:asciiTheme="minorHAnsi" w:hAnsiTheme="minorHAnsi" w:eastAsiaTheme="minorHAnsi" w:cstheme="minorBidi"/>
      <w:sz w:val="22"/>
      <w:szCs w:val="22"/>
    </w:rPr>
  </w:style>
  <w:style w:type="character" w:styleId="TemplateParagraphsetting" w:customStyle="1">
    <w:name w:val="Template Paragraph setting"/>
    <w:basedOn w:val="DefaultParagraphFont"/>
    <w:uiPriority w:val="1"/>
    <w:qFormat/>
    <w:rsid w:val="00994074"/>
    <w:rPr>
      <w:rFonts w:ascii="Times New Roman" w:hAnsi="Times New Roman"/>
      <w:color w:val="000000" w:themeColor="text1"/>
      <w:sz w:val="24"/>
    </w:rPr>
  </w:style>
  <w:style w:type="paragraph" w:styleId="Scheme10L1" w:customStyle="1">
    <w:name w:val="Scheme10_L1"/>
    <w:basedOn w:val="Normal"/>
    <w:next w:val="BodyText"/>
    <w:link w:val="Scheme10L1Char"/>
    <w:rsid w:val="003336CD"/>
    <w:pPr>
      <w:keepNext/>
      <w:numPr>
        <w:numId w:val="4"/>
      </w:numPr>
      <w:spacing w:after="240"/>
      <w:outlineLvl w:val="0"/>
    </w:pPr>
    <w:rPr>
      <w:b/>
      <w:szCs w:val="20"/>
    </w:rPr>
  </w:style>
  <w:style w:type="character" w:styleId="Scheme10L1Char" w:customStyle="1">
    <w:name w:val="Scheme10_L1 Char"/>
    <w:link w:val="Scheme10L1"/>
    <w:rsid w:val="003336CD"/>
    <w:rPr>
      <w:b/>
      <w:sz w:val="24"/>
    </w:rPr>
  </w:style>
  <w:style w:type="paragraph" w:styleId="Scheme10L2" w:customStyle="1">
    <w:name w:val="Scheme10_L2"/>
    <w:basedOn w:val="Scheme10L1"/>
    <w:next w:val="BodyText"/>
    <w:link w:val="Scheme10L2Char"/>
    <w:rsid w:val="003336CD"/>
    <w:pPr>
      <w:keepNext w:val="0"/>
      <w:numPr>
        <w:ilvl w:val="1"/>
      </w:numPr>
      <w:outlineLvl w:val="1"/>
    </w:pPr>
    <w:rPr>
      <w:b w:val="0"/>
    </w:rPr>
  </w:style>
  <w:style w:type="paragraph" w:styleId="Scheme10L3" w:customStyle="1">
    <w:name w:val="Scheme10_L3"/>
    <w:basedOn w:val="Scheme10L2"/>
    <w:next w:val="BodyText"/>
    <w:rsid w:val="003336CD"/>
    <w:pPr>
      <w:numPr>
        <w:ilvl w:val="2"/>
      </w:numPr>
      <w:outlineLvl w:val="2"/>
    </w:pPr>
  </w:style>
  <w:style w:type="paragraph" w:styleId="Scheme10L4" w:customStyle="1">
    <w:name w:val="Scheme10_L4"/>
    <w:basedOn w:val="Scheme10L3"/>
    <w:next w:val="BodyText"/>
    <w:rsid w:val="003336CD"/>
    <w:pPr>
      <w:numPr>
        <w:ilvl w:val="3"/>
      </w:numPr>
      <w:outlineLvl w:val="3"/>
    </w:pPr>
  </w:style>
  <w:style w:type="paragraph" w:styleId="Scheme10L5" w:customStyle="1">
    <w:name w:val="Scheme10_L5"/>
    <w:basedOn w:val="Scheme10L4"/>
    <w:next w:val="BodyText"/>
    <w:rsid w:val="003336CD"/>
    <w:pPr>
      <w:numPr>
        <w:ilvl w:val="4"/>
      </w:numPr>
      <w:outlineLvl w:val="4"/>
    </w:pPr>
  </w:style>
  <w:style w:type="paragraph" w:styleId="Scheme10L6" w:customStyle="1">
    <w:name w:val="Scheme10_L6"/>
    <w:basedOn w:val="Scheme10L5"/>
    <w:next w:val="BodyText"/>
    <w:rsid w:val="003336CD"/>
    <w:pPr>
      <w:numPr>
        <w:ilvl w:val="5"/>
      </w:numPr>
      <w:outlineLvl w:val="5"/>
    </w:pPr>
  </w:style>
  <w:style w:type="paragraph" w:styleId="Scheme10L7" w:customStyle="1">
    <w:name w:val="Scheme10_L7"/>
    <w:basedOn w:val="Scheme10L6"/>
    <w:next w:val="BodyText"/>
    <w:rsid w:val="003336CD"/>
    <w:pPr>
      <w:numPr>
        <w:ilvl w:val="6"/>
      </w:numPr>
      <w:outlineLvl w:val="6"/>
    </w:pPr>
  </w:style>
  <w:style w:type="paragraph" w:styleId="Scheme10L8" w:customStyle="1">
    <w:name w:val="Scheme10_L8"/>
    <w:basedOn w:val="Scheme10L7"/>
    <w:next w:val="BodyText"/>
    <w:rsid w:val="003336CD"/>
    <w:pPr>
      <w:numPr>
        <w:ilvl w:val="7"/>
      </w:numPr>
      <w:outlineLvl w:val="7"/>
    </w:pPr>
  </w:style>
  <w:style w:type="paragraph" w:styleId="Scheme10L9" w:customStyle="1">
    <w:name w:val="Scheme10_L9"/>
    <w:basedOn w:val="Scheme10L8"/>
    <w:next w:val="BodyText"/>
    <w:rsid w:val="003336CD"/>
    <w:pPr>
      <w:numPr>
        <w:ilvl w:val="8"/>
      </w:numPr>
      <w:outlineLvl w:val="8"/>
    </w:pPr>
  </w:style>
  <w:style w:type="paragraph" w:styleId="Scheme11L1" w:customStyle="1">
    <w:name w:val="Scheme11_L1"/>
    <w:basedOn w:val="Normal"/>
    <w:qFormat/>
    <w:rsid w:val="003336CD"/>
    <w:pPr>
      <w:numPr>
        <w:numId w:val="3"/>
      </w:numPr>
      <w:spacing w:after="240"/>
      <w:outlineLvl w:val="0"/>
    </w:pPr>
  </w:style>
  <w:style w:type="paragraph" w:styleId="Scheme11L2" w:customStyle="1">
    <w:name w:val="Scheme11_L2"/>
    <w:basedOn w:val="Scheme11L1"/>
    <w:qFormat/>
    <w:rsid w:val="003336CD"/>
    <w:pPr>
      <w:numPr>
        <w:ilvl w:val="1"/>
      </w:numPr>
      <w:outlineLvl w:val="1"/>
    </w:pPr>
  </w:style>
  <w:style w:type="paragraph" w:styleId="Scheme11L3" w:customStyle="1">
    <w:name w:val="Scheme11_L3"/>
    <w:basedOn w:val="Scheme11L2"/>
    <w:qFormat/>
    <w:rsid w:val="003336CD"/>
    <w:pPr>
      <w:numPr>
        <w:ilvl w:val="2"/>
      </w:numPr>
      <w:outlineLvl w:val="2"/>
    </w:pPr>
  </w:style>
  <w:style w:type="paragraph" w:styleId="Scheme11L4" w:customStyle="1">
    <w:name w:val="Scheme11_L4"/>
    <w:basedOn w:val="Scheme11L3"/>
    <w:rsid w:val="003336CD"/>
    <w:pPr>
      <w:numPr>
        <w:ilvl w:val="3"/>
      </w:numPr>
      <w:outlineLvl w:val="3"/>
    </w:pPr>
  </w:style>
  <w:style w:type="paragraph" w:styleId="Scheme11L5" w:customStyle="1">
    <w:name w:val="Scheme11_L5"/>
    <w:basedOn w:val="Scheme11L4"/>
    <w:rsid w:val="003336CD"/>
    <w:pPr>
      <w:numPr>
        <w:ilvl w:val="4"/>
      </w:numPr>
      <w:outlineLvl w:val="4"/>
    </w:pPr>
  </w:style>
  <w:style w:type="paragraph" w:styleId="Scheme11L6" w:customStyle="1">
    <w:name w:val="Scheme11_L6"/>
    <w:basedOn w:val="Scheme11L5"/>
    <w:rsid w:val="003336CD"/>
    <w:pPr>
      <w:numPr>
        <w:ilvl w:val="5"/>
      </w:numPr>
      <w:outlineLvl w:val="5"/>
    </w:pPr>
  </w:style>
  <w:style w:type="paragraph" w:styleId="Scheme11L7" w:customStyle="1">
    <w:name w:val="Scheme11_L7"/>
    <w:basedOn w:val="Scheme11L6"/>
    <w:rsid w:val="003336CD"/>
    <w:pPr>
      <w:numPr>
        <w:ilvl w:val="6"/>
      </w:numPr>
      <w:outlineLvl w:val="6"/>
    </w:pPr>
  </w:style>
  <w:style w:type="paragraph" w:styleId="Scheme11L8" w:customStyle="1">
    <w:name w:val="Scheme11_L8"/>
    <w:basedOn w:val="Scheme11L7"/>
    <w:rsid w:val="003336CD"/>
    <w:pPr>
      <w:numPr>
        <w:ilvl w:val="7"/>
      </w:numPr>
      <w:outlineLvl w:val="7"/>
    </w:pPr>
  </w:style>
  <w:style w:type="paragraph" w:styleId="Scheme11L9" w:customStyle="1">
    <w:name w:val="Scheme11_L9"/>
    <w:basedOn w:val="Scheme11L8"/>
    <w:rsid w:val="003336CD"/>
    <w:pPr>
      <w:numPr>
        <w:ilvl w:val="8"/>
      </w:numPr>
      <w:outlineLvl w:val="8"/>
    </w:pPr>
  </w:style>
  <w:style w:type="paragraph" w:styleId="Revision">
    <w:name w:val="Revision"/>
    <w:hidden/>
    <w:uiPriority w:val="99"/>
    <w:semiHidden/>
    <w:rsid w:val="003336CD"/>
    <w:rPr>
      <w:sz w:val="24"/>
      <w:szCs w:val="24"/>
    </w:rPr>
  </w:style>
  <w:style w:type="character" w:styleId="BodyTextChar" w:customStyle="1">
    <w:name w:val="Body Text Char"/>
    <w:basedOn w:val="DefaultParagraphFont"/>
    <w:link w:val="BodyText"/>
    <w:rsid w:val="00BB4308"/>
  </w:style>
  <w:style w:type="character" w:styleId="FollowedHyperlink">
    <w:name w:val="FollowedHyperlink"/>
    <w:basedOn w:val="DefaultParagraphFont"/>
    <w:semiHidden/>
    <w:unhideWhenUsed/>
    <w:rsid w:val="00983835"/>
    <w:rPr>
      <w:color w:val="800080" w:themeColor="followedHyperlink"/>
      <w:u w:val="single"/>
    </w:rPr>
  </w:style>
  <w:style w:type="character" w:styleId="Scheme10L2Char" w:customStyle="1">
    <w:name w:val="Scheme10_L2 Char"/>
    <w:link w:val="Scheme10L2"/>
    <w:rsid w:val="003D0C33"/>
    <w:rPr>
      <w:sz w:val="24"/>
    </w:rPr>
  </w:style>
  <w:style w:type="character" w:styleId="CommentTextChar" w:customStyle="1">
    <w:name w:val="Comment Text Char"/>
    <w:basedOn w:val="DefaultParagraphFont"/>
    <w:link w:val="CommentText"/>
    <w:semiHidden/>
    <w:rsid w:val="004666AC"/>
  </w:style>
  <w:style w:type="paragraph" w:styleId="NSNormal" w:customStyle="1">
    <w:name w:val="NS Normal"/>
    <w:basedOn w:val="Normal"/>
    <w:rsid w:val="00C05CC4"/>
    <w:pPr>
      <w:jc w:val="both"/>
    </w:pPr>
    <w:rPr>
      <w:szCs w:val="20"/>
    </w:rPr>
  </w:style>
  <w:style w:type="character" w:styleId="UnresolvedMention1" w:customStyle="1">
    <w:name w:val="Unresolved Mention1"/>
    <w:basedOn w:val="DefaultParagraphFont"/>
    <w:uiPriority w:val="99"/>
    <w:semiHidden/>
    <w:unhideWhenUsed/>
    <w:rsid w:val="00E40074"/>
    <w:rPr>
      <w:color w:val="605E5C"/>
      <w:shd w:val="clear" w:color="auto" w:fill="E1DFDD"/>
    </w:rPr>
  </w:style>
  <w:style w:type="character" w:styleId="UnresolvedMention">
    <w:name w:val="Unresolved Mention"/>
    <w:basedOn w:val="DefaultParagraphFont"/>
    <w:uiPriority w:val="99"/>
    <w:semiHidden/>
    <w:unhideWhenUsed/>
    <w:rsid w:val="00C40C74"/>
    <w:rPr>
      <w:color w:val="605E5C"/>
      <w:shd w:val="clear" w:color="auto" w:fill="E1DFDD"/>
    </w:rPr>
  </w:style>
  <w:style w:type="paragraph" w:styleId="NormalWeb">
    <w:name w:val="Normal (Web)"/>
    <w:basedOn w:val="Normal"/>
    <w:uiPriority w:val="99"/>
    <w:unhideWhenUsed/>
    <w:rsid w:val="009F7DE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8139">
      <w:bodyDiv w:val="1"/>
      <w:marLeft w:val="0"/>
      <w:marRight w:val="0"/>
      <w:marTop w:val="0"/>
      <w:marBottom w:val="0"/>
      <w:divBdr>
        <w:top w:val="none" w:sz="0" w:space="0" w:color="auto"/>
        <w:left w:val="none" w:sz="0" w:space="0" w:color="auto"/>
        <w:bottom w:val="none" w:sz="0" w:space="0" w:color="auto"/>
        <w:right w:val="none" w:sz="0" w:space="0" w:color="auto"/>
      </w:divBdr>
      <w:divsChild>
        <w:div w:id="1782802453">
          <w:marLeft w:val="446"/>
          <w:marRight w:val="0"/>
          <w:marTop w:val="0"/>
          <w:marBottom w:val="0"/>
          <w:divBdr>
            <w:top w:val="none" w:sz="0" w:space="0" w:color="auto"/>
            <w:left w:val="none" w:sz="0" w:space="0" w:color="auto"/>
            <w:bottom w:val="none" w:sz="0" w:space="0" w:color="auto"/>
            <w:right w:val="none" w:sz="0" w:space="0" w:color="auto"/>
          </w:divBdr>
        </w:div>
        <w:div w:id="2029213611">
          <w:marLeft w:val="446"/>
          <w:marRight w:val="0"/>
          <w:marTop w:val="0"/>
          <w:marBottom w:val="0"/>
          <w:divBdr>
            <w:top w:val="none" w:sz="0" w:space="0" w:color="auto"/>
            <w:left w:val="none" w:sz="0" w:space="0" w:color="auto"/>
            <w:bottom w:val="none" w:sz="0" w:space="0" w:color="auto"/>
            <w:right w:val="none" w:sz="0" w:space="0" w:color="auto"/>
          </w:divBdr>
        </w:div>
        <w:div w:id="2118065004">
          <w:marLeft w:val="446"/>
          <w:marRight w:val="0"/>
          <w:marTop w:val="0"/>
          <w:marBottom w:val="0"/>
          <w:divBdr>
            <w:top w:val="none" w:sz="0" w:space="0" w:color="auto"/>
            <w:left w:val="none" w:sz="0" w:space="0" w:color="auto"/>
            <w:bottom w:val="none" w:sz="0" w:space="0" w:color="auto"/>
            <w:right w:val="none" w:sz="0" w:space="0" w:color="auto"/>
          </w:divBdr>
        </w:div>
        <w:div w:id="975336391">
          <w:marLeft w:val="446"/>
          <w:marRight w:val="0"/>
          <w:marTop w:val="0"/>
          <w:marBottom w:val="0"/>
          <w:divBdr>
            <w:top w:val="none" w:sz="0" w:space="0" w:color="auto"/>
            <w:left w:val="none" w:sz="0" w:space="0" w:color="auto"/>
            <w:bottom w:val="none" w:sz="0" w:space="0" w:color="auto"/>
            <w:right w:val="none" w:sz="0" w:space="0" w:color="auto"/>
          </w:divBdr>
        </w:div>
        <w:div w:id="733088535">
          <w:marLeft w:val="446"/>
          <w:marRight w:val="0"/>
          <w:marTop w:val="0"/>
          <w:marBottom w:val="0"/>
          <w:divBdr>
            <w:top w:val="none" w:sz="0" w:space="0" w:color="auto"/>
            <w:left w:val="none" w:sz="0" w:space="0" w:color="auto"/>
            <w:bottom w:val="none" w:sz="0" w:space="0" w:color="auto"/>
            <w:right w:val="none" w:sz="0" w:space="0" w:color="auto"/>
          </w:divBdr>
        </w:div>
      </w:divsChild>
    </w:div>
    <w:div w:id="170921355">
      <w:bodyDiv w:val="1"/>
      <w:marLeft w:val="0"/>
      <w:marRight w:val="0"/>
      <w:marTop w:val="0"/>
      <w:marBottom w:val="0"/>
      <w:divBdr>
        <w:top w:val="none" w:sz="0" w:space="0" w:color="auto"/>
        <w:left w:val="none" w:sz="0" w:space="0" w:color="auto"/>
        <w:bottom w:val="none" w:sz="0" w:space="0" w:color="auto"/>
        <w:right w:val="none" w:sz="0" w:space="0" w:color="auto"/>
      </w:divBdr>
    </w:div>
    <w:div w:id="197474046">
      <w:bodyDiv w:val="1"/>
      <w:marLeft w:val="0"/>
      <w:marRight w:val="0"/>
      <w:marTop w:val="0"/>
      <w:marBottom w:val="0"/>
      <w:divBdr>
        <w:top w:val="none" w:sz="0" w:space="0" w:color="auto"/>
        <w:left w:val="none" w:sz="0" w:space="0" w:color="auto"/>
        <w:bottom w:val="none" w:sz="0" w:space="0" w:color="auto"/>
        <w:right w:val="none" w:sz="0" w:space="0" w:color="auto"/>
      </w:divBdr>
    </w:div>
    <w:div w:id="199048322">
      <w:bodyDiv w:val="1"/>
      <w:marLeft w:val="0"/>
      <w:marRight w:val="0"/>
      <w:marTop w:val="0"/>
      <w:marBottom w:val="0"/>
      <w:divBdr>
        <w:top w:val="none" w:sz="0" w:space="0" w:color="auto"/>
        <w:left w:val="none" w:sz="0" w:space="0" w:color="auto"/>
        <w:bottom w:val="none" w:sz="0" w:space="0" w:color="auto"/>
        <w:right w:val="none" w:sz="0" w:space="0" w:color="auto"/>
      </w:divBdr>
    </w:div>
    <w:div w:id="235555985">
      <w:bodyDiv w:val="1"/>
      <w:marLeft w:val="0"/>
      <w:marRight w:val="0"/>
      <w:marTop w:val="0"/>
      <w:marBottom w:val="0"/>
      <w:divBdr>
        <w:top w:val="none" w:sz="0" w:space="0" w:color="auto"/>
        <w:left w:val="none" w:sz="0" w:space="0" w:color="auto"/>
        <w:bottom w:val="none" w:sz="0" w:space="0" w:color="auto"/>
        <w:right w:val="none" w:sz="0" w:space="0" w:color="auto"/>
      </w:divBdr>
    </w:div>
    <w:div w:id="351689519">
      <w:bodyDiv w:val="1"/>
      <w:marLeft w:val="0"/>
      <w:marRight w:val="0"/>
      <w:marTop w:val="0"/>
      <w:marBottom w:val="0"/>
      <w:divBdr>
        <w:top w:val="none" w:sz="0" w:space="0" w:color="auto"/>
        <w:left w:val="none" w:sz="0" w:space="0" w:color="auto"/>
        <w:bottom w:val="none" w:sz="0" w:space="0" w:color="auto"/>
        <w:right w:val="none" w:sz="0" w:space="0" w:color="auto"/>
      </w:divBdr>
    </w:div>
    <w:div w:id="459688919">
      <w:bodyDiv w:val="1"/>
      <w:marLeft w:val="0"/>
      <w:marRight w:val="0"/>
      <w:marTop w:val="0"/>
      <w:marBottom w:val="0"/>
      <w:divBdr>
        <w:top w:val="none" w:sz="0" w:space="0" w:color="auto"/>
        <w:left w:val="none" w:sz="0" w:space="0" w:color="auto"/>
        <w:bottom w:val="none" w:sz="0" w:space="0" w:color="auto"/>
        <w:right w:val="none" w:sz="0" w:space="0" w:color="auto"/>
      </w:divBdr>
    </w:div>
    <w:div w:id="522328110">
      <w:bodyDiv w:val="1"/>
      <w:marLeft w:val="0"/>
      <w:marRight w:val="0"/>
      <w:marTop w:val="0"/>
      <w:marBottom w:val="0"/>
      <w:divBdr>
        <w:top w:val="none" w:sz="0" w:space="0" w:color="auto"/>
        <w:left w:val="none" w:sz="0" w:space="0" w:color="auto"/>
        <w:bottom w:val="none" w:sz="0" w:space="0" w:color="auto"/>
        <w:right w:val="none" w:sz="0" w:space="0" w:color="auto"/>
      </w:divBdr>
    </w:div>
    <w:div w:id="541752354">
      <w:bodyDiv w:val="1"/>
      <w:marLeft w:val="0"/>
      <w:marRight w:val="0"/>
      <w:marTop w:val="0"/>
      <w:marBottom w:val="0"/>
      <w:divBdr>
        <w:top w:val="none" w:sz="0" w:space="0" w:color="auto"/>
        <w:left w:val="none" w:sz="0" w:space="0" w:color="auto"/>
        <w:bottom w:val="none" w:sz="0" w:space="0" w:color="auto"/>
        <w:right w:val="none" w:sz="0" w:space="0" w:color="auto"/>
      </w:divBdr>
    </w:div>
    <w:div w:id="548691695">
      <w:bodyDiv w:val="1"/>
      <w:marLeft w:val="0"/>
      <w:marRight w:val="0"/>
      <w:marTop w:val="0"/>
      <w:marBottom w:val="0"/>
      <w:divBdr>
        <w:top w:val="none" w:sz="0" w:space="0" w:color="auto"/>
        <w:left w:val="none" w:sz="0" w:space="0" w:color="auto"/>
        <w:bottom w:val="none" w:sz="0" w:space="0" w:color="auto"/>
        <w:right w:val="none" w:sz="0" w:space="0" w:color="auto"/>
      </w:divBdr>
    </w:div>
    <w:div w:id="667439504">
      <w:bodyDiv w:val="1"/>
      <w:marLeft w:val="0"/>
      <w:marRight w:val="0"/>
      <w:marTop w:val="0"/>
      <w:marBottom w:val="0"/>
      <w:divBdr>
        <w:top w:val="none" w:sz="0" w:space="0" w:color="auto"/>
        <w:left w:val="none" w:sz="0" w:space="0" w:color="auto"/>
        <w:bottom w:val="none" w:sz="0" w:space="0" w:color="auto"/>
        <w:right w:val="none" w:sz="0" w:space="0" w:color="auto"/>
      </w:divBdr>
    </w:div>
    <w:div w:id="698897278">
      <w:bodyDiv w:val="1"/>
      <w:marLeft w:val="0"/>
      <w:marRight w:val="0"/>
      <w:marTop w:val="0"/>
      <w:marBottom w:val="0"/>
      <w:divBdr>
        <w:top w:val="none" w:sz="0" w:space="0" w:color="auto"/>
        <w:left w:val="none" w:sz="0" w:space="0" w:color="auto"/>
        <w:bottom w:val="none" w:sz="0" w:space="0" w:color="auto"/>
        <w:right w:val="none" w:sz="0" w:space="0" w:color="auto"/>
      </w:divBdr>
      <w:divsChild>
        <w:div w:id="694892456">
          <w:marLeft w:val="187"/>
          <w:marRight w:val="0"/>
          <w:marTop w:val="0"/>
          <w:marBottom w:val="43"/>
          <w:divBdr>
            <w:top w:val="none" w:sz="0" w:space="0" w:color="auto"/>
            <w:left w:val="none" w:sz="0" w:space="0" w:color="auto"/>
            <w:bottom w:val="none" w:sz="0" w:space="0" w:color="auto"/>
            <w:right w:val="none" w:sz="0" w:space="0" w:color="auto"/>
          </w:divBdr>
        </w:div>
        <w:div w:id="1559053325">
          <w:marLeft w:val="187"/>
          <w:marRight w:val="0"/>
          <w:marTop w:val="0"/>
          <w:marBottom w:val="43"/>
          <w:divBdr>
            <w:top w:val="none" w:sz="0" w:space="0" w:color="auto"/>
            <w:left w:val="none" w:sz="0" w:space="0" w:color="auto"/>
            <w:bottom w:val="none" w:sz="0" w:space="0" w:color="auto"/>
            <w:right w:val="none" w:sz="0" w:space="0" w:color="auto"/>
          </w:divBdr>
        </w:div>
        <w:div w:id="444930918">
          <w:marLeft w:val="187"/>
          <w:marRight w:val="0"/>
          <w:marTop w:val="0"/>
          <w:marBottom w:val="43"/>
          <w:divBdr>
            <w:top w:val="none" w:sz="0" w:space="0" w:color="auto"/>
            <w:left w:val="none" w:sz="0" w:space="0" w:color="auto"/>
            <w:bottom w:val="none" w:sz="0" w:space="0" w:color="auto"/>
            <w:right w:val="none" w:sz="0" w:space="0" w:color="auto"/>
          </w:divBdr>
        </w:div>
      </w:divsChild>
    </w:div>
    <w:div w:id="734205614">
      <w:bodyDiv w:val="1"/>
      <w:marLeft w:val="0"/>
      <w:marRight w:val="0"/>
      <w:marTop w:val="0"/>
      <w:marBottom w:val="0"/>
      <w:divBdr>
        <w:top w:val="none" w:sz="0" w:space="0" w:color="auto"/>
        <w:left w:val="none" w:sz="0" w:space="0" w:color="auto"/>
        <w:bottom w:val="none" w:sz="0" w:space="0" w:color="auto"/>
        <w:right w:val="none" w:sz="0" w:space="0" w:color="auto"/>
      </w:divBdr>
    </w:div>
    <w:div w:id="896815043">
      <w:bodyDiv w:val="1"/>
      <w:marLeft w:val="0"/>
      <w:marRight w:val="0"/>
      <w:marTop w:val="0"/>
      <w:marBottom w:val="0"/>
      <w:divBdr>
        <w:top w:val="none" w:sz="0" w:space="0" w:color="auto"/>
        <w:left w:val="none" w:sz="0" w:space="0" w:color="auto"/>
        <w:bottom w:val="none" w:sz="0" w:space="0" w:color="auto"/>
        <w:right w:val="none" w:sz="0" w:space="0" w:color="auto"/>
      </w:divBdr>
    </w:div>
    <w:div w:id="904409952">
      <w:bodyDiv w:val="1"/>
      <w:marLeft w:val="0"/>
      <w:marRight w:val="0"/>
      <w:marTop w:val="0"/>
      <w:marBottom w:val="0"/>
      <w:divBdr>
        <w:top w:val="none" w:sz="0" w:space="0" w:color="auto"/>
        <w:left w:val="none" w:sz="0" w:space="0" w:color="auto"/>
        <w:bottom w:val="none" w:sz="0" w:space="0" w:color="auto"/>
        <w:right w:val="none" w:sz="0" w:space="0" w:color="auto"/>
      </w:divBdr>
    </w:div>
    <w:div w:id="934289283">
      <w:bodyDiv w:val="1"/>
      <w:marLeft w:val="0"/>
      <w:marRight w:val="0"/>
      <w:marTop w:val="0"/>
      <w:marBottom w:val="0"/>
      <w:divBdr>
        <w:top w:val="none" w:sz="0" w:space="0" w:color="auto"/>
        <w:left w:val="none" w:sz="0" w:space="0" w:color="auto"/>
        <w:bottom w:val="none" w:sz="0" w:space="0" w:color="auto"/>
        <w:right w:val="none" w:sz="0" w:space="0" w:color="auto"/>
      </w:divBdr>
    </w:div>
    <w:div w:id="1007905757">
      <w:bodyDiv w:val="1"/>
      <w:marLeft w:val="0"/>
      <w:marRight w:val="0"/>
      <w:marTop w:val="0"/>
      <w:marBottom w:val="0"/>
      <w:divBdr>
        <w:top w:val="none" w:sz="0" w:space="0" w:color="auto"/>
        <w:left w:val="none" w:sz="0" w:space="0" w:color="auto"/>
        <w:bottom w:val="none" w:sz="0" w:space="0" w:color="auto"/>
        <w:right w:val="none" w:sz="0" w:space="0" w:color="auto"/>
      </w:divBdr>
    </w:div>
    <w:div w:id="1374649096">
      <w:bodyDiv w:val="1"/>
      <w:marLeft w:val="0"/>
      <w:marRight w:val="0"/>
      <w:marTop w:val="0"/>
      <w:marBottom w:val="0"/>
      <w:divBdr>
        <w:top w:val="none" w:sz="0" w:space="0" w:color="auto"/>
        <w:left w:val="none" w:sz="0" w:space="0" w:color="auto"/>
        <w:bottom w:val="none" w:sz="0" w:space="0" w:color="auto"/>
        <w:right w:val="none" w:sz="0" w:space="0" w:color="auto"/>
      </w:divBdr>
    </w:div>
    <w:div w:id="1440105504">
      <w:bodyDiv w:val="1"/>
      <w:marLeft w:val="0"/>
      <w:marRight w:val="0"/>
      <w:marTop w:val="0"/>
      <w:marBottom w:val="0"/>
      <w:divBdr>
        <w:top w:val="none" w:sz="0" w:space="0" w:color="auto"/>
        <w:left w:val="none" w:sz="0" w:space="0" w:color="auto"/>
        <w:bottom w:val="none" w:sz="0" w:space="0" w:color="auto"/>
        <w:right w:val="none" w:sz="0" w:space="0" w:color="auto"/>
      </w:divBdr>
    </w:div>
    <w:div w:id="1468887629">
      <w:bodyDiv w:val="1"/>
      <w:marLeft w:val="0"/>
      <w:marRight w:val="0"/>
      <w:marTop w:val="0"/>
      <w:marBottom w:val="0"/>
      <w:divBdr>
        <w:top w:val="none" w:sz="0" w:space="0" w:color="auto"/>
        <w:left w:val="none" w:sz="0" w:space="0" w:color="auto"/>
        <w:bottom w:val="none" w:sz="0" w:space="0" w:color="auto"/>
        <w:right w:val="none" w:sz="0" w:space="0" w:color="auto"/>
      </w:divBdr>
    </w:div>
    <w:div w:id="1559627544">
      <w:bodyDiv w:val="1"/>
      <w:marLeft w:val="0"/>
      <w:marRight w:val="0"/>
      <w:marTop w:val="0"/>
      <w:marBottom w:val="0"/>
      <w:divBdr>
        <w:top w:val="none" w:sz="0" w:space="0" w:color="auto"/>
        <w:left w:val="none" w:sz="0" w:space="0" w:color="auto"/>
        <w:bottom w:val="none" w:sz="0" w:space="0" w:color="auto"/>
        <w:right w:val="none" w:sz="0" w:space="0" w:color="auto"/>
      </w:divBdr>
    </w:div>
    <w:div w:id="1619222456">
      <w:bodyDiv w:val="1"/>
      <w:marLeft w:val="0"/>
      <w:marRight w:val="0"/>
      <w:marTop w:val="0"/>
      <w:marBottom w:val="0"/>
      <w:divBdr>
        <w:top w:val="none" w:sz="0" w:space="0" w:color="auto"/>
        <w:left w:val="none" w:sz="0" w:space="0" w:color="auto"/>
        <w:bottom w:val="none" w:sz="0" w:space="0" w:color="auto"/>
        <w:right w:val="none" w:sz="0" w:space="0" w:color="auto"/>
      </w:divBdr>
    </w:div>
    <w:div w:id="1762946438">
      <w:bodyDiv w:val="1"/>
      <w:marLeft w:val="0"/>
      <w:marRight w:val="0"/>
      <w:marTop w:val="0"/>
      <w:marBottom w:val="0"/>
      <w:divBdr>
        <w:top w:val="none" w:sz="0" w:space="0" w:color="auto"/>
        <w:left w:val="none" w:sz="0" w:space="0" w:color="auto"/>
        <w:bottom w:val="none" w:sz="0" w:space="0" w:color="auto"/>
        <w:right w:val="none" w:sz="0" w:space="0" w:color="auto"/>
      </w:divBdr>
    </w:div>
    <w:div w:id="1938634428">
      <w:bodyDiv w:val="1"/>
      <w:marLeft w:val="0"/>
      <w:marRight w:val="0"/>
      <w:marTop w:val="0"/>
      <w:marBottom w:val="0"/>
      <w:divBdr>
        <w:top w:val="none" w:sz="0" w:space="0" w:color="auto"/>
        <w:left w:val="none" w:sz="0" w:space="0" w:color="auto"/>
        <w:bottom w:val="none" w:sz="0" w:space="0" w:color="auto"/>
        <w:right w:val="none" w:sz="0" w:space="0" w:color="auto"/>
      </w:divBdr>
    </w:div>
    <w:div w:id="1971091196">
      <w:bodyDiv w:val="1"/>
      <w:marLeft w:val="0"/>
      <w:marRight w:val="0"/>
      <w:marTop w:val="0"/>
      <w:marBottom w:val="0"/>
      <w:divBdr>
        <w:top w:val="none" w:sz="0" w:space="0" w:color="auto"/>
        <w:left w:val="none" w:sz="0" w:space="0" w:color="auto"/>
        <w:bottom w:val="none" w:sz="0" w:space="0" w:color="auto"/>
        <w:right w:val="none" w:sz="0" w:space="0" w:color="auto"/>
      </w:divBdr>
    </w:div>
    <w:div w:id="1995838250">
      <w:bodyDiv w:val="1"/>
      <w:marLeft w:val="0"/>
      <w:marRight w:val="0"/>
      <w:marTop w:val="0"/>
      <w:marBottom w:val="0"/>
      <w:divBdr>
        <w:top w:val="none" w:sz="0" w:space="0" w:color="auto"/>
        <w:left w:val="none" w:sz="0" w:space="0" w:color="auto"/>
        <w:bottom w:val="none" w:sz="0" w:space="0" w:color="auto"/>
        <w:right w:val="none" w:sz="0" w:space="0" w:color="auto"/>
      </w:divBdr>
    </w:div>
    <w:div w:id="2025013628">
      <w:bodyDiv w:val="1"/>
      <w:marLeft w:val="0"/>
      <w:marRight w:val="0"/>
      <w:marTop w:val="0"/>
      <w:marBottom w:val="0"/>
      <w:divBdr>
        <w:top w:val="none" w:sz="0" w:space="0" w:color="auto"/>
        <w:left w:val="none" w:sz="0" w:space="0" w:color="auto"/>
        <w:bottom w:val="none" w:sz="0" w:space="0" w:color="auto"/>
        <w:right w:val="none" w:sz="0" w:space="0" w:color="auto"/>
      </w:divBdr>
    </w:div>
    <w:div w:id="2033068670">
      <w:bodyDiv w:val="1"/>
      <w:marLeft w:val="0"/>
      <w:marRight w:val="0"/>
      <w:marTop w:val="0"/>
      <w:marBottom w:val="0"/>
      <w:divBdr>
        <w:top w:val="none" w:sz="0" w:space="0" w:color="auto"/>
        <w:left w:val="none" w:sz="0" w:space="0" w:color="auto"/>
        <w:bottom w:val="none" w:sz="0" w:space="0" w:color="auto"/>
        <w:right w:val="none" w:sz="0" w:space="0" w:color="auto"/>
      </w:divBdr>
    </w:div>
    <w:div w:id="20745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y.corp.cvscaremark.com/pnp/faces/DocRenderer?documentId=CIST-0004" TargetMode="External"/><Relationship Id="rId18" Type="http://schemas.openxmlformats.org/officeDocument/2006/relationships/hyperlink" Target="https://en.wikipedia.org/wiki/Ris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en.wikipedia.org/wiki/Inherent_risk"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policy.corp.cvscaremark.com/pnp/faces/DocRenderer?documentId=DOC-063180" TargetMode="External"/><Relationship Id="rId17" Type="http://schemas.openxmlformats.org/officeDocument/2006/relationships/hyperlink" Target="https://policy.corp.cvscaremark.com/pnp/faces/DocRenderer?documentId=DOC-049250" TargetMode="External"/><Relationship Id="rId25" Type="http://schemas.openxmlformats.org/officeDocument/2006/relationships/footer" Target="footer1.xm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policy.corp.cvscaremark.com/pnp/faces/DocRenderer?documentId=DOC-052074" TargetMode="External"/><Relationship Id="rId20" Type="http://schemas.openxmlformats.org/officeDocument/2006/relationships/hyperlink" Target="https://en.wikipedia.org/wiki/Ris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policy.corp.cvscaremark.com/pnp/faces/DocRenderer?documentId=CPRO-0005" TargetMode="External"/><Relationship Id="rId23" Type="http://schemas.openxmlformats.org/officeDocument/2006/relationships/header" Target="header1.xml"/><Relationship Id="rId28" Type="http://schemas.openxmlformats.org/officeDocument/2006/relationships/footer" Target="footer3.xml"/><Relationship Id="rId10" Type="http://schemas.microsoft.com/office/2016/09/relationships/commentsIds" Target="commentsIds.xml"/><Relationship Id="rId19" Type="http://schemas.openxmlformats.org/officeDocument/2006/relationships/hyperlink" Target="https://en.wikipedia.org/wiki/Risk"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olicy.corp.cvscaremark.com/pnp/faces/DocRenderer?documentId=CIST-066129" TargetMode="External"/><Relationship Id="rId22" Type="http://schemas.openxmlformats.org/officeDocument/2006/relationships/hyperlink" Target="https://aspe.hhs.gov/report/health-insurance-portability-and-accountability-act-1996" TargetMode="External"/><Relationship Id="rId27" Type="http://schemas.openxmlformats.org/officeDocument/2006/relationships/header" Target="header3.xml"/><Relationship Id="rId30" Type="http://schemas.microsoft.com/office/2011/relationships/people" Target="peop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j3urug\Local%20Settings\Temporary%20Internet%20Files\Content.Outlook\F0OVHRMS\Policies%20and%20Procedures%20TEMPLATE%20(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26:Sources xmlns:ns26="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F32093CC4B95E4BADA8BFF53F1B118F" ma:contentTypeVersion="11" ma:contentTypeDescription="Create a new document." ma:contentTypeScope="" ma:versionID="81f8049e816870ae1acff17375a9da90">
  <xsd:schema xmlns:xsd="http://www.w3.org/2001/XMLSchema" xmlns:xs="http://www.w3.org/2001/XMLSchema" xmlns:p="http://schemas.microsoft.com/office/2006/metadata/properties" xmlns:ns2="5ea07f49-0cfa-4998-9974-1aa86a1d16c9" xmlns:ns3="bb0084bd-5563-4a57-b9bb-9bcf59ed3de5" targetNamespace="http://schemas.microsoft.com/office/2006/metadata/properties" ma:root="true" ma:fieldsID="5298766ddaa54a7ab24dd09b5c384cd6" ns2:_="" ns3:_="">
    <xsd:import namespace="5ea07f49-0cfa-4998-9974-1aa86a1d16c9"/>
    <xsd:import namespace="bb0084bd-5563-4a57-b9bb-9bcf59ed3d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07f49-0cfa-4998-9974-1aa86a1d1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0084bd-5563-4a57-b9bb-9bcf59ed3de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A17B02-E784-4223-AEB6-EB8A16AF768B}">
  <ds:schemaRefs>
    <ds:schemaRef ds:uri="http://schemas.openxmlformats.org/officeDocument/2006/bibliography"/>
  </ds:schemaRefs>
</ds:datastoreItem>
</file>

<file path=customXml/itemProps2.xml><?xml version="1.0" encoding="utf-8"?>
<ds:datastoreItem xmlns:ds="http://schemas.openxmlformats.org/officeDocument/2006/customXml" ds:itemID="{AF9FAA65-EE84-480C-BC80-A945E57E871A}"/>
</file>

<file path=customXml/itemProps3.xml><?xml version="1.0" encoding="utf-8"?>
<ds:datastoreItem xmlns:ds="http://schemas.openxmlformats.org/officeDocument/2006/customXml" ds:itemID="{35A9E305-2724-44F5-BCF0-80400177E347}"/>
</file>

<file path=customXml/itemProps4.xml><?xml version="1.0" encoding="utf-8"?>
<ds:datastoreItem xmlns:ds="http://schemas.openxmlformats.org/officeDocument/2006/customXml" ds:itemID="{88386943-6F55-443F-A4FD-6838A27995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Policies and Procedures TEMPLATE (3).dotm</ap:Template>
  <ap:Application>Microsoft Word for the web</ap:Application>
  <ap:DocSecurity>4</ap:DocSecurity>
  <ap:ScaleCrop>false</ap:ScaleCrop>
  <ap:Company>AdvancePCS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TITLE:</dc:title>
  <dc:creator>Cahn, Marrin</dc:creator>
  <keywords>[</keywords>
  <lastModifiedBy>Bavasso, Michael Herbert</lastModifiedBy>
  <revision>3</revision>
  <lastPrinted>2021-11-17T19:30:00.0000000Z</lastPrinted>
  <dcterms:created xsi:type="dcterms:W3CDTF">2021-12-22T15:49:00.0000000Z</dcterms:created>
  <dcterms:modified xsi:type="dcterms:W3CDTF">2022-03-02T17:50:38.9368954Z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2021-11-16T15:59:31Z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
  </property>
  <property fmtid="{D5CDD505-2E9C-101B-9397-08002B2CF9AE}" pid="8" name="MSIP_Label_67599526-06ca-49cc-9fa9-5307800a949a_ContentBits">
    <vt:lpwstr>0</vt:lpwstr>
  </property>
  <property fmtid="{D5CDD505-2E9C-101B-9397-08002B2CF9AE}" pid="9" name="ContentTypeId">
    <vt:lpwstr>0x010100EF32093CC4B95E4BADA8BFF53F1B118F</vt:lpwstr>
  </property>
</Properties>
</file>